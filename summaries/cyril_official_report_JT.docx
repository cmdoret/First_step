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Introduction 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ins w:id="0" w:author="Jennifer Tan" w:date="2016-11-04T16:40:00Z">
        <w:r>
          <w:rPr/>
          <w:t>Contrary to their conventional illustration</w:t>
        </w:r>
      </w:ins>
      <w:ins w:id="1" w:author="Jennifer Tan" w:date="2016-11-04T16:41:00Z">
        <w:r>
          <w:rPr/>
          <w:t>s</w:t>
        </w:r>
      </w:ins>
      <w:ins w:id="2" w:author="Jennifer Tan" w:date="2016-11-04T16:40:00Z">
        <w:r>
          <w:rPr/>
          <w:t xml:space="preserve">, </w:t>
        </w:r>
      </w:ins>
      <w:ins w:id="3" w:author="Jennifer Tan" w:date="2016-11-04T16:41:00Z">
        <w:r>
          <w:rPr/>
          <w:t>g</w:t>
        </w:r>
      </w:ins>
      <w:del w:id="4" w:author="Jennifer Tan" w:date="2016-11-04T16:41:00Z">
        <w:r>
          <w:rPr/>
          <w:delText>G</w:delText>
        </w:r>
      </w:del>
      <w:r>
        <w:rPr/>
        <w:t xml:space="preserve">enomic DNA is </w:t>
      </w:r>
      <w:ins w:id="5" w:author="Jennifer Tan" w:date="2016-11-04T16:40:00Z">
        <w:r>
          <w:rPr/>
          <w:t xml:space="preserve">not linear structures </w:t>
        </w:r>
      </w:ins>
      <w:ins w:id="6" w:author="Jennifer Tan" w:date="2016-11-04T16:41:00Z">
        <w:r>
          <w:rPr/>
          <w:t>but is</w:t>
        </w:r>
      </w:ins>
      <w:ins w:id="7" w:author="Jennifer Tan" w:date="2016-11-04T16:40:00Z">
        <w:r>
          <w:rPr/>
          <w:t xml:space="preserve"> </w:t>
        </w:r>
      </w:ins>
      <w:r>
        <w:rPr/>
        <w:t xml:space="preserve">folded </w:t>
      </w:r>
      <w:del w:id="8" w:author="Jennifer Tan" w:date="2016-11-04T16:42:00Z">
        <w:r>
          <w:rPr/>
          <w:delText>onto itself, forming</w:delText>
        </w:r>
      </w:del>
      <w:ins w:id="9" w:author="Jennifer Tan" w:date="2016-11-04T16:42:00Z">
        <w:r>
          <w:rPr/>
          <w:t>into</w:t>
        </w:r>
      </w:ins>
      <w:r>
        <w:rPr/>
        <w:t xml:space="preserve"> compact</w:t>
      </w:r>
      <w:ins w:id="10" w:author="Jennifer Tan" w:date="2016-11-04T16:44:00Z">
        <w:r>
          <w:rPr/>
          <w:t xml:space="preserve"> chromosomal</w:t>
        </w:r>
      </w:ins>
      <w:r>
        <w:rPr/>
        <w:t xml:space="preserve"> structures that likely impact gene expression</w:t>
      </w:r>
      <w:ins w:id="11" w:author="Jennifer Tan" w:date="2016-11-04T16:43:00Z">
        <w:r>
          <w:rPr/>
          <w:t xml:space="preserve"> </w:t>
        </w:r>
      </w:ins>
      <w:ins w:id="12" w:author="Jennifer Tan" w:date="2016-11-04T16:45:00Z">
        <w:r>
          <w:rPr/>
          <w:t>of the embedded genes</w:t>
        </w:r>
      </w:ins>
      <w:r>
        <w:rPr/>
        <w:t xml:space="preserve">. On a </w:t>
      </w:r>
      <w:del w:id="13" w:author="Jennifer Tan" w:date="2016-11-04T16:47:00Z">
        <w:r>
          <w:rPr/>
          <w:delText>large</w:delText>
        </w:r>
      </w:del>
      <w:ins w:id="14" w:author="Jennifer Tan" w:date="2016-11-04T16:47:00Z">
        <w:r>
          <w:rPr/>
          <w:t>global</w:t>
        </w:r>
      </w:ins>
      <w:r>
        <w:rPr/>
        <w:t xml:space="preserve"> scale, regions with a high degree of compaction are classified as heterochromatin</w:t>
      </w:r>
      <w:ins w:id="15" w:author="Jennifer Tan" w:date="2016-11-04T16:47:00Z">
        <w:r>
          <w:rPr/>
          <w:t>,</w:t>
        </w:r>
      </w:ins>
      <w:r>
        <w:rPr/>
        <w:t xml:space="preserve"> while uncondensed regions are called as euchromatin. These are respectively associated with lower and higher expression levels. </w:t>
      </w:r>
      <w:ins w:id="16" w:author="Jennifer Tan" w:date="2016-11-04T16:47:00Z">
        <w:r>
          <w:rPr/>
          <w:t>Locally</w:t>
        </w:r>
      </w:ins>
      <w:del w:id="17" w:author="Jennifer Tan" w:date="2016-11-04T16:47:00Z">
        <w:r>
          <w:rPr/>
          <w:delText>On</w:delText>
        </w:r>
      </w:del>
      <w:del w:id="18" w:author="Jennifer Tan" w:date="2016-11-04T16:48:00Z">
        <w:r>
          <w:rPr/>
          <w:delText xml:space="preserve"> a local level</w:delText>
        </w:r>
      </w:del>
      <w:r>
        <w:rPr/>
        <w:t xml:space="preserve">, areas where </w:t>
      </w:r>
      <w:ins w:id="19" w:author="Jennifer Tan" w:date="2016-11-04T16:48:00Z">
        <w:r>
          <w:rPr/>
          <w:t xml:space="preserve">frequent </w:t>
        </w:r>
      </w:ins>
      <w:r>
        <w:rPr/>
        <w:t xml:space="preserve">DNA-DNA interactions </w:t>
      </w:r>
      <w:ins w:id="20" w:author="Jennifer Tan" w:date="2016-11-04T16:48:00Z">
        <w:r>
          <w:rPr/>
          <w:t>occur as a result of their close proximity within the cellular nuclear space</w:t>
        </w:r>
      </w:ins>
      <w:del w:id="21" w:author="Jennifer Tan" w:date="2016-11-04T16:49:00Z">
        <w:r>
          <w:rPr/>
          <w:delText>are especially frequent</w:delText>
        </w:r>
      </w:del>
      <w:r>
        <w:rPr/>
        <w:t xml:space="preserve"> are called topologically associated domains (TADs). These domains are largely conserved across cell lines and they frequently contain smaller loop structures that promote contact between different genetic </w:t>
      </w:r>
      <w:ins w:id="22" w:author="Jennifer Tan" w:date="2016-11-04T16:49:00Z">
        <w:r>
          <w:rPr/>
          <w:t xml:space="preserve">regulatory </w:t>
        </w:r>
      </w:ins>
      <w:r>
        <w:rPr/>
        <w:t>elements</w:t>
      </w:r>
      <w:ins w:id="23" w:author="Jennifer Tan" w:date="2016-11-04T16:49:00Z">
        <w:r>
          <w:rPr/>
          <w:t>,</w:t>
        </w:r>
      </w:ins>
      <w:r>
        <w:rPr/>
        <w:t xml:space="preserve"> such as enhancers and promoters. Such chromatin loops are </w:t>
      </w:r>
      <w:ins w:id="24" w:author="Jennifer Tan" w:date="2016-11-04T16:50:00Z">
        <w:r>
          <w:rPr/>
          <w:t xml:space="preserve">often </w:t>
        </w:r>
      </w:ins>
      <w:r>
        <w:rPr/>
        <w:t xml:space="preserve">found at </w:t>
      </w:r>
      <w:del w:id="25" w:author="Jennifer Tan" w:date="2016-11-04T16:50:00Z">
        <w:r>
          <w:rPr/>
          <w:delText xml:space="preserve">domains </w:delText>
        </w:r>
      </w:del>
      <w:ins w:id="26" w:author="Jennifer Tan" w:date="2016-11-04T16:50:00Z">
        <w:r>
          <w:rPr/>
          <w:t xml:space="preserve">TAD </w:t>
        </w:r>
      </w:ins>
      <w:r>
        <w:rPr/>
        <w:t>boundaries (Rao et al, 2014)</w:t>
      </w:r>
      <w:ins w:id="27" w:author="Jennifer Tan" w:date="2016-11-04T16:59:00Z">
        <w:r>
          <w:rPr/>
          <w:t>. They</w:t>
        </w:r>
      </w:ins>
      <w:del w:id="28" w:author="Jennifer Tan" w:date="2016-11-04T16:59:00Z">
        <w:r>
          <w:rPr/>
          <w:delText xml:space="preserve"> and</w:delText>
        </w:r>
      </w:del>
      <w:r>
        <w:rPr/>
        <w:t xml:space="preserve"> are enriched </w:t>
      </w:r>
      <w:ins w:id="29" w:author="Jennifer Tan" w:date="2016-11-04T16:51:00Z">
        <w:r>
          <w:rPr/>
          <w:t xml:space="preserve">in </w:t>
        </w:r>
      </w:ins>
      <w:r>
        <w:rPr/>
        <w:t xml:space="preserve">binding sites of architectural proteins, including CTCF and </w:t>
      </w:r>
      <w:del w:id="30" w:author="Jennifer Tan" w:date="2016-11-04T16:51:00Z">
        <w:r>
          <w:rPr/>
          <w:delText>cohesin</w:delText>
        </w:r>
      </w:del>
      <w:ins w:id="31" w:author="Jennifer Tan" w:date="2016-11-04T16:51:00Z">
        <w:r>
          <w:rPr/>
          <w:t>cohesion [ref?]</w:t>
        </w:r>
      </w:ins>
      <w:ins w:id="32" w:author="Jennifer Tan" w:date="2016-11-04T16:59:00Z">
        <w:r>
          <w:rPr/>
          <w:t>, which</w:t>
        </w:r>
      </w:ins>
      <w:del w:id="33" w:author="Jennifer Tan" w:date="2016-11-04T16:59:00Z">
        <w:r>
          <w:rPr/>
          <w:delText>.</w:delText>
        </w:r>
      </w:del>
      <w:r>
        <w:rPr/>
        <w:t xml:space="preserve"> </w:t>
      </w:r>
      <w:del w:id="34" w:author="Jennifer Tan" w:date="2016-11-04T16:59:00Z">
        <w:r>
          <w:rPr/>
          <w:delText xml:space="preserve">Both proteins </w:delText>
        </w:r>
      </w:del>
      <w:r>
        <w:rPr/>
        <w:t xml:space="preserve">are </w:t>
      </w:r>
      <w:ins w:id="35" w:author="Jennifer Tan" w:date="2016-11-04T16:59:00Z">
        <w:r>
          <w:rPr/>
          <w:t xml:space="preserve">both </w:t>
        </w:r>
      </w:ins>
      <w:r>
        <w:rPr/>
        <w:t xml:space="preserve">thought to </w:t>
      </w:r>
      <w:del w:id="36" w:author="Jennifer Tan" w:date="2016-11-04T16:51:00Z">
        <w:r>
          <w:rPr/>
          <w:delText>play a role</w:delText>
        </w:r>
      </w:del>
      <w:ins w:id="37" w:author="Jennifer Tan" w:date="2016-11-04T16:51:00Z">
        <w:r>
          <w:rPr/>
          <w:t>function</w:t>
        </w:r>
      </w:ins>
      <w:r>
        <w:rPr/>
        <w:t xml:space="preserve"> in the delimitation of TADs since the boundaries of TADs</w:t>
      </w:r>
      <w:ins w:id="38" w:author="Jennifer Tan" w:date="2016-11-04T17:00:00Z">
        <w:r>
          <w:rPr/>
          <w:t xml:space="preserve"> represent genomic</w:t>
        </w:r>
      </w:ins>
      <w:del w:id="39" w:author="Jennifer Tan" w:date="2016-11-04T17:00:00Z">
        <w:r>
          <w:rPr/>
          <w:delText xml:space="preserve"> act as</w:delText>
        </w:r>
      </w:del>
      <w:r>
        <w:rPr/>
        <w:t xml:space="preserve"> insulators</w:t>
      </w:r>
      <w:ins w:id="40" w:author="Jennifer Tan" w:date="2016-11-04T17:00:00Z">
        <w:r>
          <w:rPr/>
          <w:t xml:space="preserve"> by</w:t>
        </w:r>
      </w:ins>
      <w:del w:id="41" w:author="Jennifer Tan" w:date="2016-11-04T17:00:00Z">
        <w:r>
          <w:rPr/>
          <w:delText>,</w:delText>
        </w:r>
      </w:del>
      <w:r>
        <w:rPr/>
        <w:t xml:space="preserve"> preventing DNA-DNA interactions across </w:t>
      </w:r>
      <w:ins w:id="42" w:author="Jennifer Tan" w:date="2016-11-04T17:02:00Z">
        <w:r>
          <w:rPr/>
          <w:t>different domains</w:t>
        </w:r>
      </w:ins>
      <w:del w:id="43" w:author="Jennifer Tan" w:date="2016-11-04T17:01:00Z">
        <w:r>
          <w:rPr/>
          <w:delText>them</w:delText>
        </w:r>
      </w:del>
      <w:r>
        <w:rPr/>
        <w:t xml:space="preserve">. </w:t>
      </w:r>
      <w:ins w:id="44" w:author="Jennifer Tan" w:date="2016-11-04T17:03:00Z">
        <w:r>
          <w:rPr/>
          <w:t xml:space="preserve">In addition to regulating regulatory interactions between genomic elements, </w:t>
        </w:r>
      </w:ins>
      <w:r>
        <w:rPr/>
        <w:t>TAD boundaries are also</w:t>
      </w:r>
      <w:ins w:id="45" w:author="Jennifer Tan" w:date="2016-11-04T17:04:00Z">
        <w:r>
          <w:rPr/>
          <w:t xml:space="preserve"> found to be</w:t>
        </w:r>
      </w:ins>
      <w:r>
        <w:rPr/>
        <w:t xml:space="preserve"> gene-dense and </w:t>
      </w:r>
      <w:ins w:id="46" w:author="Jennifer Tan" w:date="2016-11-04T17:04:00Z">
        <w:r>
          <w:rPr/>
          <w:t xml:space="preserve">are </w:t>
        </w:r>
      </w:ins>
      <w:r>
        <w:rPr/>
        <w:t>enriched in</w:t>
      </w:r>
      <w:del w:id="47" w:author="Jennifer Tan" w:date="2016-11-04T17:00:00Z">
        <w:r>
          <w:rPr/>
          <w:delText xml:space="preserve"> </w:delText>
        </w:r>
      </w:del>
      <w:r>
        <w:rPr/>
        <w:t xml:space="preserve"> highly transcribed genes (Ong et Corces, 2014). 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CONNECT THOSE § WITH A SMOOTH TRANSITION</w:t>
      </w:r>
    </w:p>
    <w:p>
      <w:pPr>
        <w:pStyle w:val="Normal"/>
        <w:jc w:val="both"/>
        <w:rPr/>
      </w:pPr>
      <w:ins w:id="48" w:author="Jennifer Tan" w:date="2016-11-04T17:06:00Z">
        <w:r>
          <w:rPr/>
          <w:t xml:space="preserve">A large proportion of the mammalian transcriptome </w:t>
        </w:r>
      </w:ins>
      <w:del w:id="49" w:author="Jennifer Tan" w:date="2016-11-04T17:06:00Z">
        <w:r>
          <w:rPr/>
          <w:delText xml:space="preserve">The largest part of transcripts in the mammalian genome </w:delText>
        </w:r>
      </w:del>
      <w:r>
        <w:rPr/>
        <w:t>do not code for proteins</w:t>
      </w:r>
      <w:ins w:id="50" w:author="Jennifer Tan" w:date="2016-11-04T17:07:00Z">
        <w:r>
          <w:rPr/>
          <w:t xml:space="preserve"> and to date, the </w:t>
        </w:r>
      </w:ins>
      <w:ins w:id="51" w:author="Jennifer Tan" w:date="2016-11-04T17:08:00Z">
        <w:r>
          <w:rPr/>
          <w:t xml:space="preserve">number of </w:t>
        </w:r>
      </w:ins>
      <w:ins w:id="52" w:author="Jennifer Tan" w:date="2016-11-04T17:07:00Z">
        <w:r>
          <w:rPr/>
          <w:t xml:space="preserve">noncoding </w:t>
        </w:r>
      </w:ins>
      <w:ins w:id="53" w:author="Jennifer Tan" w:date="2016-11-04T17:08:00Z">
        <w:r>
          <w:rPr/>
          <w:t>genes</w:t>
        </w:r>
      </w:ins>
      <w:ins w:id="54" w:author="Jennifer Tan" w:date="2016-11-04T17:07:00Z">
        <w:r>
          <w:rPr/>
          <w:t xml:space="preserve"> is more than 3 times that of protein-coding genes</w:t>
        </w:r>
      </w:ins>
      <w:r>
        <w:rPr/>
        <w:t xml:space="preserve"> (Iyer et al, 2015). Among</w:t>
      </w:r>
      <w:del w:id="55" w:author="Jennifer Tan" w:date="2016-11-04T17:09:00Z">
        <w:r>
          <w:rPr/>
          <w:delText xml:space="preserve"> these</w:delText>
        </w:r>
      </w:del>
      <w:r>
        <w:rPr/>
        <w:t xml:space="preserve"> non-coding RNAs, long non-coding RNAs</w:t>
      </w:r>
      <w:ins w:id="56" w:author="Jennifer Tan" w:date="2016-11-04T17:09:00Z">
        <w:r>
          <w:rPr/>
          <w:t xml:space="preserve"> (&gt;200bp) that do not overlap protein-coding genes</w:t>
        </w:r>
      </w:ins>
      <w:del w:id="57" w:author="Jennifer Tan" w:date="2016-11-04T17:10:00Z">
        <w:r>
          <w:rPr/>
          <w:delText xml:space="preserve"> (lncRNAs) are the longest (&gt;200bp). Long intergenic non-coding RNAs (lincRNAs)</w:delText>
        </w:r>
      </w:del>
      <w:r>
        <w:rPr/>
        <w:t xml:space="preserve"> are the most abundant </w:t>
      </w:r>
      <w:del w:id="58" w:author="Jennifer Tan" w:date="2016-11-04T17:10:00Z">
        <w:r>
          <w:rPr/>
          <w:delText>of their class</w:delText>
        </w:r>
      </w:del>
      <w:ins w:id="59" w:author="Jennifer Tan" w:date="2016-11-04T17:10:00Z">
        <w:r>
          <w:rPr/>
          <w:t>(long intergenic noncoding RNAs, lincRNAs)</w:t>
        </w:r>
      </w:ins>
      <w:r>
        <w:rPr/>
        <w:t>.</w:t>
      </w:r>
      <w:del w:id="60" w:author="Jennifer Tan" w:date="2016-11-04T17:10:00Z">
        <w:r>
          <w:rPr/>
          <w:delText xml:space="preserve"> They are characterized by being located outside protein-coding genes.</w:delText>
        </w:r>
      </w:del>
      <w:ins w:id="61" w:author="Jennifer Tan" w:date="2016-11-04T17:10:00Z">
        <w:r>
          <w:rPr/>
          <w:t xml:space="preserve"> Functional roles of</w:t>
        </w:r>
      </w:ins>
      <w:ins w:id="62" w:author="Jennifer Tan" w:date="2016-11-04T17:11:00Z">
        <w:r>
          <w:rPr/>
          <w:t xml:space="preserve"> the characterized</w:t>
        </w:r>
      </w:ins>
      <w:ins w:id="63" w:author="Jennifer Tan" w:date="2016-11-04T17:10:00Z">
        <w:r>
          <w:rPr/>
          <w:t xml:space="preserve"> lincRNAs</w:t>
        </w:r>
      </w:ins>
      <w:ins w:id="64" w:author="Jennifer Tan" w:date="2016-11-04T17:11:00Z">
        <w:r>
          <w:rPr/>
          <w:t xml:space="preserve"> are diverse.</w:t>
        </w:r>
      </w:ins>
      <w:ins w:id="65" w:author="Jennifer Tan" w:date="2016-11-04T17:27:00Z">
        <w:r>
          <w:rPr/>
          <w:t xml:space="preserve"> For example ….</w:t>
        </w:r>
      </w:ins>
      <w:r>
        <w:rPr/>
        <w:t xml:space="preserve"> </w:t>
      </w:r>
      <w:ins w:id="66" w:author="Jennifer Tan" w:date="2016-11-04T17:27:00Z">
        <w:r>
          <w:rPr/>
          <w:t xml:space="preserve">give some examples of lincRNA roles (maybe read a review paper on lncRNAs, ex. </w:t>
        </w:r>
      </w:ins>
      <w:ins w:id="67" w:author="Jennifer Tan" w:date="2016-11-04T17:28:00Z">
        <w:r>
          <w:rPr/>
          <w:t xml:space="preserve">Howard </w:t>
        </w:r>
      </w:ins>
      <w:ins w:id="68" w:author="Jennifer Tan" w:date="2016-11-04T17:27:00Z">
        <w:r>
          <w:rPr/>
          <w:t xml:space="preserve">Chang and </w:t>
        </w:r>
      </w:ins>
      <w:ins w:id="69" w:author="Jennifer Tan" w:date="2016-11-04T17:28:00Z">
        <w:r>
          <w:rPr/>
          <w:t xml:space="preserve">John </w:t>
        </w:r>
      </w:ins>
      <w:ins w:id="70" w:author="Jennifer Tan" w:date="2016-11-04T17:27:00Z">
        <w:r>
          <w:rPr/>
          <w:t>Rinn 2013? I think, Nature?)</w:t>
        </w:r>
      </w:ins>
    </w:p>
    <w:p>
      <w:pPr>
        <w:pStyle w:val="Normal"/>
        <w:jc w:val="both"/>
        <w:rPr/>
      </w:pPr>
      <w:ins w:id="71" w:author="Jennifer Tan" w:date="2016-11-04T17:27:00Z">
        <w:r>
          <w:rPr/>
        </w:r>
      </w:ins>
    </w:p>
    <w:p>
      <w:pPr>
        <w:pStyle w:val="Normal"/>
        <w:jc w:val="both"/>
        <w:rPr/>
      </w:pPr>
      <w:ins w:id="72" w:author="Jennifer Tan" w:date="2016-11-04T17:27:00Z">
        <w:r>
          <w:rPr/>
          <w:t>Here, you might want to discuss more on elincRNAs first. For example:</w:t>
        </w:r>
      </w:ins>
    </w:p>
    <w:p>
      <w:pPr>
        <w:pStyle w:val="ListParagraph"/>
        <w:numPr>
          <w:ilvl w:val="0"/>
          <w:numId w:val="3"/>
        </w:numPr>
        <w:jc w:val="both"/>
        <w:rPr/>
      </w:pPr>
      <w:ins w:id="73" w:author="Jennifer Tan" w:date="2016-11-04T17:27:00Z">
        <w:r>
          <w:rPr/>
          <w:t>most active enhancers are associated with transcriptional activity (read on FANTOM consortium papers)</w:t>
        </w:r>
      </w:ins>
    </w:p>
    <w:p>
      <w:pPr>
        <w:pStyle w:val="ListParagraph"/>
        <w:numPr>
          <w:ilvl w:val="0"/>
          <w:numId w:val="3"/>
        </w:numPr>
        <w:jc w:val="both"/>
        <w:rPr/>
      </w:pPr>
      <w:ins w:id="74" w:author="Jennifer Tan" w:date="2016-11-04T17:27:00Z">
        <w:r>
          <w:rPr/>
          <w:t>enhancer-associated transcripts are often transcribed bi-directionally, i.e. no selection on the direction of transcription, and these transcripts are often unstable and rapidly degraded</w:t>
        </w:r>
      </w:ins>
    </w:p>
    <w:p>
      <w:pPr>
        <w:pStyle w:val="ListParagraph"/>
        <w:numPr>
          <w:ilvl w:val="0"/>
          <w:numId w:val="3"/>
        </w:numPr>
        <w:jc w:val="both"/>
        <w:rPr/>
      </w:pPr>
      <w:ins w:id="75" w:author="Jennifer Tan" w:date="2016-11-04T17:27:00Z">
        <w:r>
          <w:rPr/>
          <w:t>some lincRNAs have been associated with enhancer activity and are likely transcribed in a preferred direction (uni-directional transcription), these are called elincRNAs</w:t>
        </w:r>
      </w:ins>
    </w:p>
    <w:p>
      <w:pPr>
        <w:pStyle w:val="Normal"/>
        <w:jc w:val="both"/>
        <w:rPr/>
      </w:pPr>
      <w:ins w:id="76" w:author="Jennifer Tan" w:date="2016-11-04T17:27:00Z">
        <w:r>
          <w:rPr/>
        </w:r>
      </w:ins>
    </w:p>
    <w:p>
      <w:pPr>
        <w:pStyle w:val="Normal"/>
        <w:jc w:val="both"/>
        <w:rPr/>
      </w:pPr>
      <w:r>
        <w:rPr/>
        <w:t xml:space="preserve">LincRNAs promoters </w:t>
      </w:r>
      <w:ins w:id="77" w:author="Jennifer Tan" w:date="2016-11-04T17:11:00Z">
        <w:r>
          <w:rPr/>
          <w:t>have been found to be</w:t>
        </w:r>
      </w:ins>
      <w:del w:id="78" w:author="Jennifer Tan" w:date="2016-11-04T17:11:00Z">
        <w:r>
          <w:rPr/>
          <w:delText>are</w:delText>
        </w:r>
      </w:del>
      <w:r>
        <w:rPr/>
        <w:t xml:space="preserve"> enriched in enhancer marks (Popadin et al, 2013),</w:t>
      </w:r>
      <w:del w:id="79" w:author="Jennifer Tan" w:date="2016-11-04T17:12:00Z">
        <w:r>
          <w:rPr/>
          <w:delText xml:space="preserve"> </w:delText>
        </w:r>
      </w:del>
      <w:r>
        <w:rPr/>
        <w:t xml:space="preserve"> which</w:t>
      </w:r>
      <w:del w:id="80" w:author="Jennifer Tan" w:date="2016-11-04T17:13:00Z">
        <w:r>
          <w:rPr/>
          <w:delText xml:space="preserve"> </w:delText>
        </w:r>
      </w:del>
      <w:r>
        <w:rPr/>
        <w:t xml:space="preserve"> suggest</w:t>
      </w:r>
      <w:ins w:id="81" w:author="Jennifer Tan" w:date="2016-11-04T17:12:00Z">
        <w:r>
          <w:rPr/>
          <w:t>s</w:t>
        </w:r>
      </w:ins>
      <w:r>
        <w:rPr/>
        <w:t xml:space="preserve"> </w:t>
      </w:r>
      <w:ins w:id="82" w:author="Jennifer Tan" w:date="2016-11-04T17:12:00Z">
        <w:r>
          <w:rPr/>
          <w:t>their likely</w:t>
        </w:r>
      </w:ins>
      <w:del w:id="83" w:author="Jennifer Tan" w:date="2016-11-04T17:12:00Z">
        <w:r>
          <w:rPr/>
          <w:delText>a</w:delText>
        </w:r>
      </w:del>
      <w:r>
        <w:rPr/>
        <w:t xml:space="preserve"> role in transcriptional regulation. </w:t>
      </w:r>
      <w:ins w:id="84" w:author="Jennifer Tan" w:date="2016-11-04T17:12:00Z">
        <w:r>
          <w:rPr/>
          <w:t xml:space="preserve">In addition, </w:t>
        </w:r>
      </w:ins>
      <w:del w:id="85" w:author="Jennifer Tan" w:date="2016-11-04T17:12:00Z">
        <w:r>
          <w:rPr/>
          <w:delText>L</w:delText>
        </w:r>
      </w:del>
      <w:ins w:id="86" w:author="Jennifer Tan" w:date="2016-11-04T17:12:00Z">
        <w:r>
          <w:rPr/>
          <w:t>l</w:t>
        </w:r>
      </w:ins>
      <w:r>
        <w:rPr/>
        <w:t xml:space="preserve">incRNAs might also </w:t>
      </w:r>
      <w:ins w:id="87" w:author="Jennifer Tan" w:date="2016-11-04T17:12:00Z">
        <w:r>
          <w:rPr/>
          <w:t>be involved</w:t>
        </w:r>
      </w:ins>
      <w:del w:id="88" w:author="Jennifer Tan" w:date="2016-11-04T17:12:00Z">
        <w:r>
          <w:rPr/>
          <w:delText>play a role</w:delText>
        </w:r>
      </w:del>
      <w:r>
        <w:rPr/>
        <w:t xml:space="preserve"> in the control of nuclear architecture as they have been shown </w:t>
      </w:r>
      <w:ins w:id="89" w:author="Jennifer Tan" w:date="2016-11-04T17:13:00Z">
        <w:r>
          <w:rPr/>
          <w:t xml:space="preserve">be enriched at TAD boundaries </w:t>
        </w:r>
      </w:ins>
      <w:r>
        <w:rPr/>
        <w:t>to mediate promoter-enhancer interactions</w:t>
      </w:r>
      <w:del w:id="90" w:author="Jennifer Tan" w:date="2016-11-04T17:13:00Z">
        <w:r>
          <w:rPr/>
          <w:delText xml:space="preserve"> and are enriched in TAD-boundaries</w:delText>
        </w:r>
      </w:del>
      <w:r>
        <w:rPr/>
        <w:t xml:space="preserve"> (Chen et al 2016). In </w:t>
      </w:r>
      <w:del w:id="91" w:author="Jennifer Tan" w:date="2016-11-04T17:34:00Z">
        <w:r>
          <w:rPr/>
          <w:delText>general</w:delText>
        </w:r>
      </w:del>
      <w:ins w:id="92" w:author="Jennifer Tan" w:date="2016-11-04T17:34:00Z">
        <w:r>
          <w:rPr/>
          <w:t>addition</w:t>
        </w:r>
      </w:ins>
      <w:r>
        <w:rPr/>
        <w:t xml:space="preserve">, </w:t>
      </w:r>
      <w:del w:id="93" w:author="Jennifer Tan" w:date="2016-11-04T17:34:00Z">
        <w:r>
          <w:rPr/>
          <w:delText>the study of</w:delText>
        </w:r>
      </w:del>
      <w:ins w:id="94" w:author="Jennifer Tan" w:date="2016-11-04T17:34:00Z">
        <w:r>
          <w:rPr/>
          <w:t>disrupted</w:t>
        </w:r>
      </w:ins>
      <w:r>
        <w:rPr/>
        <w:t xml:space="preserve"> elincRNA</w:t>
      </w:r>
      <w:del w:id="95" w:author="Jennifer Tan" w:date="2016-11-04T17:34:00Z">
        <w:r>
          <w:rPr/>
          <w:delText>s</w:delText>
        </w:r>
      </w:del>
      <w:ins w:id="96" w:author="Jennifer Tan" w:date="2016-11-04T17:34:00Z">
        <w:r>
          <w:rPr/>
          <w:t xml:space="preserve"> regulation</w:t>
        </w:r>
      </w:ins>
      <w:del w:id="97" w:author="Jennifer Tan" w:date="2016-11-04T17:34:00Z">
        <w:r>
          <w:rPr/>
          <w:delText xml:space="preserve"> is of particular interest as they</w:delText>
        </w:r>
      </w:del>
      <w:r>
        <w:rPr/>
        <w:t xml:space="preserve"> have </w:t>
      </w:r>
      <w:ins w:id="98" w:author="Jennifer Tan" w:date="2016-11-04T17:34:00Z">
        <w:r>
          <w:rPr/>
          <w:t xml:space="preserve">also </w:t>
        </w:r>
      </w:ins>
      <w:r>
        <w:rPr/>
        <w:t xml:space="preserve">been linked to various disease </w:t>
      </w:r>
      <w:del w:id="99" w:author="Jennifer Tan" w:date="2016-11-04T17:34:00Z">
        <w:r>
          <w:rPr/>
          <w:delText xml:space="preserve">phenotypes </w:delText>
        </w:r>
      </w:del>
      <w:r>
        <w:rPr/>
        <w:t>(Ounzain et al, 2014).</w:t>
      </w:r>
      <w:ins w:id="100" w:author="Jennifer Tan" w:date="2016-11-04T17:34:00Z">
        <w:r>
          <w:rPr/>
          <w:t xml:space="preserve"> </w:t>
        </w:r>
      </w:ins>
    </w:p>
    <w:p>
      <w:pPr>
        <w:pStyle w:val="Normal"/>
        <w:jc w:val="both"/>
        <w:rPr/>
      </w:pPr>
      <w:ins w:id="102" w:author="Jennifer Tan" w:date="2016-11-04T17:36:00Z">
        <w:r>
          <w:rPr/>
        </w:r>
      </w:ins>
    </w:p>
    <w:p>
      <w:pPr>
        <w:pStyle w:val="Normal"/>
        <w:jc w:val="both"/>
        <w:rPr/>
      </w:pPr>
      <w:ins w:id="103" w:author="Jennifer Tan" w:date="2016-11-04T17:36:00Z">
        <w:bookmarkStart w:id="0" w:name="move339900172"/>
        <w:bookmarkStart w:id="1" w:name="move339900172"/>
        <w:bookmarkEnd w:id="1"/>
        <w:r>
          <w:rPr/>
        </w:r>
      </w:ins>
    </w:p>
    <w:p>
      <w:pPr>
        <w:pStyle w:val="Normal"/>
        <w:jc w:val="both"/>
        <w:pPrChange w:id="0" w:author="Jennifer Tan" w:date="2016-11-04T17:36:00Z">
          <w:pPr>
            <w:jc w:val="both"/>
          </w:pPr>
        </w:pPrChange>
        <w:rPr/>
      </w:pPr>
      <w:r>
        <w:rPr/>
        <w:t xml:space="preserve">To investigate whether enhancer-associated lincRNAs are involved in the regulation of TAD nuclear organization, </w:t>
      </w:r>
      <w:ins w:id="104" w:author="Jennifer Tan" w:date="2016-11-04T17:30:00Z">
        <w:r>
          <w:rPr/>
          <w:t xml:space="preserve">I used </w:t>
        </w:r>
      </w:ins>
      <w:del w:id="105" w:author="Jennifer Tan" w:date="2016-11-04T17:30:00Z">
        <w:r>
          <w:rPr/>
          <w:delText>L</w:delText>
        </w:r>
      </w:del>
      <w:ins w:id="106" w:author="Jennifer Tan" w:date="2016-11-04T17:30:00Z">
        <w:r>
          <w:rPr/>
          <w:t>l</w:t>
        </w:r>
      </w:ins>
      <w:r>
        <w:rPr/>
        <w:t>incRNAs whose promoter region is associated with enhancer</w:t>
      </w:r>
      <w:del w:id="107" w:author="Jennifer Tan" w:date="2016-11-04T17:39:00Z">
        <w:r>
          <w:rPr/>
          <w:delText>s</w:delText>
        </w:r>
      </w:del>
      <w:ins w:id="108" w:author="Jennifer Tan" w:date="2016-11-04T17:30:00Z">
        <w:r>
          <w:rPr/>
          <w:t xml:space="preserve"> activity</w:t>
        </w:r>
      </w:ins>
      <w:ins w:id="109" w:author="Jennifer Tan" w:date="2016-11-04T17:31:00Z">
        <w:r>
          <w:rPr/>
          <w:t xml:space="preserve"> as elincRNAs</w:t>
        </w:r>
      </w:ins>
      <w:ins w:id="110" w:author="Jennifer Tan" w:date="2016-11-04T17:43:00Z">
        <w:r>
          <w:rPr/>
          <w:t xml:space="preserve"> in a human lymphoblastoid cell line (LCL)</w:t>
        </w:r>
      </w:ins>
      <w:ins w:id="111" w:author="Jennifer Tan" w:date="2016-11-04T17:31:00Z">
        <w:r>
          <w:rPr/>
          <w:t xml:space="preserve"> and studied</w:t>
        </w:r>
      </w:ins>
      <w:del w:id="112" w:author="Jennifer Tan" w:date="2016-11-04T17:30:00Z">
        <w:r>
          <w:rPr/>
          <w:delText xml:space="preserve"> (elincRNAs)</w:delText>
        </w:r>
      </w:del>
      <w:del w:id="113" w:author="Jennifer Tan" w:date="2016-11-04T17:31:00Z">
        <w:r>
          <w:rPr/>
          <w:delText xml:space="preserve"> are therefore good candidates for studying their</w:delText>
        </w:r>
      </w:del>
      <w:r>
        <w:rPr/>
        <w:t xml:space="preserve"> </w:t>
      </w:r>
      <w:ins w:id="114" w:author="Jennifer Tan" w:date="2016-11-04T17:36:00Z">
        <w:r>
          <w:rPr/>
          <w:t xml:space="preserve">their </w:t>
        </w:r>
      </w:ins>
      <w:r>
        <w:rPr/>
        <w:t>involvement in the regulation of DNA-DNA contacts.</w:t>
      </w:r>
      <w:ins w:id="115" w:author="Jennifer Tan" w:date="2016-11-04T17:36:00Z">
        <w:r>
          <w:rPr/>
          <w:t xml:space="preserve"> Specifically, </w:t>
        </w:r>
      </w:ins>
    </w:p>
    <w:p>
      <w:pPr>
        <w:pStyle w:val="Normal"/>
        <w:jc w:val="both"/>
        <w:rPr/>
      </w:pPr>
      <w:del w:id="116" w:author="Jennifer Tan" w:date="2016-11-04T17:36:00Z">
        <w:r>
          <w:rPr/>
        </w:r>
      </w:del>
    </w:p>
    <w:p>
      <w:pPr>
        <w:pStyle w:val="Normal"/>
        <w:jc w:val="both"/>
        <w:rPr/>
      </w:pPr>
      <w:del w:id="117" w:author="Jennifer Tan" w:date="2016-11-04T17:36:00Z">
        <w:r>
          <w:rPr/>
          <w:delText xml:space="preserve">In this work, we </w:delText>
        </w:r>
      </w:del>
      <w:del w:id="118" w:author="Jennifer Tan" w:date="2016-11-04T17:38:00Z">
        <w:r>
          <w:rPr/>
          <w:delText>stud</w:delText>
        </w:r>
      </w:del>
      <w:del w:id="119" w:author="Jennifer Tan" w:date="2016-11-04T17:36:00Z">
        <w:r>
          <w:rPr/>
          <w:delText>y</w:delText>
        </w:r>
      </w:del>
      <w:del w:id="120" w:author="Jennifer Tan" w:date="2016-11-04T17:38:00Z">
        <w:r>
          <w:rPr/>
          <w:delText xml:space="preserve"> the role of elincRNAs in the organization of TADs </w:delText>
        </w:r>
      </w:del>
      <w:ins w:id="121" w:author="Jennifer Tan" w:date="2016-11-04T17:37:00Z">
        <w:r>
          <w:rPr/>
          <w:t xml:space="preserve">by </w:t>
        </w:r>
      </w:ins>
      <w:r>
        <w:rPr/>
        <w:t xml:space="preserve">using </w:t>
      </w:r>
      <w:ins w:id="122" w:author="Jennifer Tan" w:date="2016-11-04T17:36:00Z">
        <w:r>
          <w:rPr/>
          <w:t xml:space="preserve">various </w:t>
        </w:r>
      </w:ins>
      <w:r>
        <w:rPr/>
        <w:t xml:space="preserve">bioinformatics tools </w:t>
      </w:r>
      <w:ins w:id="123" w:author="Jennifer Tan" w:date="2016-11-04T17:37:00Z">
        <w:r>
          <w:rPr/>
          <w:t>to analyze</w:t>
        </w:r>
      </w:ins>
      <w:del w:id="124" w:author="Jennifer Tan" w:date="2016-11-04T17:37:00Z">
        <w:r>
          <w:rPr/>
          <w:delText>and</w:delText>
        </w:r>
      </w:del>
      <w:r>
        <w:rPr/>
        <w:t xml:space="preserve"> publicly available </w:t>
      </w:r>
      <w:ins w:id="125" w:author="Jennifer Tan" w:date="2016-11-04T17:37:00Z">
        <w:r>
          <w:rPr/>
          <w:t xml:space="preserve">multi-omics </w:t>
        </w:r>
      </w:ins>
      <w:r>
        <w:rPr/>
        <w:t>data from the ENCODE project</w:t>
      </w:r>
      <w:ins w:id="126" w:author="Jennifer Tan" w:date="2016-11-04T17:38:00Z">
        <w:r>
          <w:rPr/>
          <w:t>, I</w:t>
        </w:r>
      </w:ins>
      <w:del w:id="127" w:author="Jennifer Tan" w:date="2016-11-04T17:38:00Z">
        <w:r>
          <w:rPr/>
          <w:delText>. We</w:delText>
        </w:r>
      </w:del>
      <w:r>
        <w:rPr/>
        <w:t xml:space="preserve"> investigate</w:t>
      </w:r>
      <w:ins w:id="128" w:author="Jennifer Tan" w:date="2016-11-04T17:33:00Z">
        <w:r>
          <w:rPr/>
          <w:t>d</w:t>
        </w:r>
      </w:ins>
      <w:r>
        <w:rPr/>
        <w:t xml:space="preserve"> the </w:t>
      </w:r>
      <w:ins w:id="129" w:author="Jennifer Tan" w:date="2016-11-04T17:33:00Z">
        <w:r>
          <w:rPr/>
          <w:t xml:space="preserve">molecular </w:t>
        </w:r>
      </w:ins>
      <w:r>
        <w:rPr/>
        <w:t>properties of these elincRNAs</w:t>
      </w:r>
      <w:ins w:id="130" w:author="Jennifer Tan" w:date="2016-11-04T17:38:00Z">
        <w:r>
          <w:rPr/>
          <w:t>,</w:t>
        </w:r>
      </w:ins>
      <w:del w:id="131" w:author="Jennifer Tan" w:date="2016-11-04T17:38:00Z">
        <w:r>
          <w:rPr/>
          <w:delText xml:space="preserve"> and</w:delText>
        </w:r>
      </w:del>
      <w:r>
        <w:rPr/>
        <w:t xml:space="preserve"> their </w:t>
      </w:r>
      <w:del w:id="132" w:author="Jennifer Tan" w:date="2016-11-04T17:33:00Z">
        <w:r>
          <w:rPr/>
          <w:delText>frequenc</w:delText>
        </w:r>
      </w:del>
      <w:del w:id="133" w:author="Jennifer Tan" w:date="2016-11-04T17:32:00Z">
        <w:r>
          <w:rPr/>
          <w:delText>e</w:delText>
        </w:r>
      </w:del>
      <w:ins w:id="134" w:author="Jennifer Tan" w:date="2016-11-04T17:33:00Z">
        <w:r>
          <w:rPr/>
          <w:t>enrichment</w:t>
        </w:r>
      </w:ins>
      <w:r>
        <w:rPr/>
        <w:t xml:space="preserve"> in different </w:t>
      </w:r>
      <w:ins w:id="135" w:author="Jennifer Tan" w:date="2016-11-04T17:33:00Z">
        <w:r>
          <w:rPr/>
          <w:t xml:space="preserve">regulatory </w:t>
        </w:r>
      </w:ins>
      <w:r>
        <w:rPr/>
        <w:t>elements</w:t>
      </w:r>
      <w:ins w:id="136" w:author="Jennifer Tan" w:date="2016-11-04T17:38:00Z">
        <w:r>
          <w:rPr/>
          <w:t xml:space="preserve">, and their association with </w:t>
        </w:r>
      </w:ins>
      <w:ins w:id="137" w:author="Jennifer Tan" w:date="2016-11-04T17:39:00Z">
        <w:r>
          <w:rPr/>
          <w:t xml:space="preserve">the amount of </w:t>
        </w:r>
      </w:ins>
      <w:ins w:id="138" w:author="Jennifer Tan" w:date="2016-11-04T17:38:00Z">
        <w:r>
          <w:rPr/>
          <w:t>DNA-DNA interactions</w:t>
        </w:r>
      </w:ins>
      <w:ins w:id="139" w:author="Jennifer Tan" w:date="2016-11-04T17:39:00Z">
        <w:r>
          <w:rPr/>
          <w:t xml:space="preserve"> to examine their role in regulating TAD organization</w:t>
        </w:r>
      </w:ins>
      <w:del w:id="140" w:author="Jennifer Tan" w:date="2016-11-04T17:33:00Z">
        <w:r>
          <w:rPr/>
          <w:delText xml:space="preserve"> of the genome</w:delText>
        </w:r>
      </w:del>
      <w:r>
        <w:rPr/>
        <w:t xml:space="preserve">. </w:t>
      </w:r>
      <w:bookmarkStart w:id="2" w:name="move3399001721"/>
      <w:bookmarkEnd w:id="2"/>
      <w:r>
        <w:rPr/>
        <w:t>In general, the study of elincRNAs is of particular interest as they have been linked to various disease phenotypes (Ounzain et al, 2014).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Results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(?)Used bins instead of TAD boundaries to avoid arbitrary thresholds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elincRNAs enriched at TAD boundaries compared to nelincRNAs ? </w:t>
      </w:r>
    </w:p>
    <w:p>
      <w:pPr>
        <w:pStyle w:val="Normal"/>
        <w:ind w:firstLine="720"/>
        <w:rPr/>
      </w:pPr>
      <w:r>
        <w:rPr/>
        <w:t>→</w:t>
      </w:r>
      <w:r>
        <w:rPr/>
        <w:t>if TRUE:  Possible role in TAD organization.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Insulator proteins binding sites enriched in elincRNAs ? </w:t>
      </w:r>
    </w:p>
    <w:p>
      <w:pPr>
        <w:pStyle w:val="Normal"/>
        <w:rPr/>
      </w:pPr>
      <w:r>
        <w:rPr/>
        <w:t xml:space="preserve"> </w:t>
      </w:r>
      <w:r>
        <w:rPr/>
        <w:tab/>
        <w:t>→ if TRUE: Role as insulator 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Methods :</w:t>
      </w:r>
    </w:p>
    <w:p>
      <w:pPr>
        <w:pStyle w:val="ListParagraph"/>
        <w:numPr>
          <w:ilvl w:val="0"/>
          <w:numId w:val="2"/>
        </w:numPr>
        <w:rPr/>
      </w:pPr>
      <w:r>
        <w:rPr/>
        <w:t>TAD definition:</w:t>
      </w:r>
    </w:p>
    <w:p>
      <w:pPr>
        <w:pStyle w:val="Normal"/>
        <w:ind w:left="720" w:hanging="0"/>
        <w:rPr/>
      </w:pPr>
      <w:r>
        <w:rPr>
          <w:rFonts w:eastAsia="Wingdings" w:cs="Wingdings" w:ascii="Wingdings" w:hAnsi="Wingdings"/>
        </w:rPr>
        <w:t></w:t>
      </w:r>
      <w:r>
        <w:rPr/>
        <w:t>TADs used in the computations come from [</w:t>
      </w:r>
      <w:commentRangeStart w:id="0"/>
      <w:r>
        <w:rPr/>
        <w:t>ENCODE?</w:t>
      </w:r>
      <w:r>
        <w:rPr/>
      </w:r>
      <w:commentRangeEnd w:id="0"/>
      <w:r>
        <w:commentReference w:id="0"/>
      </w:r>
      <w:r>
        <w:rPr/>
        <w:t>] the large encompassing TADs were removed to avoid hiding the smaller ones inside.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TAD boundaries definition:</w:t>
      </w:r>
    </w:p>
    <w:p>
      <w:pPr>
        <w:pStyle w:val="Normal"/>
        <w:ind w:left="720" w:hanging="0"/>
        <w:rPr/>
      </w:pPr>
      <w:commentRangeStart w:id="1"/>
      <w:r>
        <w:rPr>
          <w:rFonts w:eastAsia="Wingdings" w:cs="Wingdings" w:ascii="Wingdings" w:hAnsi="Wingdings"/>
        </w:rPr>
        <w:t></w:t>
      </w:r>
      <w:r>
        <w:rPr/>
        <w:t>Instead of using an arbitrary threshold for defining TAD boundaries, TADs were split into 10 bins of 10% of their length.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enrichment test:</w:t>
      </w:r>
    </w:p>
    <w:p>
      <w:pPr>
        <w:pStyle w:val="Normal"/>
        <w:rPr/>
      </w:pPr>
      <w:r>
        <w:rPr/>
        <w:t xml:space="preserve">GAT </w:t>
      </w:r>
      <w:r>
        <w:rPr>
          <w:rFonts w:eastAsia="Wingdings" w:cs="Wingdings" w:ascii="Wingdings" w:hAnsi="Wingdings"/>
        </w:rPr>
        <w:t></w:t>
      </w:r>
      <w:r>
        <w:rPr/>
        <w:t xml:space="preserve"> parameters</w:t>
      </w:r>
    </w:p>
    <w:p>
      <w:pPr>
        <w:pStyle w:val="Normal"/>
        <w:rPr/>
      </w:pPr>
      <w:r>
        <w:rPr/>
        <w:t>*conservation</w:t>
      </w:r>
    </w:p>
    <w:p>
      <w:pPr>
        <w:pStyle w:val="Normal"/>
        <w:rPr/>
      </w:pPr>
      <w:r>
        <w:rPr/>
        <w:t>Computed phastCons score (Siepel et al, 2005)</w:t>
      </w:r>
    </w:p>
    <w:p>
      <w:pPr>
        <w:pStyle w:val="Normal"/>
        <w:rPr/>
      </w:pPr>
      <w:r>
        <w:rPr/>
        <w:t>*tissue specificity</w:t>
      </w:r>
    </w:p>
    <w:p>
      <w:pPr>
        <w:pStyle w:val="Normal"/>
        <w:rPr/>
      </w:pPr>
      <w:r>
        <w:rPr/>
        <w:t>Computed taus based on method from Kryuchkova-Mostacci et al 2016</w:t>
      </w:r>
    </w:p>
    <w:p>
      <w:pPr>
        <w:pStyle w:val="Normal"/>
        <w:rPr/>
      </w:pPr>
      <w:r>
        <w:rPr/>
        <w:t>*expression levels</w:t>
      </w:r>
    </w:p>
    <w:p>
      <w:pPr>
        <w:pStyle w:val="Normal"/>
        <w:rPr/>
      </w:pPr>
      <w:r>
        <w:rPr/>
        <w:t>*data</w:t>
      </w:r>
    </w:p>
    <w:p>
      <w:pPr>
        <w:pStyle w:val="Normal"/>
        <w:rPr/>
      </w:pPr>
      <w:bookmarkStart w:id="3" w:name="move339900696"/>
      <w:bookmarkEnd w:id="3"/>
      <w:r>
        <w:rPr/>
        <w:t>TADs: ENCODE ?</w:t>
      </w:r>
    </w:p>
    <w:p>
      <w:pPr>
        <w:pStyle w:val="Normal"/>
        <w:rPr/>
      </w:pPr>
      <w:r>
        <w:rPr/>
        <w:t>Pcgenes and lincRNAs expressed in LCL: ENCODE</w:t>
      </w:r>
    </w:p>
    <w:p>
      <w:pPr>
        <w:pStyle w:val="Normal"/>
        <w:rPr/>
      </w:pPr>
      <w:r>
        <w:rPr/>
        <w:t>Raw Hi-C data:  aidenlab.org, data from Rao et al, 2014</w:t>
      </w:r>
    </w:p>
    <w:p>
      <w:pPr>
        <w:pStyle w:val="Normal"/>
        <w:rPr/>
      </w:pPr>
      <w:r>
        <w:rPr/>
        <w:t>TADs:</w:t>
      </w:r>
      <w:del w:id="141" w:author="Jennifer Tan" w:date="2016-11-04T17:42:00Z">
        <w:r>
          <w:rPr/>
          <w:delText xml:space="preserve"> ENCODE ?</w:delText>
        </w:r>
      </w:del>
      <w:ins w:id="142" w:author="Jennifer Tan" w:date="2016-11-04T17:42:00Z">
        <w:r>
          <w:rPr/>
          <w:t xml:space="preserve"> called using the raw Hi-C data generated above across different </w:t>
        </w:r>
      </w:ins>
      <w:ins w:id="143" w:author="Jennifer Tan" w:date="2016-11-04T17:43:00Z">
        <w:r>
          <w:rPr/>
          <w:t xml:space="preserve">human </w:t>
        </w:r>
      </w:ins>
      <w:ins w:id="144" w:author="Jennifer Tan" w:date="2016-11-04T17:42:00Z">
        <w:bookmarkStart w:id="4" w:name="move3399006961"/>
        <w:bookmarkEnd w:id="4"/>
        <w:r>
          <w:rPr/>
          <w:t>cell lines</w:t>
        </w:r>
      </w:ins>
    </w:p>
    <w:p>
      <w:pPr>
        <w:pStyle w:val="Normal"/>
        <w:rPr/>
      </w:pPr>
      <w:r>
        <w:rPr/>
        <w:t>ChIP-seq data: ENCODE</w:t>
      </w:r>
    </w:p>
    <w:p>
      <w:pPr>
        <w:pStyle w:val="Normal"/>
        <w:rPr/>
      </w:pPr>
      <w:ins w:id="145" w:author="Jennifer Tan" w:date="2016-11-04T17:46:00Z">
        <w:r>
          <w:rPr/>
        </w:r>
      </w:ins>
    </w:p>
    <w:p>
      <w:pPr>
        <w:pStyle w:val="Normal"/>
        <w:rPr>
          <w:b/>
          <w:b/>
        </w:rPr>
      </w:pPr>
      <w:commentRangeStart w:id="2"/>
      <w:r>
        <w:rPr>
          <w:b/>
        </w:rPr>
        <w:t>Tools :</w:t>
      </w:r>
    </w:p>
    <w:p>
      <w:pPr>
        <w:pStyle w:val="Normal"/>
        <w:ind w:firstLine="720"/>
        <w:rPr/>
      </w:pPr>
      <w:r>
        <w:rPr/>
        <w:t>-  GAT 1.2</w:t>
      </w:r>
    </w:p>
    <w:p>
      <w:pPr>
        <w:pStyle w:val="Normal"/>
        <w:ind w:firstLine="720"/>
        <w:rPr/>
      </w:pPr>
      <w:r>
        <w:rPr/>
        <w:t>-  BEDtools 2.26</w:t>
      </w:r>
    </w:p>
    <w:p>
      <w:pPr>
        <w:pStyle w:val="Normal"/>
        <w:ind w:firstLine="720"/>
        <w:jc w:val="both"/>
        <w:rPr/>
      </w:pPr>
      <w:bookmarkStart w:id="5" w:name="move339900922"/>
      <w:bookmarkEnd w:id="5"/>
      <w:r>
        <w:rPr/>
        <w:t>-  R 3.3.1</w:t>
      </w:r>
    </w:p>
    <w:p>
      <w:pPr>
        <w:pStyle w:val="Normal"/>
        <w:rPr/>
      </w:pPr>
      <w:commentRangeEnd w:id="2"/>
      <w:r>
        <w:commentReference w:id="2"/>
      </w:r>
      <w:r>
        <w:rPr/>
      </w:r>
    </w:p>
    <w:p>
      <w:pPr>
        <w:pStyle w:val="Normal"/>
        <w:rPr/>
      </w:pPr>
      <w:ins w:id="147" w:author="Jennifer Tan" w:date="2016-11-04T17:46:00Z">
        <w:r>
          <w:rPr/>
        </w:r>
      </w:ins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commentRangeStart w:id="3"/>
      <w:r>
        <w:rPr>
          <w:b/>
        </w:rPr>
        <w:t>Discussion:</w:t>
      </w:r>
      <w:commentRangeEnd w:id="3"/>
      <w:r>
        <w:commentReference w:id="3"/>
      </w:r>
      <w:r>
        <w:rPr>
          <w:b/>
        </w:rPr>
      </w:r>
    </w:p>
    <w:p>
      <w:pPr>
        <w:pStyle w:val="Normal"/>
        <w:rPr/>
      </w:pPr>
      <w:r>
        <w:rPr/>
        <w:br/>
        <w:t>Found/didn’t found association between elincRNAs and….</w:t>
      </w:r>
    </w:p>
    <w:p>
      <w:pPr>
        <w:pStyle w:val="Normal"/>
        <w:rPr/>
      </w:pP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t>Although these results suggest a role for elincRNAs in TAD organization, they provide no information on their exact function of mechanistic role.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Tools :</w:t>
      </w:r>
    </w:p>
    <w:p>
      <w:pPr>
        <w:pStyle w:val="Normal"/>
        <w:ind w:firstLine="720"/>
        <w:rPr/>
      </w:pPr>
      <w:r>
        <w:rPr/>
        <w:t>-  GAT 1.2</w:t>
      </w:r>
    </w:p>
    <w:p>
      <w:pPr>
        <w:pStyle w:val="Normal"/>
        <w:ind w:firstLine="720"/>
        <w:rPr/>
      </w:pPr>
      <w:r>
        <w:rPr/>
        <w:t>-  BEDtools 2.26</w:t>
      </w:r>
    </w:p>
    <w:p>
      <w:pPr>
        <w:pStyle w:val="Normal"/>
        <w:ind w:firstLine="720"/>
        <w:jc w:val="both"/>
        <w:rPr/>
      </w:pPr>
      <w:bookmarkStart w:id="6" w:name="move3399009221"/>
      <w:bookmarkEnd w:id="6"/>
      <w:r>
        <w:rPr/>
        <w:t>-  R 3.3.1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ins w:id="148" w:author="Jennifer Tan" w:date="2016-11-04T17:48:00Z">
        <w:r>
          <w:rPr/>
          <w:t>General comments:</w:t>
        </w:r>
      </w:ins>
    </w:p>
    <w:p>
      <w:pPr>
        <w:pStyle w:val="ListParagraph"/>
        <w:numPr>
          <w:ilvl w:val="0"/>
          <w:numId w:val="3"/>
        </w:numPr>
        <w:pPrChange w:id="0" w:author="Jennifer Tan" w:date="2016-11-04T17:49:00Z"/>
        <w:rPr/>
      </w:pPr>
      <w:ins w:id="149" w:author="Jennifer Tan" w:date="2016-11-04T17:48:00Z">
        <w:r>
          <w:rPr/>
          <w:t>try to use Endnote or other equivalent reference tools to organize your references, this will be very important and useful for you in the future</w:t>
        </w:r>
      </w:ins>
    </w:p>
    <w:p>
      <w:pPr>
        <w:pStyle w:val="ListParagraph"/>
        <w:numPr>
          <w:ilvl w:val="0"/>
          <w:numId w:val="3"/>
        </w:numPr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nnifer Tan" w:date="2016-11-04T17:41:00Z" w:initials="JT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I don’t think this is Encode, I believe the Rao et al paper developed their own experimental protocol and algorithm to generate and process HiC data</w:t>
      </w:r>
    </w:p>
  </w:comment>
  <w:comment w:id="1" w:author="Jennifer Tan" w:date="2016-11-04T17:46:00Z" w:initials="JT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How the histogram of all genes (linc+pc) across TAD bins. Say consistent with previous findings, you also saw enrichment of transcription activity at TAD boundaries (~10% from TAD border), therefore, we chose to use 10% to define TAD boundaries.</w:t>
      </w:r>
    </w:p>
  </w:comment>
  <w:comment w:id="2" w:author="Jennifer Tan" w:date="2016-11-04T17:47:00Z" w:initials="JT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This should also be in Methods section. Describe the tools at the corresponding section of the Methods where the tools were used. Refer to my manuscript for example.</w:t>
      </w:r>
    </w:p>
  </w:comment>
  <w:comment w:id="3" w:author="Jennifer Tan" w:date="2016-11-04T17:48:00Z" w:initials="JT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Let’s discuss this after you have most of the results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mbri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68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trackRevision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1b29"/>
    <w:rPr>
      <w:rFonts w:ascii="Lucida Grande" w:hAnsi="Lucida Grande" w:eastAsia="ＭＳ 明朝" w:cs="Lucida Grande"/>
      <w:color w:val="00000A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10e6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310e6"/>
    <w:rPr>
      <w:rFonts w:ascii="Cambria" w:hAnsi="Cambria" w:eastAsia="ＭＳ 明朝"/>
      <w:color w:val="00000A"/>
      <w:sz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310e6"/>
    <w:rPr>
      <w:rFonts w:ascii="Cambria" w:hAnsi="Cambria" w:eastAsia="ＭＳ 明朝"/>
      <w:b/>
      <w:bCs/>
      <w:color w:val="00000A"/>
      <w:sz w:val="24"/>
      <w:szCs w:val="20"/>
    </w:rPr>
  </w:style>
  <w:style w:type="character" w:styleId="ListLabel1">
    <w:name w:val="ListLabel 1"/>
    <w:qFormat/>
    <w:rPr>
      <w:rFonts w:eastAsia="ＭＳ 明朝" w:cs="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d80fc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1b29"/>
    <w:pPr/>
    <w:rPr>
      <w:rFonts w:ascii="Lucida Grande" w:hAnsi="Lucida Grande" w:cs="Lucida Grande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310e6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5310e6"/>
    <w:pPr/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LibreOffice/5.1.6.2.0$Linux_X86_64 LibreOffice_project/10$Build-2</Application>
  <Pages>3</Pages>
  <Words>882</Words>
  <CharactersWithSpaces>5030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2016-11-04T15:39:00Z</dcterms:created>
  <dc:creator>Admin</dc:creator>
  <dc:description/>
  <dc:language>en-US</dc:language>
  <cp:lastModifiedBy>Jennifer Tan</cp:lastModifiedBy>
  <dcterms:modified xsi:type="dcterms:W3CDTF">2016-11-04T16:49:00Z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