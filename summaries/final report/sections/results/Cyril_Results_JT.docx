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9B9FB" w14:textId="77777777" w:rsidR="00A91F7B" w:rsidRDefault="0020637D">
      <w:r>
        <w:t>1. Introduction :</w:t>
      </w:r>
    </w:p>
    <w:p w14:paraId="79D0B4F0" w14:textId="77777777" w:rsidR="00A91F7B" w:rsidRDefault="00A91F7B"/>
    <w:p w14:paraId="56BA4476" w14:textId="77777777" w:rsidR="00A91F7B" w:rsidRDefault="0020637D">
      <w:ins w:id="0" w:author="Jennifer Tan" w:date="2016-12-07T10:41:00Z">
        <w:r>
          <w:t xml:space="preserve">It was only recently discovered that </w:t>
        </w:r>
      </w:ins>
      <w:del w:id="1" w:author="Jennifer Tan" w:date="2016-12-07T10:41:00Z">
        <w:r w:rsidDel="0020637D">
          <w:delText>A</w:delText>
        </w:r>
      </w:del>
      <w:ins w:id="2" w:author="Jennifer Tan" w:date="2016-12-07T10:41:00Z">
        <w:r>
          <w:t>a</w:t>
        </w:r>
      </w:ins>
      <w:r>
        <w:t xml:space="preserve"> </w:t>
      </w:r>
      <w:ins w:id="3" w:author="Jennifer Tan" w:date="2016-12-07T10:41:00Z">
        <w:r>
          <w:t xml:space="preserve">surprisingly </w:t>
        </w:r>
      </w:ins>
      <w:r>
        <w:t>large proportion of the mammalian transcriptome does not code for proteins</w:t>
      </w:r>
      <w:ins w:id="4" w:author="Jennifer Tan" w:date="2016-12-07T10:41:00Z">
        <w:r>
          <w:t>.</w:t>
        </w:r>
      </w:ins>
      <w:r>
        <w:t xml:space="preserve"> </w:t>
      </w:r>
      <w:del w:id="5" w:author="Jennifer Tan" w:date="2016-12-07T10:41:00Z">
        <w:r w:rsidDel="0020637D">
          <w:delText>and t</w:delText>
        </w:r>
      </w:del>
      <w:ins w:id="6" w:author="Jennifer Tan" w:date="2016-12-07T10:41:00Z">
        <w:r>
          <w:t>T</w:t>
        </w:r>
      </w:ins>
      <w:r>
        <w:t xml:space="preserve">o date, the number of </w:t>
      </w:r>
      <w:del w:id="7" w:author="Jennifer Tan" w:date="2016-12-07T10:41:00Z">
        <w:r w:rsidDel="0020637D">
          <w:delText xml:space="preserve">known </w:delText>
        </w:r>
      </w:del>
      <w:ins w:id="8" w:author="Jennifer Tan" w:date="2016-12-07T10:41:00Z">
        <w:r>
          <w:t xml:space="preserve">annotated </w:t>
        </w:r>
      </w:ins>
      <w:r>
        <w:t xml:space="preserve">noncoding genes is more than 3 times </w:t>
      </w:r>
      <w:ins w:id="9" w:author="Jennifer Tan" w:date="2016-12-07T10:42:00Z">
        <w:r>
          <w:t>higher than</w:t>
        </w:r>
      </w:ins>
      <w:del w:id="10" w:author="Jennifer Tan" w:date="2016-12-07T10:42:00Z">
        <w:r w:rsidDel="0020637D">
          <w:delText>that of</w:delText>
        </w:r>
      </w:del>
      <w:r>
        <w:t xml:space="preserve"> protein-coding genes (Iyer et </w:t>
      </w:r>
      <w:proofErr w:type="gramStart"/>
      <w:r>
        <w:t>al.,</w:t>
      </w:r>
      <w:proofErr w:type="gramEnd"/>
      <w:r>
        <w:t xml:space="preserve"> 2015)⁠. Among</w:t>
      </w:r>
      <w:ins w:id="11" w:author="Jennifer Tan" w:date="2016-12-07T10:42:00Z">
        <w:r>
          <w:t>st all</w:t>
        </w:r>
      </w:ins>
      <w:r>
        <w:t xml:space="preserve"> noncoding RNAs, long noncoding RNAs (&gt;200bp) that do not overlap protein-coding genes are the most abundant (long intergenic noncoding RNAs, lincRNAs). Functional and evolutionary analyses, together with extensive characterization of a handful of lincRNAs, </w:t>
      </w:r>
      <w:ins w:id="12" w:author="Jennifer Tan" w:date="2016-12-07T10:44:00Z">
        <w:r>
          <w:t>demonstrate</w:t>
        </w:r>
      </w:ins>
      <w:del w:id="13" w:author="Jennifer Tan" w:date="2016-12-07T10:44:00Z">
        <w:r w:rsidDel="0020637D">
          <w:delText>support the general consensus</w:delText>
        </w:r>
      </w:del>
      <w:r>
        <w:t xml:space="preserve"> that these transcripts </w:t>
      </w:r>
      <w:ins w:id="14" w:author="Jennifer Tan" w:date="2016-12-07T10:44:00Z">
        <w:r>
          <w:t>are involved in gene regulation processes</w:t>
        </w:r>
      </w:ins>
      <w:del w:id="15" w:author="Jennifer Tan" w:date="2016-12-07T10:44:00Z">
        <w:r w:rsidDel="0020637D">
          <w:delText>can regulate gene product abundance</w:delText>
        </w:r>
      </w:del>
      <w:r>
        <w:t xml:space="preserve"> transcriptionally and post-transcriptionally, and that they can contribute to  organismal traits and diseases (Kornienko, Guenzl, Barlow, &amp; Pauler, 2013</w:t>
      </w:r>
      <w:proofErr w:type="gramStart"/>
      <w:r>
        <w:t>)⁠</w:t>
      </w:r>
      <w:proofErr w:type="gramEnd"/>
      <w:r>
        <w:t>. However, the mechanisms of function</w:t>
      </w:r>
      <w:ins w:id="16" w:author="Jennifer Tan" w:date="2016-12-07T10:45:00Z">
        <w:r w:rsidR="00253A22">
          <w:t>, if any,</w:t>
        </w:r>
      </w:ins>
      <w:r>
        <w:t xml:space="preserve"> for the majority of lincRNAs remain unknown (Rinn &amp; Chang, 2012</w:t>
      </w:r>
      <w:proofErr w:type="gramStart"/>
      <w:r>
        <w:t>)⁠</w:t>
      </w:r>
      <w:proofErr w:type="gramEnd"/>
      <w:r>
        <w:t xml:space="preserve">.  </w:t>
      </w:r>
    </w:p>
    <w:p w14:paraId="42E144A6" w14:textId="77777777" w:rsidR="00A91F7B" w:rsidRDefault="00A91F7B"/>
    <w:p w14:paraId="4CB3A26D" w14:textId="264FE0A8" w:rsidR="00445805" w:rsidDel="008B0250" w:rsidRDefault="0020637D" w:rsidP="00445805">
      <w:pPr>
        <w:rPr>
          <w:del w:id="17" w:author="Jennifer Tan" w:date="2016-12-07T11:15:00Z"/>
        </w:rPr>
      </w:pPr>
      <w:r>
        <w:t>It is thought that spatial organization of the genome is an important</w:t>
      </w:r>
      <w:ins w:id="18" w:author="Jennifer Tan" w:date="2016-12-07T10:46:00Z">
        <w:r w:rsidR="00253A22">
          <w:t xml:space="preserve"> factor in gene regulation</w:t>
        </w:r>
      </w:ins>
      <w:r>
        <w:t xml:space="preserve"> </w:t>
      </w:r>
      <w:del w:id="19" w:author="Jennifer Tan" w:date="2016-12-07T10:46:00Z">
        <w:r w:rsidDel="00253A22">
          <w:delText xml:space="preserve">component of these mechanisms </w:delText>
        </w:r>
      </w:del>
      <w:r>
        <w:t>(Engreitz, Ollikainen, &amp; Guttman, 2016</w:t>
      </w:r>
      <w:proofErr w:type="gramStart"/>
      <w:r>
        <w:t>)⁠</w:t>
      </w:r>
      <w:proofErr w:type="gramEnd"/>
      <w:r>
        <w:t>. Indeed, contrary to</w:t>
      </w:r>
      <w:ins w:id="20" w:author="Jennifer Tan" w:date="2016-12-07T10:46:00Z">
        <w:r w:rsidR="00253A22">
          <w:t xml:space="preserve"> the</w:t>
        </w:r>
      </w:ins>
      <w:r>
        <w:t xml:space="preserve"> traditional view, genomic DNA is not linear, but is folded into variably compact chromosomal structures that likely impact expression of the embedded genes (Gorkin, Leung, &amp; Ren, 2014)⁠. On a global scale, regions with a high degree of compaction are classified as heterochromatin while </w:t>
      </w:r>
      <w:ins w:id="21" w:author="Jennifer Tan" w:date="2016-12-07T10:49:00Z">
        <w:r w:rsidR="004C38EB">
          <w:t xml:space="preserve">relatively </w:t>
        </w:r>
      </w:ins>
      <w:r>
        <w:t>uncondensed regions are called euchromatin (Passarge, 1979</w:t>
      </w:r>
      <w:proofErr w:type="gramStart"/>
      <w:r>
        <w:t>)⁠</w:t>
      </w:r>
      <w:proofErr w:type="gramEnd"/>
      <w:r>
        <w:t xml:space="preserve">. These are respectively associated with lower and higher </w:t>
      </w:r>
      <w:ins w:id="22" w:author="Jennifer Tan" w:date="2016-12-07T10:49:00Z">
        <w:r w:rsidR="004C38EB">
          <w:t>level of active transcription</w:t>
        </w:r>
      </w:ins>
      <w:del w:id="23" w:author="Jennifer Tan" w:date="2016-12-07T10:49:00Z">
        <w:r w:rsidDel="004C38EB">
          <w:delText>expression levels</w:delText>
        </w:r>
      </w:del>
      <w:r>
        <w:t xml:space="preserve"> (Tamaru, 2010</w:t>
      </w:r>
      <w:proofErr w:type="gramStart"/>
      <w:r>
        <w:t>)⁠</w:t>
      </w:r>
      <w:proofErr w:type="gramEnd"/>
      <w:r>
        <w:t xml:space="preserve">. Chromosomes </w:t>
      </w:r>
      <w:del w:id="24" w:author="Jennifer Tan" w:date="2016-12-07T10:51:00Z">
        <w:r w:rsidDel="00226E76">
          <w:delText>can be</w:delText>
        </w:r>
      </w:del>
      <w:ins w:id="25" w:author="Jennifer Tan" w:date="2016-12-07T10:51:00Z">
        <w:r w:rsidR="00226E76">
          <w:t>are</w:t>
        </w:r>
      </w:ins>
      <w:r>
        <w:t xml:space="preserve"> further </w:t>
      </w:r>
      <w:ins w:id="26" w:author="Jennifer Tan" w:date="2016-12-07T10:52:00Z">
        <w:r w:rsidR="00226E76">
          <w:t>compartmentalized</w:t>
        </w:r>
      </w:ins>
      <w:del w:id="27" w:author="Jennifer Tan" w:date="2016-12-07T10:51:00Z">
        <w:r w:rsidDel="00226E76">
          <w:delText>divided</w:delText>
        </w:r>
      </w:del>
      <w:r>
        <w:t xml:space="preserve"> into smaller domains</w:t>
      </w:r>
      <w:ins w:id="28" w:author="Jennifer Tan" w:date="2016-12-07T10:54:00Z">
        <w:r w:rsidR="00226E76">
          <w:t>, called topologically associated domains (TADs),</w:t>
        </w:r>
      </w:ins>
      <w:r>
        <w:t xml:space="preserve"> where frequent DNA-DNA interactions </w:t>
      </w:r>
      <w:ins w:id="29" w:author="Jennifer Tan" w:date="2016-12-07T10:53:00Z">
        <w:r w:rsidR="00226E76">
          <w:t xml:space="preserve">is high within a </w:t>
        </w:r>
      </w:ins>
      <w:ins w:id="30" w:author="Jennifer Tan" w:date="2016-12-07T10:56:00Z">
        <w:r w:rsidR="00F7662B">
          <w:t>TAD</w:t>
        </w:r>
      </w:ins>
      <w:ins w:id="31" w:author="Jennifer Tan" w:date="2016-12-07T10:53:00Z">
        <w:r w:rsidR="00226E76">
          <w:t xml:space="preserve"> </w:t>
        </w:r>
      </w:ins>
      <w:del w:id="32" w:author="Jennifer Tan" w:date="2016-12-07T10:53:00Z">
        <w:r w:rsidDel="00226E76">
          <w:delText xml:space="preserve">occur </w:delText>
        </w:r>
      </w:del>
      <w:r>
        <w:t>as a result of their close proximity</w:t>
      </w:r>
      <w:del w:id="33" w:author="Jennifer Tan" w:date="2016-12-07T10:56:00Z">
        <w:r w:rsidDel="00F7662B">
          <w:delText xml:space="preserve"> within the cellular nuclear space</w:delText>
        </w:r>
      </w:del>
      <w:ins w:id="34" w:author="Jennifer Tan" w:date="2016-12-07T10:56:00Z">
        <w:r w:rsidR="00F7662B">
          <w:t xml:space="preserve"> and low across TADs</w:t>
        </w:r>
      </w:ins>
      <w:r>
        <w:t xml:space="preserve">. </w:t>
      </w:r>
      <w:commentRangeStart w:id="35"/>
      <w:commentRangeStart w:id="36"/>
      <w:del w:id="37" w:author="Jennifer Tan" w:date="2016-12-07T10:56:00Z">
        <w:r w:rsidRPr="00225DD8" w:rsidDel="00F7662B">
          <w:rPr>
            <w:strike/>
            <w:rPrChange w:id="38" w:author="Jennifer Tan" w:date="2016-12-07T11:17:00Z">
              <w:rPr/>
            </w:rPrChange>
          </w:rPr>
          <w:delText xml:space="preserve">These are called topologically associated domains (TADs). </w:delText>
        </w:r>
      </w:del>
      <w:del w:id="39" w:author="Jennifer Tan" w:date="2016-12-07T10:59:00Z">
        <w:r w:rsidRPr="00225DD8" w:rsidDel="00A01A96">
          <w:rPr>
            <w:strike/>
            <w:rPrChange w:id="40" w:author="Jennifer Tan" w:date="2016-12-07T11:17:00Z">
              <w:rPr/>
            </w:rPrChange>
          </w:rPr>
          <w:delText>These domains are largely conserved across cell lines and they frequently contain s</w:delText>
        </w:r>
      </w:del>
      <w:ins w:id="41" w:author="Jennifer Tan" w:date="2016-12-07T10:59:00Z">
        <w:r w:rsidR="00A01A96" w:rsidRPr="00225DD8">
          <w:rPr>
            <w:strike/>
            <w:rPrChange w:id="42" w:author="Jennifer Tan" w:date="2016-12-07T11:17:00Z">
              <w:rPr/>
            </w:rPrChange>
          </w:rPr>
          <w:t>S</w:t>
        </w:r>
      </w:ins>
      <w:r w:rsidRPr="00225DD8">
        <w:rPr>
          <w:strike/>
          <w:rPrChange w:id="43" w:author="Jennifer Tan" w:date="2016-12-07T11:17:00Z">
            <w:rPr/>
          </w:rPrChange>
        </w:rPr>
        <w:t xml:space="preserve">maller loop structures </w:t>
      </w:r>
      <w:ins w:id="44" w:author="Jennifer Tan" w:date="2016-12-07T10:59:00Z">
        <w:r w:rsidR="00A01A96" w:rsidRPr="00225DD8">
          <w:rPr>
            <w:strike/>
            <w:rPrChange w:id="45" w:author="Jennifer Tan" w:date="2016-12-07T11:17:00Z">
              <w:rPr/>
            </w:rPrChange>
          </w:rPr>
          <w:t xml:space="preserve">are often found at TAD boundaries </w:t>
        </w:r>
      </w:ins>
      <w:r w:rsidRPr="00225DD8">
        <w:rPr>
          <w:strike/>
          <w:rPrChange w:id="46" w:author="Jennifer Tan" w:date="2016-12-07T11:17:00Z">
            <w:rPr/>
          </w:rPrChange>
        </w:rPr>
        <w:t>that</w:t>
      </w:r>
      <w:ins w:id="47" w:author="Jennifer Tan" w:date="2016-12-07T10:59:00Z">
        <w:r w:rsidR="00A01A96" w:rsidRPr="00225DD8">
          <w:rPr>
            <w:strike/>
            <w:rPrChange w:id="48" w:author="Jennifer Tan" w:date="2016-12-07T11:17:00Z">
              <w:rPr/>
            </w:rPrChange>
          </w:rPr>
          <w:t xml:space="preserve"> act to</w:t>
        </w:r>
      </w:ins>
      <w:r w:rsidRPr="00225DD8">
        <w:rPr>
          <w:strike/>
          <w:rPrChange w:id="49" w:author="Jennifer Tan" w:date="2016-12-07T11:17:00Z">
            <w:rPr/>
          </w:rPrChange>
        </w:rPr>
        <w:t xml:space="preserve"> promote contacts between different genetic regulatory elements, such as enhancers and promoters (Rao et </w:t>
      </w:r>
      <w:proofErr w:type="gramStart"/>
      <w:r w:rsidRPr="00225DD8">
        <w:rPr>
          <w:strike/>
          <w:rPrChange w:id="50" w:author="Jennifer Tan" w:date="2016-12-07T11:17:00Z">
            <w:rPr/>
          </w:rPrChange>
        </w:rPr>
        <w:t>al.,</w:t>
      </w:r>
      <w:proofErr w:type="gramEnd"/>
      <w:r w:rsidRPr="00225DD8">
        <w:rPr>
          <w:strike/>
          <w:rPrChange w:id="51" w:author="Jennifer Tan" w:date="2016-12-07T11:17:00Z">
            <w:rPr/>
          </w:rPrChange>
        </w:rPr>
        <w:t xml:space="preserve"> 2014)⁠. </w:t>
      </w:r>
      <w:commentRangeEnd w:id="35"/>
      <w:commentRangeEnd w:id="36"/>
      <w:r w:rsidR="00225DD8">
        <w:rPr>
          <w:rStyle w:val="CommentReference"/>
        </w:rPr>
        <w:commentReference w:id="36"/>
      </w:r>
      <w:moveToRangeStart w:id="52" w:author="Jennifer Tan" w:date="2016-12-07T11:08:00Z" w:name="move342728247"/>
      <w:moveTo w:id="53" w:author="Jennifer Tan" w:date="2016-12-07T11:08:00Z">
        <w:r w:rsidR="00445805" w:rsidRPr="00225DD8">
          <w:rPr>
            <w:strike/>
            <w:rPrChange w:id="54" w:author="Jennifer Tan" w:date="2016-12-07T11:18:00Z">
              <w:rPr/>
            </w:rPrChange>
          </w:rPr>
          <w:t>In addition to modulating regulatory promoter-enhancer interactions,</w:t>
        </w:r>
        <w:r w:rsidR="00445805">
          <w:t xml:space="preserve"> TAD boundaries </w:t>
        </w:r>
      </w:moveTo>
      <w:ins w:id="55" w:author="Jennifer Tan" w:date="2016-12-07T11:15:00Z">
        <w:r w:rsidR="00445805">
          <w:t>have been shown to be essential regions for gene regulation</w:t>
        </w:r>
        <w:r w:rsidR="008B0250">
          <w:t xml:space="preserve">. They </w:t>
        </w:r>
      </w:ins>
      <w:moveTo w:id="56" w:author="Jennifer Tan" w:date="2016-12-07T11:08:00Z">
        <w:r w:rsidR="00445805">
          <w:t>are often gene-dense and are enriched in  highly transcribed genes (Ong &amp; Corces, 2014</w:t>
        </w:r>
        <w:proofErr w:type="gramStart"/>
        <w:r w:rsidR="00445805">
          <w:t>)⁠</w:t>
        </w:r>
        <w:proofErr w:type="gramEnd"/>
        <w:r w:rsidR="00445805">
          <w:t xml:space="preserve">. </w:t>
        </w:r>
      </w:moveTo>
    </w:p>
    <w:moveToRangeEnd w:id="52"/>
    <w:p w14:paraId="57136FB7" w14:textId="29E08B61" w:rsidR="00A91F7B" w:rsidRDefault="00A01A96">
      <w:del w:id="57" w:author="Jennifer Tan" w:date="2016-12-07T11:02:00Z">
        <w:r w:rsidDel="00A01A96">
          <w:rPr>
            <w:rStyle w:val="CommentReference"/>
          </w:rPr>
          <w:commentReference w:id="35"/>
        </w:r>
        <w:r w:rsidR="0020637D" w:rsidDel="00A01A96">
          <w:delText>Such chromatin loops are often found at TAD boundaries (Rao et al., 2014)⁠.</w:delText>
        </w:r>
      </w:del>
      <w:del w:id="58" w:author="Jennifer Tan" w:date="2016-12-07T11:15:00Z">
        <w:r w:rsidR="0020637D" w:rsidDel="008B0250">
          <w:delText xml:space="preserve"> </w:delText>
        </w:r>
      </w:del>
      <w:r w:rsidR="0020637D">
        <w:t xml:space="preserve">They are </w:t>
      </w:r>
      <w:r w:rsidR="0020637D" w:rsidRPr="00A01A96">
        <w:t xml:space="preserve">also </w:t>
      </w:r>
      <w:r w:rsidR="0020637D">
        <w:t xml:space="preserve">enriched in </w:t>
      </w:r>
      <w:ins w:id="59" w:author="Jennifer Tan" w:date="2016-12-07T11:04:00Z">
        <w:r>
          <w:t xml:space="preserve">TAD </w:t>
        </w:r>
      </w:ins>
      <w:r w:rsidR="0020637D">
        <w:t xml:space="preserve">architectural proteins, </w:t>
      </w:r>
      <w:del w:id="60" w:author="Jennifer Tan" w:date="2016-12-07T11:04:00Z">
        <w:r w:rsidR="0020637D" w:rsidDel="00A01A96">
          <w:delText>such as</w:delText>
        </w:r>
      </w:del>
      <w:ins w:id="61" w:author="Jennifer Tan" w:date="2016-12-07T11:04:00Z">
        <w:r>
          <w:t>including</w:t>
        </w:r>
      </w:ins>
      <w:r w:rsidR="0020637D">
        <w:t xml:space="preserve"> </w:t>
      </w:r>
      <w:del w:id="62" w:author="Jennifer Tan" w:date="2016-12-07T11:04:00Z">
        <w:r w:rsidR="0020637D" w:rsidDel="00A01A96">
          <w:delText xml:space="preserve">CTCF and </w:delText>
        </w:r>
      </w:del>
      <w:ins w:id="63" w:author="Jennifer Tan" w:date="2016-12-07T11:05:00Z">
        <w:r w:rsidR="00445805">
          <w:t>CTCF</w:t>
        </w:r>
      </w:ins>
      <w:del w:id="64" w:author="Jennifer Tan" w:date="2016-12-07T11:05:00Z">
        <w:r w:rsidR="0020637D" w:rsidDel="00445805">
          <w:delText>cohesin</w:delText>
        </w:r>
      </w:del>
      <w:r w:rsidR="0020637D">
        <w:t xml:space="preserve"> (Pope et </w:t>
      </w:r>
      <w:proofErr w:type="gramStart"/>
      <w:r w:rsidR="0020637D">
        <w:t>al.,</w:t>
      </w:r>
      <w:proofErr w:type="gramEnd"/>
      <w:r w:rsidR="0020637D">
        <w:t xml:space="preserve"> 2014)⁠</w:t>
      </w:r>
      <w:ins w:id="65" w:author="Jennifer Tan" w:date="2016-12-07T11:04:00Z">
        <w:r>
          <w:t>, which</w:t>
        </w:r>
      </w:ins>
      <w:del w:id="66" w:author="Jennifer Tan" w:date="2016-12-07T11:04:00Z">
        <w:r w:rsidR="0020637D" w:rsidDel="00A01A96">
          <w:delText>. Both proteins are thought to</w:delText>
        </w:r>
      </w:del>
      <w:r w:rsidR="0020637D">
        <w:t xml:space="preserve"> function</w:t>
      </w:r>
      <w:ins w:id="67" w:author="Jennifer Tan" w:date="2016-12-07T11:04:00Z">
        <w:r>
          <w:t>s</w:t>
        </w:r>
      </w:ins>
      <w:r w:rsidR="0020637D">
        <w:t xml:space="preserve"> </w:t>
      </w:r>
      <w:ins w:id="68" w:author="Jennifer Tan" w:date="2016-12-07T11:04:00Z">
        <w:r>
          <w:t xml:space="preserve">to </w:t>
        </w:r>
      </w:ins>
      <w:ins w:id="69" w:author="Jennifer Tan" w:date="2016-12-07T11:05:00Z">
        <w:r>
          <w:t>delimit</w:t>
        </w:r>
        <w:r w:rsidR="00445805">
          <w:t xml:space="preserve"> TAD borders </w:t>
        </w:r>
      </w:ins>
      <w:del w:id="70" w:author="Jennifer Tan" w:date="2016-12-07T11:04:00Z">
        <w:r w:rsidR="0020637D" w:rsidDel="00A01A96">
          <w:delText xml:space="preserve">in the </w:delText>
        </w:r>
      </w:del>
      <w:del w:id="71" w:author="Jennifer Tan" w:date="2016-12-07T11:05:00Z">
        <w:r w:rsidR="0020637D" w:rsidDel="00445805">
          <w:delText xml:space="preserve">delimitation between neighbouring TADs </w:delText>
        </w:r>
      </w:del>
      <w:r w:rsidR="0020637D">
        <w:t xml:space="preserve">by acting as genomic insulators that prevent DNA-DNA interactions across multiple </w:t>
      </w:r>
      <w:del w:id="72" w:author="Jennifer Tan" w:date="2016-12-07T11:06:00Z">
        <w:r w:rsidR="0020637D" w:rsidDel="00445805">
          <w:delText>domains</w:delText>
        </w:r>
      </w:del>
      <w:ins w:id="73" w:author="Jennifer Tan" w:date="2016-12-07T11:06:00Z">
        <w:r w:rsidR="00445805">
          <w:t xml:space="preserve">TADs. TAD boundaries are also enriched in cohesin binding, a multi-protein complex that are thought to be involved in establishing </w:t>
        </w:r>
      </w:ins>
      <w:ins w:id="74" w:author="Jennifer Tan" w:date="2016-12-07T11:08:00Z">
        <w:r w:rsidR="00445805">
          <w:t xml:space="preserve">enhancer-promoter </w:t>
        </w:r>
      </w:ins>
      <w:ins w:id="75" w:author="Jennifer Tan" w:date="2016-12-07T11:06:00Z">
        <w:r w:rsidR="00445805">
          <w:t>interactions</w:t>
        </w:r>
      </w:ins>
      <w:ins w:id="76" w:author="Jennifer Tan" w:date="2016-12-07T11:10:00Z">
        <w:r w:rsidR="00445805">
          <w:t xml:space="preserve"> (REF)</w:t>
        </w:r>
      </w:ins>
      <w:r w:rsidR="0020637D">
        <w:t xml:space="preserve">. </w:t>
      </w:r>
      <w:ins w:id="77" w:author="Jennifer Tan" w:date="2016-12-07T11:12:00Z">
        <w:r w:rsidR="00445805">
          <w:t>While most CTCF sites are largely shared between different cell types and species (REF), cohesin binding at gene regulatory elements is often cell-type specific (REF).</w:t>
        </w:r>
      </w:ins>
      <w:moveFromRangeStart w:id="78" w:author="Jennifer Tan" w:date="2016-12-07T11:08:00Z" w:name="move342728247"/>
      <w:moveFrom w:id="79" w:author="Jennifer Tan" w:date="2016-12-07T11:08:00Z">
        <w:r w:rsidR="0020637D" w:rsidDel="00445805">
          <w:t xml:space="preserve">In addition to modulating regulatory promoter-enhancer interactions, TAD boundaries are often gene-dense and are enriched in  highly transcribed genes (Ong &amp; Corces, 2014)⁠. </w:t>
        </w:r>
      </w:moveFrom>
      <w:moveFromRangeEnd w:id="78"/>
    </w:p>
    <w:p w14:paraId="1FB1B066" w14:textId="77777777" w:rsidR="00A91F7B" w:rsidRDefault="00A91F7B"/>
    <w:p w14:paraId="7EC908A0" w14:textId="531CE118" w:rsidR="00A91F7B" w:rsidDel="0065187A" w:rsidRDefault="0020637D">
      <w:pPr>
        <w:rPr>
          <w:del w:id="80" w:author="Jennifer Tan" w:date="2016-12-07T11:27:00Z"/>
        </w:rPr>
      </w:pPr>
      <w:r>
        <w:t xml:space="preserve">Chromosomal contacts within TADs, </w:t>
      </w:r>
      <w:ins w:id="81" w:author="Jennifer Tan" w:date="2016-12-07T11:16:00Z">
        <w:r w:rsidR="002E3A11">
          <w:t>often seen as looping structures, occur</w:t>
        </w:r>
      </w:ins>
      <w:del w:id="82" w:author="Jennifer Tan" w:date="2016-12-07T11:17:00Z">
        <w:r w:rsidDel="002E3A11">
          <w:delText>and</w:delText>
        </w:r>
      </w:del>
      <w:r>
        <w:t xml:space="preserve"> particularly at TAD boundaries</w:t>
      </w:r>
      <w:ins w:id="83" w:author="Jennifer Tan" w:date="2016-12-07T11:17:00Z">
        <w:r w:rsidR="002E3A11">
          <w:t xml:space="preserve"> and</w:t>
        </w:r>
      </w:ins>
      <w:del w:id="84" w:author="Jennifer Tan" w:date="2016-12-07T11:17:00Z">
        <w:r w:rsidDel="002E3A11">
          <w:delText>,</w:delText>
        </w:r>
      </w:del>
      <w:r>
        <w:t xml:space="preserve"> are crucial for establishing correct regulatory interactions between </w:t>
      </w:r>
      <w:ins w:id="85" w:author="Jennifer Tan" w:date="2016-12-07T11:18:00Z">
        <w:r w:rsidR="00225DD8">
          <w:t xml:space="preserve">gene regulatry elements, such as </w:t>
        </w:r>
      </w:ins>
      <w:r>
        <w:t>enhancers and promoters</w:t>
      </w:r>
      <w:ins w:id="86" w:author="Jennifer Tan" w:date="2016-12-07T11:18:00Z">
        <w:r w:rsidR="00225DD8">
          <w:t xml:space="preserve"> (REF)</w:t>
        </w:r>
      </w:ins>
      <w:r>
        <w:t>. Deletion of TAD boundaries often disrupts those interactions, resulting in gene mis</w:t>
      </w:r>
      <w:ins w:id="87" w:author="Jennifer Tan" w:date="2016-12-07T11:16:00Z">
        <w:r w:rsidR="002E3A11">
          <w:t>-</w:t>
        </w:r>
      </w:ins>
      <w:r>
        <w:t>expression and disease phenotypes (Lupiáñez, Spielmann, &amp; Mundlos, 2016</w:t>
      </w:r>
      <w:proofErr w:type="gramStart"/>
      <w:r>
        <w:t>)⁠</w:t>
      </w:r>
      <w:proofErr w:type="gramEnd"/>
      <w:r>
        <w:t>. Recently, some lincRNAs</w:t>
      </w:r>
      <w:ins w:id="88" w:author="Jennifer Tan" w:date="2016-12-07T11:19:00Z">
        <w:r w:rsidR="00225DD8">
          <w:t>,</w:t>
        </w:r>
      </w:ins>
      <w:r>
        <w:t xml:space="preserve"> such as Firre</w:t>
      </w:r>
      <w:ins w:id="89" w:author="Jennifer Tan" w:date="2016-12-07T11:19:00Z">
        <w:r w:rsidR="00225DD8">
          <w:t xml:space="preserve"> (REF)</w:t>
        </w:r>
      </w:ins>
      <w:r>
        <w:t>, were reported to promote intra</w:t>
      </w:r>
      <w:ins w:id="90" w:author="Jennifer Tan" w:date="2016-12-07T11:19:00Z">
        <w:r w:rsidR="00225DD8">
          <w:t>-</w:t>
        </w:r>
      </w:ins>
      <w:r>
        <w:t>chromosomal interactions, either by forming promoter-enhancer looping</w:t>
      </w:r>
      <w:ins w:id="91" w:author="Jennifer Tan" w:date="2016-12-07T11:19:00Z">
        <w:r w:rsidR="00225DD8">
          <w:t xml:space="preserve"> (REF if two different papers)</w:t>
        </w:r>
      </w:ins>
      <w:r>
        <w:t xml:space="preserve">, or by regulating chromatin structural organization (Engreitz et </w:t>
      </w:r>
      <w:proofErr w:type="gramStart"/>
      <w:r>
        <w:t>al.,</w:t>
      </w:r>
      <w:proofErr w:type="gramEnd"/>
      <w:r>
        <w:t xml:space="preserve"> 2016)⁠. Furthermore, lincRNAs associated with human traits </w:t>
      </w:r>
      <w:del w:id="92" w:author="Jennifer Tan" w:date="2016-12-07T11:20:00Z">
        <w:r w:rsidDel="00225DD8">
          <w:delText xml:space="preserve">were </w:delText>
        </w:r>
      </w:del>
      <w:ins w:id="93" w:author="Jennifer Tan" w:date="2016-12-07T11:20:00Z">
        <w:r w:rsidR="00225DD8">
          <w:t xml:space="preserve">have also been </w:t>
        </w:r>
      </w:ins>
      <w:r>
        <w:t xml:space="preserve">shown to have enhancer-associated </w:t>
      </w:r>
      <w:r w:rsidRPr="0077257D">
        <w:rPr>
          <w:i/>
          <w:rPrChange w:id="94" w:author="Jennifer Tan" w:date="2016-12-07T11:34:00Z">
            <w:rPr/>
          </w:rPrChange>
        </w:rPr>
        <w:t>cis</w:t>
      </w:r>
      <w:r>
        <w:t xml:space="preserve">-regulatory roles and their loci are correlated with a higher density of DNA contact within TADs </w:t>
      </w:r>
      <w:ins w:id="95" w:author="Jennifer Tan" w:date="2016-12-07T11:39:00Z">
        <w:r w:rsidR="00081F25">
          <w:t xml:space="preserve">in human lymphocytes, LCLs </w:t>
        </w:r>
      </w:ins>
      <w:r>
        <w:t xml:space="preserve">(Tan et al, 2016, under revision). </w:t>
      </w:r>
      <w:ins w:id="96" w:author="Jennifer Tan" w:date="2016-12-07T11:42:00Z">
        <w:r w:rsidR="00A752B1">
          <w:t>It has been shown that most active enhancers are transcribed, generating noncoding transcript products</w:t>
        </w:r>
      </w:ins>
      <w:ins w:id="97" w:author="Jennifer Tan" w:date="2016-12-07T11:43:00Z">
        <w:r w:rsidR="00A752B1">
          <w:t>, including lincRNAs</w:t>
        </w:r>
      </w:ins>
      <w:ins w:id="98" w:author="Jennifer Tan" w:date="2016-12-07T11:42:00Z">
        <w:r w:rsidR="00A752B1">
          <w:t xml:space="preserve"> (REF). </w:t>
        </w:r>
      </w:ins>
      <w:r>
        <w:t>This raises the question whether lincRNAs with enhancer-like activities (elincRNAs) contribute to gene regulation and the organization of the</w:t>
      </w:r>
      <w:ins w:id="99" w:author="Jennifer Tan" w:date="2016-12-07T11:20:00Z">
        <w:r w:rsidR="00225DD8">
          <w:t>se</w:t>
        </w:r>
      </w:ins>
      <w:r>
        <w:t xml:space="preserve"> dynamic chromosomal structure</w:t>
      </w:r>
      <w:ins w:id="100" w:author="Jennifer Tan" w:date="2016-12-07T11:20:00Z">
        <w:r w:rsidR="00225DD8">
          <w:t>s</w:t>
        </w:r>
      </w:ins>
      <w:del w:id="101" w:author="Jennifer Tan" w:date="2016-12-07T11:21:00Z">
        <w:r w:rsidDel="00225DD8">
          <w:delText xml:space="preserve"> of the nucleus</w:delText>
        </w:r>
      </w:del>
      <w:r>
        <w:t xml:space="preserve">. </w:t>
      </w:r>
      <w:moveFromRangeStart w:id="102" w:author="Jennifer Tan" w:date="2016-12-07T11:27:00Z" w:name="move342729404"/>
      <w:moveFrom w:id="103" w:author="Jennifer Tan" w:date="2016-12-07T11:27:00Z">
        <w:r w:rsidDel="0065187A">
          <w:t>Those elincRNAs will therefore be the focus of my analysis.</w:t>
        </w:r>
      </w:moveFrom>
      <w:moveFromRangeEnd w:id="102"/>
    </w:p>
    <w:p w14:paraId="015CDE96" w14:textId="77777777" w:rsidR="00A91F7B" w:rsidRDefault="00A91F7B"/>
    <w:p w14:paraId="62D3C8BA" w14:textId="77777777" w:rsidR="00A91F7B" w:rsidRDefault="00A91F7B"/>
    <w:p w14:paraId="46C29284" w14:textId="77777777" w:rsidR="0065187A" w:rsidRDefault="0020637D">
      <w:pPr>
        <w:rPr>
          <w:ins w:id="104" w:author="Jennifer Tan" w:date="2016-12-07T11:27:00Z"/>
        </w:rPr>
      </w:pPr>
      <w:r>
        <w:t xml:space="preserve">Unlike most enhancer-associated </w:t>
      </w:r>
      <w:ins w:id="105" w:author="Jennifer Tan" w:date="2016-12-07T11:21:00Z">
        <w:r w:rsidR="000D6858">
          <w:t xml:space="preserve">noncoding </w:t>
        </w:r>
      </w:ins>
      <w:r>
        <w:t>RNAs, which are often transcribed bidirectionally and then rapidly degraded (Darrow &amp; Chadwick, 2013</w:t>
      </w:r>
      <w:proofErr w:type="gramStart"/>
      <w:r>
        <w:t>)⁠</w:t>
      </w:r>
      <w:proofErr w:type="gramEnd"/>
      <w:r>
        <w:t>, elincRNAs are transcribed preferentially in one direction (Marques et al., 2013)⁠ and are</w:t>
      </w:r>
      <w:ins w:id="106" w:author="Jennifer Tan" w:date="2016-12-07T11:22:00Z">
        <w:r w:rsidR="000D6858">
          <w:t xml:space="preserve"> therely</w:t>
        </w:r>
      </w:ins>
      <w:r>
        <w:t xml:space="preserve"> likely good candidates </w:t>
      </w:r>
      <w:del w:id="107" w:author="Jennifer Tan" w:date="2016-12-07T11:22:00Z">
        <w:r w:rsidDel="000D6858">
          <w:delText xml:space="preserve">for </w:delText>
        </w:r>
      </w:del>
      <w:ins w:id="108" w:author="Jennifer Tan" w:date="2016-12-07T11:22:00Z">
        <w:r w:rsidR="000D6858">
          <w:t xml:space="preserve">to </w:t>
        </w:r>
      </w:ins>
      <w:r>
        <w:t>study</w:t>
      </w:r>
      <w:del w:id="109" w:author="Jennifer Tan" w:date="2016-12-07T11:22:00Z">
        <w:r w:rsidDel="000D6858">
          <w:delText>ing</w:delText>
        </w:r>
      </w:del>
      <w:r>
        <w:t xml:space="preserve"> the involvement of lincRNAs in the regulation of</w:t>
      </w:r>
      <w:ins w:id="110" w:author="Jennifer Tan" w:date="2016-12-07T11:23:00Z">
        <w:r w:rsidR="000D6858">
          <w:t xml:space="preserve"> gene-enhancer interactions</w:t>
        </w:r>
      </w:ins>
      <w:del w:id="111" w:author="Jennifer Tan" w:date="2016-12-07T11:24:00Z">
        <w:r w:rsidDel="000D6858">
          <w:delText xml:space="preserve"> DNA-DNA contacts</w:delText>
        </w:r>
      </w:del>
      <w:ins w:id="112" w:author="Jennifer Tan" w:date="2016-12-07T11:25:00Z">
        <w:r w:rsidR="00A70E78">
          <w:t xml:space="preserve"> within chromatin domains</w:t>
        </w:r>
      </w:ins>
      <w:r>
        <w:t xml:space="preserve">. There are already </w:t>
      </w:r>
      <w:del w:id="113" w:author="Jennifer Tan" w:date="2016-12-07T11:25:00Z">
        <w:r w:rsidDel="0065187A">
          <w:delText xml:space="preserve">some </w:delText>
        </w:r>
      </w:del>
      <w:ins w:id="114" w:author="Jennifer Tan" w:date="2016-12-07T11:25:00Z">
        <w:r w:rsidR="0065187A">
          <w:t>a few</w:t>
        </w:r>
      </w:ins>
      <w:ins w:id="115" w:author="Jennifer Tan" w:date="2016-12-07T11:26:00Z">
        <w:r w:rsidR="0065187A">
          <w:t xml:space="preserve"> functionally</w:t>
        </w:r>
      </w:ins>
      <w:ins w:id="116" w:author="Jennifer Tan" w:date="2016-12-07T11:25:00Z">
        <w:r w:rsidR="0065187A">
          <w:t xml:space="preserve"> </w:t>
        </w:r>
      </w:ins>
      <w:r>
        <w:t>characterized elincRNAs, such as HOTTIP</w:t>
      </w:r>
      <w:ins w:id="117" w:author="Jennifer Tan" w:date="2016-12-07T11:26:00Z">
        <w:r w:rsidR="0065187A">
          <w:t>,</w:t>
        </w:r>
      </w:ins>
      <w:r>
        <w:t xml:space="preserve"> that have been shown to </w:t>
      </w:r>
      <w:commentRangeStart w:id="118"/>
      <w:r>
        <w:t xml:space="preserve">act as a link between </w:t>
      </w:r>
      <w:del w:id="119" w:author="Jennifer Tan" w:date="2016-12-07T11:26:00Z">
        <w:r w:rsidDel="0065187A">
          <w:delText xml:space="preserve">chromosomal </w:delText>
        </w:r>
      </w:del>
      <w:ins w:id="120" w:author="Jennifer Tan" w:date="2016-12-07T11:26:00Z">
        <w:r w:rsidR="0065187A">
          <w:t xml:space="preserve">chromatin </w:t>
        </w:r>
      </w:ins>
      <w:r>
        <w:t>interactions and transcription</w:t>
      </w:r>
      <w:commentRangeEnd w:id="118"/>
      <w:r w:rsidR="0065187A">
        <w:rPr>
          <w:rStyle w:val="CommentReference"/>
        </w:rPr>
        <w:commentReference w:id="118"/>
      </w:r>
      <w:ins w:id="121" w:author="Jennifer Tan" w:date="2016-12-07T11:26:00Z">
        <w:r w:rsidR="0065187A">
          <w:t xml:space="preserve"> (REF)</w:t>
        </w:r>
      </w:ins>
      <w:r>
        <w:t xml:space="preserve">. </w:t>
      </w:r>
    </w:p>
    <w:p w14:paraId="714F12D8" w14:textId="77777777" w:rsidR="0065187A" w:rsidRDefault="0065187A">
      <w:pPr>
        <w:rPr>
          <w:ins w:id="122" w:author="Jennifer Tan" w:date="2016-12-07T11:27:00Z"/>
        </w:rPr>
      </w:pPr>
    </w:p>
    <w:p w14:paraId="0192EA2C" w14:textId="39260C69" w:rsidR="0065187A" w:rsidDel="00AA129D" w:rsidRDefault="0065187A" w:rsidP="0065187A">
      <w:pPr>
        <w:rPr>
          <w:del w:id="123" w:author="Jennifer Tan" w:date="2016-12-07T11:32:00Z"/>
        </w:rPr>
      </w:pPr>
      <w:moveToRangeStart w:id="124" w:author="Jennifer Tan" w:date="2016-12-07T11:27:00Z" w:name="move342729404"/>
      <w:moveTo w:id="125" w:author="Jennifer Tan" w:date="2016-12-07T11:27:00Z">
        <w:del w:id="126" w:author="Jennifer Tan" w:date="2016-12-07T11:32:00Z">
          <w:r w:rsidDel="00AA129D">
            <w:delText>Those elincRNAs will therefore be the focus of my analysis.</w:delText>
          </w:r>
        </w:del>
      </w:moveTo>
    </w:p>
    <w:moveToRangeEnd w:id="124"/>
    <w:p w14:paraId="71C8762A" w14:textId="5438C2DD" w:rsidR="00A91F7B" w:rsidRDefault="0065187A">
      <w:ins w:id="127" w:author="Jennifer Tan" w:date="2016-12-07T11:28:00Z">
        <w:r>
          <w:t>Using various bioinformatics tools to analyze publicly available multi-omics data from the ENCODE project, I investigated the molecular properties of elincRNAs, their enrichment in different regulatory elements and their association with the amount of DNA-DNA interactions to examine their roles in gene regulation within tolopogical domains</w:t>
        </w:r>
      </w:ins>
      <w:ins w:id="128" w:author="Jennifer Tan" w:date="2016-12-07T11:39:00Z">
        <w:r w:rsidR="00081F25">
          <w:t xml:space="preserve"> in human LCLs</w:t>
        </w:r>
      </w:ins>
      <w:ins w:id="129" w:author="Jennifer Tan" w:date="2016-12-07T11:28:00Z">
        <w:r>
          <w:t xml:space="preserve">. </w:t>
        </w:r>
      </w:ins>
      <w:r w:rsidR="0020637D">
        <w:t>My analysis shows elincRNAs are associated with high density of chromosomal contacts within TADs and are significantly enriched in</w:t>
      </w:r>
      <w:del w:id="130" w:author="Jennifer Tan" w:date="2016-12-07T11:30:00Z">
        <w:r w:rsidR="0020637D" w:rsidDel="008B70D4">
          <w:delText xml:space="preserve"> </w:delText>
        </w:r>
      </w:del>
      <w:ins w:id="131" w:author="Jennifer Tan" w:date="2016-12-07T11:30:00Z">
        <w:r w:rsidR="008B70D4">
          <w:t xml:space="preserve"> </w:t>
        </w:r>
        <w:commentRangeStart w:id="132"/>
        <w:r w:rsidR="008B70D4">
          <w:t xml:space="preserve">loop anchors </w:t>
        </w:r>
      </w:ins>
      <w:commentRangeEnd w:id="132"/>
      <w:ins w:id="133" w:author="Jennifer Tan" w:date="2016-12-07T11:31:00Z">
        <w:r w:rsidR="008B70D4">
          <w:rPr>
            <w:rStyle w:val="CommentReference"/>
          </w:rPr>
          <w:commentReference w:id="132"/>
        </w:r>
      </w:ins>
      <w:ins w:id="135" w:author="Jennifer Tan" w:date="2016-12-07T11:30:00Z">
        <w:r w:rsidR="008B70D4">
          <w:t xml:space="preserve">where </w:t>
        </w:r>
      </w:ins>
      <w:ins w:id="136" w:author="Jennifer Tan" w:date="2016-12-07T11:31:00Z">
        <w:r w:rsidR="008B70D4">
          <w:t xml:space="preserve">enhancer-promoter </w:t>
        </w:r>
      </w:ins>
      <w:ins w:id="137" w:author="Jennifer Tan" w:date="2016-12-07T11:30:00Z">
        <w:r w:rsidR="008B70D4">
          <w:t>interactions</w:t>
        </w:r>
      </w:ins>
      <w:ins w:id="138" w:author="Jennifer Tan" w:date="2016-12-07T11:31:00Z">
        <w:r w:rsidR="008B70D4">
          <w:t xml:space="preserve"> occur</w:t>
        </w:r>
      </w:ins>
      <w:ins w:id="139" w:author="Jennifer Tan" w:date="2016-12-07T11:30:00Z">
        <w:r w:rsidR="008B70D4">
          <w:t xml:space="preserve">, </w:t>
        </w:r>
      </w:ins>
      <w:r w:rsidR="0020637D">
        <w:t>cohesin and CTCF binding sites, supporting the idea that they may contribute to gene regulation by</w:t>
      </w:r>
      <w:ins w:id="140" w:author="Jennifer Tan" w:date="2016-12-07T11:31:00Z">
        <w:r w:rsidR="0062304B">
          <w:t xml:space="preserve"> establishing </w:t>
        </w:r>
      </w:ins>
      <w:ins w:id="141" w:author="Jennifer Tan" w:date="2016-12-07T11:32:00Z">
        <w:r w:rsidR="0062304B">
          <w:t>contacts between regulatory elements and</w:t>
        </w:r>
      </w:ins>
      <w:r w:rsidR="0020637D">
        <w:t xml:space="preserve"> modulating chromosomal organization.</w:t>
      </w:r>
    </w:p>
    <w:p w14:paraId="326A1275" w14:textId="77777777" w:rsidR="00A91F7B" w:rsidRDefault="00A91F7B"/>
    <w:p w14:paraId="2A52ED3E" w14:textId="620D35CD" w:rsidR="00A91F7B" w:rsidDel="0065187A" w:rsidRDefault="0020637D">
      <w:pPr>
        <w:rPr>
          <w:del w:id="142" w:author="Jennifer Tan" w:date="2016-12-07T11:28:00Z"/>
        </w:rPr>
      </w:pPr>
      <w:del w:id="143" w:author="Jennifer Tan" w:date="2016-12-07T11:28:00Z">
        <w:r w:rsidDel="0065187A">
          <w:delText xml:space="preserve">Using various bioinformatics tools to analyze publicly available multi-omics data from the ENCODE project, I investigated the molecular properties of these elincRNAs, their enrichment in different regulatory elements and their association with the amount of DNA-DNA interactions to examine their role in regulating TAD organization. </w:delText>
        </w:r>
      </w:del>
    </w:p>
    <w:p w14:paraId="4A643C17" w14:textId="77777777" w:rsidR="00A91F7B" w:rsidRDefault="00A91F7B"/>
    <w:p w14:paraId="02620CA9" w14:textId="77777777" w:rsidR="00A91F7B" w:rsidRDefault="00A91F7B"/>
    <w:p w14:paraId="068C5BC2" w14:textId="77777777" w:rsidR="00A91F7B" w:rsidRDefault="00A91F7B"/>
    <w:p w14:paraId="51A8C2F9" w14:textId="77777777" w:rsidR="00A91F7B" w:rsidRDefault="00A91F7B"/>
    <w:p w14:paraId="524C9C58" w14:textId="77777777" w:rsidR="00A91F7B" w:rsidRDefault="00A91F7B"/>
    <w:p w14:paraId="6016BAFA" w14:textId="77777777" w:rsidR="00A91F7B" w:rsidRDefault="0020637D">
      <w:r>
        <w:t>2. Results</w:t>
      </w:r>
    </w:p>
    <w:p w14:paraId="630FEEF2" w14:textId="77777777" w:rsidR="00A91F7B" w:rsidRDefault="00A91F7B"/>
    <w:p w14:paraId="754EA9DB" w14:textId="2ABBCEEA" w:rsidR="00A91F7B" w:rsidRDefault="0020637D">
      <w:r>
        <w:t xml:space="preserve">LincRNAs were </w:t>
      </w:r>
      <w:ins w:id="144" w:author="Jennifer Tan" w:date="2016-12-07T11:33:00Z">
        <w:r w:rsidR="00F40E5F">
          <w:t xml:space="preserve">classified </w:t>
        </w:r>
      </w:ins>
      <w:del w:id="145" w:author="Jennifer Tan" w:date="2016-12-07T11:33:00Z">
        <w:r w:rsidDel="00F40E5F">
          <w:delText xml:space="preserve">divided into 3 categories </w:delText>
        </w:r>
      </w:del>
      <w:r>
        <w:t>based on</w:t>
      </w:r>
      <w:del w:id="146" w:author="Jennifer Tan" w:date="2016-12-07T11:36:00Z">
        <w:r w:rsidDel="00081F25">
          <w:delText xml:space="preserve"> </w:delText>
        </w:r>
      </w:del>
      <w:ins w:id="147" w:author="Jennifer Tan" w:date="2016-12-07T11:33:00Z">
        <w:r w:rsidR="00F40E5F">
          <w:t xml:space="preserve"> </w:t>
        </w:r>
      </w:ins>
      <w:r>
        <w:t xml:space="preserve">overlap with enhancer </w:t>
      </w:r>
      <w:del w:id="148" w:author="Jennifer Tan" w:date="2016-12-07T11:45:00Z">
        <w:r w:rsidDel="0012717F">
          <w:delText>and promoter elements</w:delText>
        </w:r>
      </w:del>
      <w:ins w:id="149" w:author="Jennifer Tan" w:date="2016-12-07T11:36:00Z">
        <w:r w:rsidR="00081F25">
          <w:t xml:space="preserve">as predicted by ENCODE in GM12878 LCLs (REF) </w:t>
        </w:r>
      </w:ins>
      <w:ins w:id="150" w:author="Jennifer Tan" w:date="2016-12-07T11:40:00Z">
        <w:r w:rsidR="00B51A26">
          <w:t xml:space="preserve"> in their putative promoter regions (estimated as +/- 1 Kb from their transcriptional start site)</w:t>
        </w:r>
      </w:ins>
      <w:r>
        <w:t xml:space="preserve"> (Table 1</w:t>
      </w:r>
      <w:ins w:id="151" w:author="Jennifer Tan" w:date="2016-12-07T11:33:00Z">
        <w:r w:rsidR="00F40E5F">
          <w:t>, Methods</w:t>
        </w:r>
      </w:ins>
      <w:r>
        <w:t>).</w:t>
      </w:r>
      <w:ins w:id="152" w:author="Jennifer Tan" w:date="2016-12-07T11:45:00Z">
        <w:r w:rsidR="00EF4F77">
          <w:t xml:space="preserve"> I excluded those that also overlapped predicted promoter elements (ENCODE, REF) as they likely have different molecular attributes and may have different functions (Marques GB 2013</w:t>
        </w:r>
      </w:ins>
      <w:ins w:id="153" w:author="Jennifer Tan" w:date="2016-12-07T11:46:00Z">
        <w:r w:rsidR="00EF4F77">
          <w:t xml:space="preserve"> paper</w:t>
        </w:r>
      </w:ins>
      <w:ins w:id="154" w:author="Jennifer Tan" w:date="2016-12-07T11:45:00Z">
        <w:r w:rsidR="00EF4F77">
          <w:t>).</w:t>
        </w:r>
      </w:ins>
      <w:del w:id="155" w:author="Jennifer Tan" w:date="2016-12-07T11:33:00Z">
        <w:r w:rsidDel="00F40E5F">
          <w:delText xml:space="preserve"> See material and methods for more details on the overlap procedure.</w:delText>
        </w:r>
      </w:del>
      <w:r>
        <w:t xml:space="preserve"> </w:t>
      </w:r>
      <w:commentRangeStart w:id="156"/>
      <w:r w:rsidRPr="0012717F">
        <w:rPr>
          <w:strike/>
          <w:rPrChange w:id="157" w:author="Jennifer Tan" w:date="2016-12-07T11:44:00Z">
            <w:rPr/>
          </w:rPrChange>
        </w:rPr>
        <w:t>The expression of elincRNAs should be driven by enhancers since neither the region upstream of the genes nor their body contains any promoter. In this study, I focus on the elincRNAs, as it was shown that trait-relevant lincRNAs tend to be associated with enhancer activity (Tan et al, 2016, under revision).</w:t>
      </w:r>
      <w:r>
        <w:t xml:space="preserve"> </w:t>
      </w:r>
      <w:commentRangeEnd w:id="156"/>
      <w:r w:rsidR="00D104D5">
        <w:rPr>
          <w:rStyle w:val="CommentReference"/>
        </w:rPr>
        <w:commentReference w:id="156"/>
      </w:r>
    </w:p>
    <w:p w14:paraId="65D71EA2" w14:textId="77777777" w:rsidR="00A91F7B" w:rsidRDefault="00A91F7B"/>
    <w:p w14:paraId="08BF123C" w14:textId="77777777" w:rsidR="00A91F7B" w:rsidRDefault="00A91F7B"/>
    <w:p w14:paraId="252B320F" w14:textId="4515E228" w:rsidR="00A91F7B" w:rsidRDefault="0020637D">
      <w:commentRangeStart w:id="158"/>
      <w:del w:id="159" w:author="Jennifer Tan" w:date="2016-12-07T11:54:00Z">
        <w:r w:rsidDel="00D70B39">
          <w:delText>Expression levels</w:delText>
        </w:r>
      </w:del>
      <w:proofErr w:type="gramStart"/>
      <w:ins w:id="160" w:author="Jennifer Tan" w:date="2016-12-07T11:54:00Z">
        <w:r w:rsidR="00D70B39">
          <w:t>elincRNAs</w:t>
        </w:r>
        <w:proofErr w:type="gramEnd"/>
        <w:r w:rsidR="00D70B39">
          <w:t xml:space="preserve"> tend to be </w:t>
        </w:r>
        <w:r w:rsidR="00071BD9">
          <w:t>more lowly expressed and less conserved</w:t>
        </w:r>
      </w:ins>
      <w:commentRangeEnd w:id="158"/>
      <w:ins w:id="161" w:author="Jennifer Tan" w:date="2016-12-07T11:57:00Z">
        <w:r w:rsidR="00071BD9">
          <w:rPr>
            <w:rStyle w:val="CommentReference"/>
          </w:rPr>
          <w:commentReference w:id="158"/>
        </w:r>
      </w:ins>
    </w:p>
    <w:p w14:paraId="052C2E03" w14:textId="77777777" w:rsidR="00A91F7B" w:rsidRDefault="00A91F7B"/>
    <w:p w14:paraId="0AEDE449" w14:textId="74F71614" w:rsidR="00A91F7B" w:rsidRDefault="0020637D">
      <w:r>
        <w:t>Enhancer</w:t>
      </w:r>
      <w:ins w:id="163" w:author="Jennifer Tan" w:date="2016-12-07T11:49:00Z">
        <w:r w:rsidR="00F10CCE">
          <w:t>-associated</w:t>
        </w:r>
      </w:ins>
      <w:r>
        <w:t xml:space="preserve"> RNAs in general are known to have relatively low transcript abundances as they tend to be rapidly degraded by the exosome (Lam, Li, Rosenfeld, &amp; Glass, 2014</w:t>
      </w:r>
      <w:proofErr w:type="gramStart"/>
      <w:r>
        <w:t>)⁠</w:t>
      </w:r>
      <w:proofErr w:type="gramEnd"/>
      <w:r>
        <w:t xml:space="preserve">. I first tested if that is the case for my set of elincRNA compared to other lincRNAs and protein-coding genes (Figure 1). </w:t>
      </w:r>
      <w:ins w:id="164" w:author="Jennifer Tan" w:date="2016-12-07T11:55:00Z">
        <w:r w:rsidR="00071BD9">
          <w:t xml:space="preserve">Median </w:t>
        </w:r>
      </w:ins>
      <w:ins w:id="165" w:author="Jennifer Tan" w:date="2016-12-07T11:51:00Z">
        <w:r w:rsidR="00200516">
          <w:t>elincRNA</w:t>
        </w:r>
      </w:ins>
      <w:ins w:id="166" w:author="Jennifer Tan" w:date="2016-12-07T11:55:00Z">
        <w:r w:rsidR="00071BD9">
          <w:t xml:space="preserve"> expression levels</w:t>
        </w:r>
      </w:ins>
      <w:ins w:id="167" w:author="Jennifer Tan" w:date="2016-12-07T11:51:00Z">
        <w:r w:rsidR="00200516">
          <w:t xml:space="preserve"> w</w:t>
        </w:r>
      </w:ins>
      <w:ins w:id="168" w:author="Jennifer Tan" w:date="2016-12-07T11:55:00Z">
        <w:r w:rsidR="00D70B39">
          <w:t>ere</w:t>
        </w:r>
      </w:ins>
      <w:ins w:id="169" w:author="Jennifer Tan" w:date="2016-12-07T11:51:00Z">
        <w:r w:rsidR="00200516">
          <w:t xml:space="preserve"> </w:t>
        </w:r>
      </w:ins>
      <w:ins w:id="170" w:author="Jennifer Tan" w:date="2016-12-07T11:56:00Z">
        <w:r w:rsidR="00071BD9">
          <w:t>nominally lower than relative</w:t>
        </w:r>
      </w:ins>
      <w:ins w:id="171" w:author="Jennifer Tan" w:date="2016-12-07T11:51:00Z">
        <w:r w:rsidR="00200516">
          <w:t xml:space="preserve"> to</w:t>
        </w:r>
      </w:ins>
      <w:del w:id="172" w:author="Jennifer Tan" w:date="2016-12-07T11:51:00Z">
        <w:r w:rsidDel="00200516">
          <w:delText>There was no significant difference between the expression levels of elincRNAs and</w:delText>
        </w:r>
      </w:del>
      <w:r>
        <w:t xml:space="preserve"> other </w:t>
      </w:r>
      <w:ins w:id="173" w:author="Jennifer Tan" w:date="2016-12-07T11:51:00Z">
        <w:r w:rsidR="00200516">
          <w:t xml:space="preserve">LCL-expressed </w:t>
        </w:r>
      </w:ins>
      <w:r>
        <w:t xml:space="preserve">lincRNAs (two-tailed Mann-Whitney </w:t>
      </w:r>
      <w:ins w:id="174" w:author="Jennifer Tan" w:date="2016-12-07T11:50:00Z">
        <w:r w:rsidR="00F10CCE" w:rsidRPr="00F10CCE">
          <w:rPr>
            <w:i/>
            <w:rPrChange w:id="175" w:author="Jennifer Tan" w:date="2016-12-07T11:50:00Z">
              <w:rPr/>
            </w:rPrChange>
          </w:rPr>
          <w:t>U</w:t>
        </w:r>
        <w:r w:rsidR="00F10CCE">
          <w:t xml:space="preserve"> </w:t>
        </w:r>
      </w:ins>
      <w:r>
        <w:t xml:space="preserve">test, p=0.258) in GM12878. </w:t>
      </w:r>
      <w:commentRangeStart w:id="176"/>
      <w:r>
        <w:t>However, when comparing the expression of the same sets of genes, elincRNAs had significantly lower expression levels than other lincRNAs in two other cell lines (Figure 2).  These results suggest that the expression levels of elincRNA are generally lower, but very dependent on the cell line.</w:t>
      </w:r>
      <w:commentRangeEnd w:id="176"/>
      <w:r w:rsidR="00200516">
        <w:rPr>
          <w:rStyle w:val="CommentReference"/>
        </w:rPr>
        <w:commentReference w:id="176"/>
      </w:r>
    </w:p>
    <w:p w14:paraId="635B8B06" w14:textId="77777777" w:rsidR="00A91F7B" w:rsidRDefault="00A91F7B"/>
    <w:p w14:paraId="49F16276" w14:textId="0F521896" w:rsidR="00A91F7B" w:rsidDel="00D70B39" w:rsidRDefault="0020637D">
      <w:pPr>
        <w:rPr>
          <w:del w:id="177" w:author="Jennifer Tan" w:date="2016-12-07T11:54:00Z"/>
        </w:rPr>
      </w:pPr>
      <w:del w:id="178" w:author="Jennifer Tan" w:date="2016-12-07T11:54:00Z">
        <w:r w:rsidDel="00D70B39">
          <w:delText>Conservation</w:delText>
        </w:r>
      </w:del>
    </w:p>
    <w:p w14:paraId="4C5B1751" w14:textId="77777777" w:rsidR="00A91F7B" w:rsidDel="00D70B39" w:rsidRDefault="00A91F7B">
      <w:pPr>
        <w:rPr>
          <w:del w:id="179" w:author="Jennifer Tan" w:date="2016-12-07T11:54:00Z"/>
        </w:rPr>
      </w:pPr>
    </w:p>
    <w:p w14:paraId="5D9A5F15" w14:textId="0FACE191" w:rsidR="00A91F7B" w:rsidRDefault="0020637D">
      <w:r>
        <w:t xml:space="preserve">ElincRNAs are less conserved than </w:t>
      </w:r>
      <w:del w:id="180" w:author="Jennifer Tan" w:date="2016-12-07T11:54:00Z">
        <w:r w:rsidDel="00D70B39">
          <w:delText xml:space="preserve">both </w:delText>
        </w:r>
      </w:del>
      <w:r>
        <w:t>other</w:t>
      </w:r>
      <w:ins w:id="181" w:author="Jennifer Tan" w:date="2016-12-07T11:54:00Z">
        <w:r w:rsidR="00D70B39">
          <w:t xml:space="preserve"> LCL-expressed</w:t>
        </w:r>
      </w:ins>
      <w:r>
        <w:t xml:space="preserve"> lincRNAs</w:t>
      </w:r>
      <w:ins w:id="182" w:author="Jennifer Tan" w:date="2016-12-07T11:54:00Z">
        <w:r w:rsidR="00D70B39">
          <w:t>,</w:t>
        </w:r>
      </w:ins>
      <w:r>
        <w:t xml:space="preserve"> </w:t>
      </w:r>
      <w:ins w:id="183" w:author="Jennifer Tan" w:date="2016-12-07T11:54:00Z">
        <w:r w:rsidR="00D70B39">
          <w:t>as well as</w:t>
        </w:r>
      </w:ins>
      <w:del w:id="184" w:author="Jennifer Tan" w:date="2016-12-07T11:54:00Z">
        <w:r w:rsidDel="00D70B39">
          <w:delText>and</w:delText>
        </w:r>
      </w:del>
      <w:r>
        <w:t xml:space="preserve"> protein coding genes (Figure 3). These differences are consistent both when looking at conservation in mammals, or in primates.</w:t>
      </w:r>
      <w:del w:id="185" w:author="Jennifer Tan" w:date="2016-12-07T11:53:00Z">
        <w:r w:rsidDel="00200516">
          <w:delText xml:space="preserve"> Again,</w:delText>
        </w:r>
      </w:del>
      <w:r>
        <w:t xml:space="preserve"> </w:t>
      </w:r>
      <w:del w:id="186" w:author="Jennifer Tan" w:date="2016-12-07T11:53:00Z">
        <w:r w:rsidDel="00200516">
          <w:delText>t</w:delText>
        </w:r>
      </w:del>
      <w:ins w:id="187" w:author="Jennifer Tan" w:date="2016-12-07T11:53:00Z">
        <w:r w:rsidR="00200516">
          <w:t>T</w:t>
        </w:r>
      </w:ins>
      <w:r>
        <w:t xml:space="preserve">hese observations </w:t>
      </w:r>
      <w:ins w:id="188" w:author="Jennifer Tan" w:date="2016-12-07T11:53:00Z">
        <w:r w:rsidR="00200516">
          <w:t xml:space="preserve">is consistent </w:t>
        </w:r>
      </w:ins>
      <w:del w:id="189" w:author="Jennifer Tan" w:date="2016-12-07T11:53:00Z">
        <w:r w:rsidDel="00200516">
          <w:delText xml:space="preserve">concur </w:delText>
        </w:r>
      </w:del>
      <w:r>
        <w:t xml:space="preserve">with previous findings in mice (Marques et </w:t>
      </w:r>
      <w:proofErr w:type="gramStart"/>
      <w:r>
        <w:t>al.,</w:t>
      </w:r>
      <w:proofErr w:type="gramEnd"/>
      <w:r>
        <w:t xml:space="preserve"> 2013) showing that elincRNAs are almost under neutral evolution. </w:t>
      </w:r>
      <w:commentRangeStart w:id="190"/>
      <w:r>
        <w:t>This lower selective constraint also suggests that similar sets of genes will tend to be enhancer associated in different cell lines.</w:t>
      </w:r>
      <w:commentRangeEnd w:id="190"/>
      <w:r w:rsidR="00200516">
        <w:rPr>
          <w:rStyle w:val="CommentReference"/>
        </w:rPr>
        <w:commentReference w:id="190"/>
      </w:r>
    </w:p>
    <w:p w14:paraId="063E8E9C" w14:textId="77777777" w:rsidR="00A91F7B" w:rsidRDefault="00A91F7B"/>
    <w:p w14:paraId="28F1B251" w14:textId="1E907061" w:rsidR="00A91F7B" w:rsidRDefault="0020637D">
      <w:del w:id="191" w:author="Jennifer Tan" w:date="2016-12-07T12:15:00Z">
        <w:r w:rsidDel="001145EA">
          <w:delText>Enrichment at TAD boundaries</w:delText>
        </w:r>
      </w:del>
      <w:proofErr w:type="gramStart"/>
      <w:ins w:id="192" w:author="Jennifer Tan" w:date="2016-12-07T12:15:00Z">
        <w:r w:rsidR="001145EA">
          <w:t>elincRNAs</w:t>
        </w:r>
        <w:proofErr w:type="gramEnd"/>
        <w:r w:rsidR="001145EA">
          <w:t xml:space="preserve"> are enriched at loops anchors</w:t>
        </w:r>
        <w:r w:rsidR="004E5686">
          <w:t xml:space="preserve"> within TADs</w:t>
        </w:r>
      </w:ins>
    </w:p>
    <w:p w14:paraId="5B529761" w14:textId="77777777" w:rsidR="00A91F7B" w:rsidRDefault="00A91F7B"/>
    <w:p w14:paraId="0A8648CC" w14:textId="21F5748D" w:rsidR="00A91F7B" w:rsidRDefault="00585EBD">
      <w:ins w:id="193" w:author="Jennifer Tan" w:date="2016-12-07T11:58:00Z">
        <w:r>
          <w:t xml:space="preserve">Although </w:t>
        </w:r>
      </w:ins>
      <w:del w:id="194" w:author="Jennifer Tan" w:date="2016-12-07T11:58:00Z">
        <w:r w:rsidR="0020637D" w:rsidDel="00585EBD">
          <w:delText xml:space="preserve">There was no direct signal for enrichment of </w:delText>
        </w:r>
      </w:del>
      <w:r w:rsidR="0020637D">
        <w:t>elincRNAs promoter regions at TAD boundaries</w:t>
      </w:r>
      <w:ins w:id="195" w:author="Jennifer Tan" w:date="2016-12-07T11:59:00Z">
        <w:r>
          <w:t xml:space="preserve"> are no more enriched at TAD boundaries relative other LCL-expressed lincRNAs </w:t>
        </w:r>
      </w:ins>
      <w:r w:rsidR="0020637D">
        <w:t>(Figure 4</w:t>
      </w:r>
      <w:ins w:id="196" w:author="Jennifer Tan" w:date="2016-12-07T12:00:00Z">
        <w:r>
          <w:t xml:space="preserve">, </w:t>
        </w:r>
        <w:commentRangeStart w:id="197"/>
        <w:r>
          <w:t>Methods</w:t>
        </w:r>
        <w:commentRangeEnd w:id="197"/>
        <w:r>
          <w:rPr>
            <w:rStyle w:val="CommentReference"/>
          </w:rPr>
          <w:commentReference w:id="197"/>
        </w:r>
      </w:ins>
      <w:r w:rsidR="0020637D">
        <w:t xml:space="preserve">), </w:t>
      </w:r>
      <w:del w:id="199" w:author="Jennifer Tan" w:date="2016-12-07T12:01:00Z">
        <w:r w:rsidR="0020637D" w:rsidDel="004D0CF4">
          <w:delText xml:space="preserve">however the promoter regions of </w:delText>
        </w:r>
      </w:del>
      <w:r w:rsidR="0020637D">
        <w:t xml:space="preserve">elincRNAs were </w:t>
      </w:r>
      <w:del w:id="200" w:author="Jennifer Tan" w:date="2016-12-07T12:01:00Z">
        <w:r w:rsidR="0020637D" w:rsidDel="004D0CF4">
          <w:delText xml:space="preserve">found to be </w:delText>
        </w:r>
      </w:del>
      <w:r w:rsidR="0020637D">
        <w:t xml:space="preserve">enriched at </w:t>
      </w:r>
      <w:ins w:id="201" w:author="Jennifer Tan" w:date="2016-12-07T12:01:00Z">
        <w:r w:rsidR="004D0CF4">
          <w:t xml:space="preserve">loop </w:t>
        </w:r>
      </w:ins>
      <w:r w:rsidR="0020637D">
        <w:t>anchors</w:t>
      </w:r>
      <w:ins w:id="202" w:author="Jennifer Tan" w:date="2016-12-07T12:01:00Z">
        <w:r w:rsidR="004D0CF4">
          <w:t>, where interactions between enhancer and promoter elements occur (REF)</w:t>
        </w:r>
      </w:ins>
      <w:r w:rsidR="0020637D">
        <w:t xml:space="preserve">. </w:t>
      </w:r>
      <w:ins w:id="203" w:author="Jennifer Tan" w:date="2016-12-07T12:02:00Z">
        <w:r w:rsidR="004D0CF4">
          <w:t xml:space="preserve">Although </w:t>
        </w:r>
      </w:ins>
      <w:del w:id="204" w:author="Jennifer Tan" w:date="2016-12-07T12:02:00Z">
        <w:r w:rsidR="0020637D" w:rsidDel="004D0CF4">
          <w:delText>Those</w:delText>
        </w:r>
      </w:del>
      <w:ins w:id="205" w:author="Jennifer Tan" w:date="2016-12-07T12:02:00Z">
        <w:r w:rsidR="004D0CF4">
          <w:t>loop</w:t>
        </w:r>
      </w:ins>
      <w:r w:rsidR="0020637D">
        <w:t xml:space="preserve"> anchors are </w:t>
      </w:r>
      <w:del w:id="206" w:author="Jennifer Tan" w:date="2016-12-07T12:02:00Z">
        <w:r w:rsidR="0020637D" w:rsidDel="004D0CF4">
          <w:delText xml:space="preserve">themselves </w:delText>
        </w:r>
      </w:del>
      <w:r w:rsidR="0020637D">
        <w:t>enriched at TAD boundaries (1.74 fold, q&lt;0.001)</w:t>
      </w:r>
      <w:ins w:id="207" w:author="Jennifer Tan" w:date="2016-12-07T12:03:00Z">
        <w:r w:rsidR="004D0CF4">
          <w:t xml:space="preserve">, </w:t>
        </w:r>
      </w:ins>
      <w:del w:id="208" w:author="Jennifer Tan" w:date="2016-12-07T12:03:00Z">
        <w:r w:rsidR="0020637D" w:rsidDel="004D0CF4">
          <w:delText>. T</w:delText>
        </w:r>
      </w:del>
      <w:ins w:id="209" w:author="Jennifer Tan" w:date="2016-12-07T12:03:00Z">
        <w:r w:rsidR="004D0CF4">
          <w:t>t</w:t>
        </w:r>
      </w:ins>
      <w:r w:rsidR="0020637D">
        <w:t xml:space="preserve">he lack of </w:t>
      </w:r>
      <w:del w:id="210" w:author="Jennifer Tan" w:date="2016-12-07T12:03:00Z">
        <w:r w:rsidR="0020637D" w:rsidDel="004D0CF4">
          <w:delText xml:space="preserve">direct signal for </w:delText>
        </w:r>
      </w:del>
      <w:ins w:id="211" w:author="Jennifer Tan" w:date="2016-12-07T12:03:00Z">
        <w:r w:rsidR="004D0CF4">
          <w:t xml:space="preserve">significant </w:t>
        </w:r>
      </w:ins>
      <w:r w:rsidR="0020637D">
        <w:t xml:space="preserve">enrichment </w:t>
      </w:r>
      <w:ins w:id="212" w:author="Jennifer Tan" w:date="2016-12-07T12:03:00Z">
        <w:r w:rsidR="004D0CF4">
          <w:t xml:space="preserve">of elincRNA </w:t>
        </w:r>
      </w:ins>
      <w:r w:rsidR="0020637D">
        <w:t xml:space="preserve">at TAD boundaries may be a consequence of the </w:t>
      </w:r>
      <w:ins w:id="213" w:author="Jennifer Tan" w:date="2016-12-07T12:04:00Z">
        <w:r w:rsidR="004D0CF4">
          <w:t xml:space="preserve">poor resolution of the current Hi-C technology and/or </w:t>
        </w:r>
      </w:ins>
      <w:r w:rsidR="0020637D">
        <w:t>method</w:t>
      </w:r>
      <w:ins w:id="214" w:author="Jennifer Tan" w:date="2016-12-07T12:04:00Z">
        <w:r w:rsidR="004D0CF4">
          <w:t>s</w:t>
        </w:r>
      </w:ins>
      <w:r w:rsidR="0020637D">
        <w:t xml:space="preserve"> used to define</w:t>
      </w:r>
      <w:del w:id="215" w:author="Jennifer Tan" w:date="2016-12-07T12:03:00Z">
        <w:r w:rsidR="0020637D" w:rsidDel="004D0CF4">
          <w:delText>d</w:delText>
        </w:r>
      </w:del>
      <w:r w:rsidR="0020637D">
        <w:t xml:space="preserve"> </w:t>
      </w:r>
      <w:del w:id="216" w:author="Jennifer Tan" w:date="2016-12-07T12:04:00Z">
        <w:r w:rsidR="0020637D" w:rsidDel="004D0CF4">
          <w:delText>them</w:delText>
        </w:r>
      </w:del>
      <w:ins w:id="217" w:author="Jennifer Tan" w:date="2016-12-07T12:04:00Z">
        <w:r w:rsidR="004D0CF4">
          <w:t>boundaries regions</w:t>
        </w:r>
      </w:ins>
      <w:r w:rsidR="0020637D">
        <w:t xml:space="preserve">. </w:t>
      </w:r>
      <w:commentRangeStart w:id="218"/>
      <w:r w:rsidR="0020637D">
        <w:t xml:space="preserve">Notably, I restricted boundaries to the inside of TADs, therefore genes that are close to a TAD, but outside the </w:t>
      </w:r>
      <w:commentRangeStart w:id="219"/>
      <w:r w:rsidR="0020637D">
        <w:t xml:space="preserve">border </w:t>
      </w:r>
      <w:commentRangeEnd w:id="219"/>
      <w:r w:rsidR="00E646AA">
        <w:rPr>
          <w:rStyle w:val="CommentReference"/>
        </w:rPr>
        <w:commentReference w:id="219"/>
      </w:r>
      <w:r w:rsidR="0020637D">
        <w:t>are not detected</w:t>
      </w:r>
      <w:commentRangeEnd w:id="218"/>
      <w:r w:rsidR="00ED6531">
        <w:rPr>
          <w:rStyle w:val="CommentReference"/>
        </w:rPr>
        <w:commentReference w:id="218"/>
      </w:r>
      <w:r w:rsidR="0020637D">
        <w:t xml:space="preserve">. </w:t>
      </w:r>
    </w:p>
    <w:p w14:paraId="5CA36471" w14:textId="77777777" w:rsidR="00A91F7B" w:rsidRDefault="00A91F7B"/>
    <w:p w14:paraId="035134F2" w14:textId="6B528DAB" w:rsidR="00A91F7B" w:rsidRDefault="008F51A6">
      <w:ins w:id="220" w:author="Jennifer Tan" w:date="2016-12-07T12:10:00Z">
        <w:r>
          <w:t>Although n</w:t>
        </w:r>
      </w:ins>
      <w:ins w:id="221" w:author="Jennifer Tan" w:date="2016-12-07T12:07:00Z">
        <w:r>
          <w:t xml:space="preserve">o significant </w:t>
        </w:r>
      </w:ins>
      <w:del w:id="222" w:author="Jennifer Tan" w:date="2016-12-07T12:07:00Z">
        <w:r w:rsidR="0020637D" w:rsidDel="008F51A6">
          <w:delText xml:space="preserve">Testing for </w:delText>
        </w:r>
      </w:del>
      <w:r w:rsidR="0020637D">
        <w:t xml:space="preserve">enrichment of elincRNAs </w:t>
      </w:r>
      <w:del w:id="223" w:author="Jennifer Tan" w:date="2016-12-07T12:07:00Z">
        <w:r w:rsidR="0020637D" w:rsidDel="008F51A6">
          <w:delText xml:space="preserve">and other lincRNAs </w:delText>
        </w:r>
      </w:del>
      <w:commentRangeStart w:id="224"/>
      <w:r w:rsidR="0020637D" w:rsidRPr="008F51A6">
        <w:rPr>
          <w:strike/>
          <w:rPrChange w:id="225" w:author="Jennifer Tan" w:date="2016-12-07T12:06:00Z">
            <w:rPr/>
          </w:rPrChange>
        </w:rPr>
        <w:t>promoter regions</w:t>
      </w:r>
      <w:r w:rsidR="0020637D">
        <w:t xml:space="preserve"> </w:t>
      </w:r>
      <w:commentRangeEnd w:id="224"/>
      <w:r>
        <w:rPr>
          <w:rStyle w:val="CommentReference"/>
        </w:rPr>
        <w:commentReference w:id="224"/>
      </w:r>
      <w:del w:id="226" w:author="Jennifer Tan" w:date="2016-12-07T12:07:00Z">
        <w:r w:rsidR="0020637D" w:rsidDel="008F51A6">
          <w:delText xml:space="preserve">through </w:delText>
        </w:r>
      </w:del>
      <w:ins w:id="227" w:author="Jennifer Tan" w:date="2016-12-07T12:07:00Z">
        <w:r>
          <w:t xml:space="preserve">at </w:t>
        </w:r>
      </w:ins>
      <w:r w:rsidR="0020637D">
        <w:t>TAD</w:t>
      </w:r>
      <w:ins w:id="228" w:author="Jennifer Tan" w:date="2016-12-07T12:08:00Z">
        <w:r>
          <w:t xml:space="preserve"> boundaries were observed when I</w:t>
        </w:r>
      </w:ins>
      <w:del w:id="229" w:author="Jennifer Tan" w:date="2016-12-07T12:08:00Z">
        <w:r w:rsidR="0020637D" w:rsidDel="008F51A6">
          <w:delText>s</w:delText>
        </w:r>
      </w:del>
      <w:r w:rsidR="0020637D">
        <w:t xml:space="preserve"> divided </w:t>
      </w:r>
      <w:ins w:id="230" w:author="Jennifer Tan" w:date="2016-12-07T12:10:00Z">
        <w:r>
          <w:t xml:space="preserve">TADs </w:t>
        </w:r>
      </w:ins>
      <w:r w:rsidR="0020637D">
        <w:t>into 10</w:t>
      </w:r>
      <w:ins w:id="231" w:author="Jennifer Tan" w:date="2016-12-07T12:10:00Z">
        <w:r>
          <w:t xml:space="preserve"> equally sized</w:t>
        </w:r>
      </w:ins>
      <w:r w:rsidR="0020637D">
        <w:t xml:space="preserve"> bins</w:t>
      </w:r>
      <w:del w:id="232" w:author="Jennifer Tan" w:date="2016-12-07T12:10:00Z">
        <w:r w:rsidR="0020637D" w:rsidDel="008F51A6">
          <w:delText xml:space="preserve"> does not reveal any enrichment near boundaries either</w:delText>
        </w:r>
      </w:del>
      <w:r w:rsidR="0020637D">
        <w:t xml:space="preserve"> (Figure 5)</w:t>
      </w:r>
      <w:ins w:id="233" w:author="Jennifer Tan" w:date="2016-12-07T12:10:00Z">
        <w:r>
          <w:t>, elincRNA</w:t>
        </w:r>
      </w:ins>
      <w:ins w:id="234" w:author="Jennifer Tan" w:date="2016-12-07T12:12:00Z">
        <w:r w:rsidR="00DA6706">
          <w:t>s</w:t>
        </w:r>
      </w:ins>
      <w:ins w:id="235" w:author="Jennifer Tan" w:date="2016-12-07T12:10:00Z">
        <w:r>
          <w:t xml:space="preserve"> tended to be more </w:t>
        </w:r>
      </w:ins>
      <w:ins w:id="236" w:author="Jennifer Tan" w:date="2016-12-07T12:13:00Z">
        <w:r w:rsidR="00DA6706">
          <w:t xml:space="preserve">frequently </w:t>
        </w:r>
      </w:ins>
      <w:ins w:id="237" w:author="Jennifer Tan" w:date="2016-12-07T12:10:00Z">
        <w:r>
          <w:t xml:space="preserve">found near the ends of the TAD and </w:t>
        </w:r>
      </w:ins>
      <w:ins w:id="238" w:author="Jennifer Tan" w:date="2016-12-07T12:12:00Z">
        <w:r w:rsidR="00DA6706">
          <w:t xml:space="preserve">are </w:t>
        </w:r>
      </w:ins>
      <w:ins w:id="239" w:author="Jennifer Tan" w:date="2016-12-07T12:10:00Z">
        <w:r>
          <w:t xml:space="preserve">depleted at </w:t>
        </w:r>
      </w:ins>
      <w:ins w:id="240" w:author="Jennifer Tan" w:date="2016-12-07T12:12:00Z">
        <w:r w:rsidR="00DA6706">
          <w:t xml:space="preserve">the center of the </w:t>
        </w:r>
      </w:ins>
      <w:ins w:id="241" w:author="Jennifer Tan" w:date="2016-12-07T12:10:00Z">
        <w:r>
          <w:t>TAD</w:t>
        </w:r>
      </w:ins>
      <w:ins w:id="242" w:author="Jennifer Tan" w:date="2016-12-07T12:13:00Z">
        <w:r w:rsidR="00DA6706">
          <w:t>s</w:t>
        </w:r>
      </w:ins>
      <w:ins w:id="243" w:author="Jennifer Tan" w:date="2016-12-07T12:10:00Z">
        <w:r>
          <w:t xml:space="preserve"> </w:t>
        </w:r>
      </w:ins>
      <w:ins w:id="244" w:author="Jennifer Tan" w:date="2016-12-07T12:12:00Z">
        <w:r w:rsidR="00DA6706">
          <w:t>(</w:t>
        </w:r>
      </w:ins>
      <w:ins w:id="245" w:author="Jennifer Tan" w:date="2016-12-07T12:13:00Z">
        <w:r w:rsidR="00DA6706">
          <w:t xml:space="preserve">bin 5, </w:t>
        </w:r>
      </w:ins>
      <w:ins w:id="246" w:author="Jennifer Tan" w:date="2016-12-07T12:12:00Z">
        <w:r w:rsidR="00DA6706">
          <w:t xml:space="preserve">0.37 fold, q=0.06) </w:t>
        </w:r>
      </w:ins>
      <w:ins w:id="247" w:author="Jennifer Tan" w:date="2016-12-07T12:10:00Z">
        <w:r>
          <w:t>relative to ther LCL-expressed lincRNAs</w:t>
        </w:r>
      </w:ins>
      <w:r w:rsidR="0020637D">
        <w:t xml:space="preserve">. </w:t>
      </w:r>
      <w:ins w:id="248" w:author="Jennifer Tan" w:date="2016-12-07T12:14:00Z">
        <w:r w:rsidR="001145EA">
          <w:t>The trend is consistent with their enrichment at loop anchors, which are enriched at TAD boundaries.</w:t>
        </w:r>
      </w:ins>
      <w:del w:id="249" w:author="Jennifer Tan" w:date="2016-12-07T12:13:00Z">
        <w:r w:rsidR="0020637D" w:rsidDel="00DA6706">
          <w:delText xml:space="preserve">Surprisingly, we observe a sudden depletion </w:delText>
        </w:r>
      </w:del>
      <w:del w:id="250" w:author="Jennifer Tan" w:date="2016-12-07T12:12:00Z">
        <w:r w:rsidR="0020637D" w:rsidDel="00DA6706">
          <w:delText>(0.37 fold, q=0.06)</w:delText>
        </w:r>
      </w:del>
      <w:del w:id="251" w:author="Jennifer Tan" w:date="2016-12-07T12:13:00Z">
        <w:r w:rsidR="0020637D" w:rsidDel="00DA6706">
          <w:delText xml:space="preserve"> of elincRNAs in the middle of TADs (bin number 5). However, none of these results are significants and therefore, one should not try to draw conclusions from these.</w:delText>
        </w:r>
      </w:del>
    </w:p>
    <w:p w14:paraId="5D68DEFC" w14:textId="77777777" w:rsidR="00A91F7B" w:rsidRDefault="00A91F7B"/>
    <w:p w14:paraId="1B3F56CC" w14:textId="77777777" w:rsidR="00A91F7B" w:rsidRDefault="00A91F7B"/>
    <w:p w14:paraId="67F19424" w14:textId="77777777" w:rsidR="00A91F7B" w:rsidRDefault="0020637D">
      <w:r>
        <w:t>Architectural proteins binding sites</w:t>
      </w:r>
    </w:p>
    <w:p w14:paraId="39CD2695" w14:textId="77777777" w:rsidR="00A91F7B" w:rsidRDefault="00A91F7B"/>
    <w:p w14:paraId="0E4E057D" w14:textId="77777777" w:rsidR="00A91F7B" w:rsidRDefault="0020637D">
      <w:r>
        <w:t>CTCF and cohesin are often called architectural or insulator proteins, as they are thought to prevent TADs from interacting with each other while increasing interactions within TADs. Enrichment tests for the binding sites of these proteins in elincRNAs revealed that CTCF, SMC3 and RAD21 binding sites were all highly enriched in elincRNA promoter regions (5.2-7.1 fold, q&lt;0.001) but only slighly enriched in other lincRNAs (1.1-1.3 fold, q= 0.04-0.30) (Figure 6).</w:t>
      </w:r>
    </w:p>
    <w:p w14:paraId="62353A57" w14:textId="77777777" w:rsidR="00A91F7B" w:rsidRDefault="00A91F7B"/>
    <w:p w14:paraId="2F0C02B5" w14:textId="77777777" w:rsidR="00A91F7B" w:rsidRDefault="0020637D">
      <w:r>
        <w:t xml:space="preserve">Most binding sites for CTCF and cohesin overlap in the genome (Figure 7) and to determine if the enrichment of CTCF binding sites is a consequence of the overlap with cohesin binding sites, I performed enrichment tests for CTCF and cohesin exclusive binding sites (Figure 8). The difference in fold enrichment for cohesin binding sites in elincRNAs compared to other lincRNAs much stronger when looking at exclusive binding sites, while it decreased for </w:t>
      </w:r>
      <w:commentRangeStart w:id="252"/>
      <w:r>
        <w:t>CTCF</w:t>
      </w:r>
      <w:commentRangeEnd w:id="252"/>
      <w:r w:rsidR="00DD12D7">
        <w:rPr>
          <w:rStyle w:val="CommentReference"/>
        </w:rPr>
        <w:commentReference w:id="252"/>
      </w:r>
      <w:r>
        <w:t xml:space="preserve">. </w:t>
      </w:r>
    </w:p>
    <w:p w14:paraId="7AD0B131" w14:textId="77777777" w:rsidR="00A91F7B" w:rsidRDefault="00A91F7B"/>
    <w:p w14:paraId="332AA408" w14:textId="77777777" w:rsidR="00A91F7B" w:rsidRDefault="00A91F7B"/>
    <w:p w14:paraId="05E38ADF" w14:textId="77777777" w:rsidR="00A91F7B" w:rsidRDefault="0020637D">
      <w:r>
        <w:t>DNA-DNA contacts</w:t>
      </w:r>
    </w:p>
    <w:p w14:paraId="055336D3" w14:textId="77777777" w:rsidR="00A91F7B" w:rsidRDefault="00A91F7B"/>
    <w:p w14:paraId="646AFDC3" w14:textId="10CEF86D" w:rsidR="00A91F7B" w:rsidRDefault="0020637D">
      <w:r>
        <w:t xml:space="preserve">Since enhancer associated RNAs are thought to be involved in chromosome looping, To investigate </w:t>
      </w:r>
      <w:commentRangeStart w:id="253"/>
      <w:r>
        <w:t>w</w:t>
      </w:r>
      <w:ins w:id="254" w:author="Jennifer Tan" w:date="2016-12-07T12:23:00Z">
        <w:r w:rsidR="00BC1E5A">
          <w:t>h</w:t>
        </w:r>
      </w:ins>
      <w:r>
        <w:t>ether elincRNAs are associated with</w:t>
      </w:r>
      <w:del w:id="255" w:author="Jennifer Tan" w:date="2016-12-07T12:23:00Z">
        <w:r w:rsidDel="00BC1E5A">
          <w:delText xml:space="preserve"> a</w:delText>
        </w:r>
      </w:del>
      <w:r>
        <w:t xml:space="preserve"> higher amount of DNA-DNA contact</w:t>
      </w:r>
      <w:commentRangeEnd w:id="253"/>
      <w:r w:rsidR="00BC1E5A">
        <w:rPr>
          <w:rStyle w:val="CommentReference"/>
        </w:rPr>
        <w:commentReference w:id="253"/>
      </w:r>
      <w:r>
        <w:t xml:space="preserve">, I computed the average amount </w:t>
      </w:r>
      <w:ins w:id="256" w:author="Jennifer Tan" w:date="2016-12-07T12:24:00Z">
        <w:r w:rsidR="006803C4">
          <w:t xml:space="preserve">of </w:t>
        </w:r>
      </w:ins>
      <w:r>
        <w:t xml:space="preserve">contact per 5kb in the corresponding TAD for each gene (see material and methods for details). </w:t>
      </w:r>
      <w:commentRangeStart w:id="257"/>
      <w:r>
        <w:t xml:space="preserve">I find that elincRNAs </w:t>
      </w:r>
      <w:del w:id="258" w:author="Jennifer Tan" w:date="2016-12-07T12:24:00Z">
        <w:r w:rsidDel="006803C4">
          <w:delText>are associated with</w:delText>
        </w:r>
      </w:del>
      <w:ins w:id="259" w:author="Jennifer Tan" w:date="2016-12-07T12:24:00Z">
        <w:r w:rsidR="006803C4">
          <w:t>found within</w:t>
        </w:r>
      </w:ins>
      <w:r>
        <w:t xml:space="preserve"> TADs </w:t>
      </w:r>
      <w:ins w:id="260" w:author="Jennifer Tan" w:date="2016-12-07T12:25:00Z">
        <w:r w:rsidR="006803C4">
          <w:t>are associated with</w:t>
        </w:r>
      </w:ins>
      <w:del w:id="261" w:author="Jennifer Tan" w:date="2016-12-07T12:25:00Z">
        <w:r w:rsidDel="006803C4">
          <w:delText>presenting</w:delText>
        </w:r>
      </w:del>
      <w:r>
        <w:t xml:space="preserve"> higher amounts of contacts across 3 different cell lines, but not in the 4th. The strength of this association seems to be very cell line-dependent, but always in the same direction. Interestingly, the amount of contact vary dramatically across cell lines. </w:t>
      </w:r>
      <w:commentRangeEnd w:id="257"/>
      <w:r w:rsidR="00942D1F">
        <w:rPr>
          <w:rStyle w:val="CommentReference"/>
        </w:rPr>
        <w:commentReference w:id="257"/>
      </w:r>
    </w:p>
    <w:p w14:paraId="77961C1F" w14:textId="77777777" w:rsidR="00A91F7B" w:rsidRDefault="00A91F7B"/>
    <w:p w14:paraId="54C1BBE2" w14:textId="77777777" w:rsidR="00A91F7B" w:rsidRDefault="00A91F7B"/>
    <w:p w14:paraId="2751B93A" w14:textId="77777777" w:rsidR="00A91F7B" w:rsidRDefault="00A91F7B"/>
    <w:p w14:paraId="053B9DAC" w14:textId="77777777" w:rsidR="00A91F7B" w:rsidRDefault="00A91F7B"/>
    <w:p w14:paraId="5B1C7A6B" w14:textId="77777777" w:rsidR="00A91F7B" w:rsidRDefault="00A91F7B"/>
    <w:p w14:paraId="6E9137C8" w14:textId="77777777" w:rsidR="00A91F7B" w:rsidRDefault="00A91F7B"/>
    <w:p w14:paraId="5415D67C" w14:textId="77777777" w:rsidR="00A91F7B" w:rsidRDefault="0020637D">
      <w:r>
        <w:t>3. Figures and tables</w:t>
      </w:r>
    </w:p>
    <w:p w14:paraId="64D2435D" w14:textId="77777777" w:rsidR="00A91F7B" w:rsidRDefault="00A91F7B"/>
    <w:p w14:paraId="716F2B56" w14:textId="77777777" w:rsidR="00A91F7B" w:rsidRDefault="00A91F7B"/>
    <w:p w14:paraId="50DE794D" w14:textId="77777777" w:rsidR="00A91F7B" w:rsidRDefault="0020637D">
      <w:r>
        <w:t>Name</w:t>
      </w:r>
    </w:p>
    <w:p w14:paraId="01E070F1" w14:textId="77777777" w:rsidR="00A91F7B" w:rsidRDefault="0020637D">
      <w:r>
        <w:t>Overlap status</w:t>
      </w:r>
    </w:p>
    <w:p w14:paraId="1A598B98" w14:textId="77777777" w:rsidR="00A91F7B" w:rsidRDefault="0020637D">
      <w:r>
        <w:t>N. lincRNA</w:t>
      </w:r>
      <w:bookmarkStart w:id="262" w:name="_GoBack"/>
      <w:bookmarkEnd w:id="262"/>
    </w:p>
    <w:p w14:paraId="784D08FB" w14:textId="77777777" w:rsidR="00A91F7B" w:rsidRDefault="0020637D">
      <w:proofErr w:type="gramStart"/>
      <w:r>
        <w:t>elinc</w:t>
      </w:r>
      <w:proofErr w:type="gramEnd"/>
    </w:p>
    <w:p w14:paraId="3E5E6FF5" w14:textId="77777777" w:rsidR="00A91F7B" w:rsidRDefault="0020637D">
      <w:r>
        <w:t>Overlaps enhancer only.</w:t>
      </w:r>
    </w:p>
    <w:p w14:paraId="47F9DDB3" w14:textId="77777777" w:rsidR="00A91F7B" w:rsidRDefault="0020637D">
      <w:r>
        <w:t>236</w:t>
      </w:r>
    </w:p>
    <w:p w14:paraId="57BAF1BF" w14:textId="77777777" w:rsidR="00A91F7B" w:rsidRDefault="0020637D">
      <w:proofErr w:type="gramStart"/>
      <w:r>
        <w:t>plinc</w:t>
      </w:r>
      <w:proofErr w:type="gramEnd"/>
    </w:p>
    <w:p w14:paraId="39D8FE6F" w14:textId="77777777" w:rsidR="00A91F7B" w:rsidRDefault="0020637D">
      <w:r>
        <w:t>Overlaps promoter only</w:t>
      </w:r>
    </w:p>
    <w:p w14:paraId="54A5BE31" w14:textId="77777777" w:rsidR="00A91F7B" w:rsidRDefault="0020637D">
      <w:r>
        <w:t>480</w:t>
      </w:r>
    </w:p>
    <w:p w14:paraId="757E3DC8" w14:textId="77777777" w:rsidR="00A91F7B" w:rsidRDefault="0020637D">
      <w:proofErr w:type="gramStart"/>
      <w:r>
        <w:t>other</w:t>
      </w:r>
      <w:proofErr w:type="gramEnd"/>
    </w:p>
    <w:p w14:paraId="071515A6" w14:textId="77777777" w:rsidR="00A91F7B" w:rsidRDefault="0020637D">
      <w:r>
        <w:t>Overlaps neither promoters, nor enhancers</w:t>
      </w:r>
    </w:p>
    <w:p w14:paraId="4EEC3BAC" w14:textId="77777777" w:rsidR="00A91F7B" w:rsidRDefault="0020637D">
      <w:r>
        <w:t>1756</w:t>
      </w:r>
    </w:p>
    <w:p w14:paraId="57BA226E" w14:textId="77777777" w:rsidR="00A91F7B" w:rsidRDefault="00A91F7B"/>
    <w:p w14:paraId="1AC7B3D9" w14:textId="77777777" w:rsidR="00A91F7B" w:rsidRDefault="00A91F7B"/>
    <w:p w14:paraId="7A4B5628" w14:textId="77777777" w:rsidR="00A91F7B" w:rsidRDefault="0020637D">
      <w:r>
        <w:t xml:space="preserve">Figure 1: Expression of elincRNAs compared with other lincRNA and protein-coding genes (PCG). Numbers on the boxes are median values. </w:t>
      </w:r>
      <w:proofErr w:type="gramStart"/>
      <w:r>
        <w:t>other</w:t>
      </w:r>
      <w:proofErr w:type="gramEnd"/>
      <w:r>
        <w:t xml:space="preserve"> lincRNAs. Two-tailed Mann-Whitney test, ***P&lt;0.001</w:t>
      </w:r>
    </w:p>
    <w:p w14:paraId="373543ED" w14:textId="77777777" w:rsidR="00A91F7B" w:rsidRDefault="00A91F7B"/>
    <w:p w14:paraId="117BBDA2" w14:textId="77777777" w:rsidR="00A91F7B" w:rsidRDefault="0020637D">
      <w:r>
        <w:t>Figure 2: Expression of elincRNAs compared with other lincRNAs and PCG in different cell lines. Sets of genes are the same in all comparisons. Two-tailed Mann-Whitney test, ***P&lt;0.001</w:t>
      </w:r>
    </w:p>
    <w:p w14:paraId="53269DDB" w14:textId="77777777" w:rsidR="00A91F7B" w:rsidRDefault="00A91F7B"/>
    <w:p w14:paraId="0B82C8A2" w14:textId="77777777" w:rsidR="00A91F7B" w:rsidRDefault="0020637D">
      <w:r>
        <w:t>Figure 3: Sequence conservation of elincRNAs is significantly lower than other lincRNAs and protein coding genes. The green horizontal line represents the median conservation of ancestral repeats, which are assuming to be evolving neutrally. Two tailed Mann-Whitney test, ***P&lt;0.001.</w:t>
      </w:r>
    </w:p>
    <w:p w14:paraId="33579BCF" w14:textId="77777777" w:rsidR="00A91F7B" w:rsidRDefault="00A91F7B"/>
    <w:p w14:paraId="43012D70" w14:textId="77777777" w:rsidR="00A91F7B" w:rsidRDefault="0020637D">
      <w:r>
        <w:t>Figure 4: Enrichment of elincRNA promoter regions at TAD boundaries and loop anchors compared to other lincRNAs. Fold enrichments and associated q-values are written on the bars.</w:t>
      </w:r>
    </w:p>
    <w:p w14:paraId="1F390857" w14:textId="77777777" w:rsidR="00A91F7B" w:rsidRDefault="00A91F7B"/>
    <w:p w14:paraId="6A01C599" w14:textId="77777777" w:rsidR="00A91F7B" w:rsidRDefault="0020637D">
      <w:r>
        <w:t>Figure 5: Enrichment of elincRNAs across TADs. Each bar represent a bin of 10% TAD length. The log10 of q-values are put in color codes to give an estimation of the confidence in each value.</w:t>
      </w:r>
    </w:p>
    <w:p w14:paraId="6106702C" w14:textId="77777777" w:rsidR="00A91F7B" w:rsidRDefault="00A91F7B"/>
    <w:p w14:paraId="4F0A2FE9" w14:textId="77777777" w:rsidR="00A91F7B" w:rsidRDefault="0020637D">
      <w:r>
        <w:t>Figure 6: Enrichment in architectural proteins in elincRNA promoter regions, compared to other lincRNA. Fold enrichment and associated q-values are written on the bars. SMC3 and RAD21 are subunits of cohesin.</w:t>
      </w:r>
    </w:p>
    <w:p w14:paraId="54DCD503" w14:textId="77777777" w:rsidR="00A91F7B" w:rsidRDefault="00A91F7B"/>
    <w:p w14:paraId="36E4A5FD" w14:textId="77777777" w:rsidR="00A91F7B" w:rsidRDefault="0020637D">
      <w:r>
        <w:t>Figure 7: Proportions of overlap between RAD21, SMC3 and CTCF binding sites in the human genome.</w:t>
      </w:r>
    </w:p>
    <w:p w14:paraId="7CC0A2D7" w14:textId="77777777" w:rsidR="00A91F7B" w:rsidRDefault="00A91F7B"/>
    <w:p w14:paraId="0533FA56" w14:textId="77777777" w:rsidR="00A91F7B" w:rsidRDefault="0020637D">
      <w:r>
        <w:t>Figure 8: Enrichment of CTCF and cohesin exclusive binding sites in promoter regions of elincRNAs compared to other lincRNAs. Fold enrichment and associated q-values are written on the bars.</w:t>
      </w:r>
    </w:p>
    <w:p w14:paraId="36175BD5" w14:textId="77777777" w:rsidR="00A91F7B" w:rsidRDefault="00A91F7B"/>
    <w:p w14:paraId="392AC2C3" w14:textId="77777777" w:rsidR="00A91F7B" w:rsidRDefault="0020637D">
      <w:r>
        <w:t>Figure 9: Amount of within-TAD contact for elincRNAs compared to other lincRNAs across different cell lines. Two tailed Mann-Whitney test, *P&lt;0.05.</w:t>
      </w:r>
      <w:proofErr w:type="gramStart"/>
      <w:r>
        <w:t>,*</w:t>
      </w:r>
      <w:proofErr w:type="gramEnd"/>
      <w:r>
        <w:t>**P&lt;0.001.</w:t>
      </w:r>
    </w:p>
    <w:p w14:paraId="387E7826" w14:textId="77777777" w:rsidR="00A91F7B" w:rsidRDefault="00A91F7B"/>
    <w:p w14:paraId="66D42451" w14:textId="77777777" w:rsidR="00A91F7B" w:rsidRDefault="0020637D">
      <w:r>
        <w:t>Figure 10: Tissue specificity of elincRNA compared to other lincRNA and protein-coding genes. Median values are written on the boxes. Two tailed Mann-Whitney test, ***P&lt;0.001.</w:t>
      </w:r>
    </w:p>
    <w:p w14:paraId="73822172" w14:textId="77777777" w:rsidR="00A91F7B" w:rsidRDefault="00A91F7B"/>
    <w:p w14:paraId="624A1370" w14:textId="77777777" w:rsidR="00A91F7B" w:rsidRDefault="0020637D">
      <w:r>
        <w:t xml:space="preserve">Figure 11: Schematic representation of the algorithm used to estimate TAD boundaries based on </w:t>
      </w:r>
      <w:proofErr w:type="gramStart"/>
      <w:r>
        <w:t>intrachromosomal</w:t>
      </w:r>
      <w:proofErr w:type="gramEnd"/>
      <w:r>
        <w:t xml:space="preserve"> contact matrices. The algorithm takes the sum for each square submatrix of width w along the diagonal. The sums are then stored and used to compute TAD boundaries.</w:t>
      </w:r>
    </w:p>
    <w:p w14:paraId="4ED8A7CC" w14:textId="77777777" w:rsidR="00A91F7B" w:rsidRDefault="00A91F7B"/>
    <w:p w14:paraId="68AA1D77" w14:textId="77777777" w:rsidR="00A91F7B" w:rsidRDefault="0020637D">
      <w:proofErr w:type="gramStart"/>
      <w:r>
        <w:t>4.Discussion</w:t>
      </w:r>
      <w:proofErr w:type="gramEnd"/>
      <w:r>
        <w:t>:</w:t>
      </w:r>
    </w:p>
    <w:p w14:paraId="61394EB2" w14:textId="77777777" w:rsidR="00A91F7B" w:rsidRDefault="00A91F7B"/>
    <w:p w14:paraId="6E8CF527" w14:textId="77777777" w:rsidR="00A91F7B" w:rsidRDefault="0020637D">
      <w:r>
        <w:t xml:space="preserve">Found/didn’t found association between elincRNAs </w:t>
      </w:r>
      <w:proofErr w:type="gramStart"/>
      <w:r>
        <w:t>and….</w:t>
      </w:r>
      <w:proofErr w:type="gramEnd"/>
    </w:p>
    <w:p w14:paraId="30A5C7FD" w14:textId="77777777" w:rsidR="00A91F7B" w:rsidRDefault="0020637D">
      <w:r>
        <w:t xml:space="preserve"> </w:t>
      </w:r>
      <w:r>
        <w:t> Although these results suggest a role for elincRNAs in TAD organization, they provide no information on their exact function of mechanistic role.</w:t>
      </w:r>
    </w:p>
    <w:p w14:paraId="62F60143" w14:textId="77777777" w:rsidR="00A91F7B" w:rsidRDefault="00A91F7B"/>
    <w:p w14:paraId="129B44B4" w14:textId="77777777" w:rsidR="00A91F7B" w:rsidRDefault="0020637D">
      <w:r>
        <w:t xml:space="preserve">Most active enhancers are transcribed (Arner et </w:t>
      </w:r>
      <w:proofErr w:type="gramStart"/>
      <w:r>
        <w:t>al.,</w:t>
      </w:r>
      <w:proofErr w:type="gramEnd"/>
      <w:r>
        <w:t xml:space="preserve"> 2015)⁠ and the resulting transcripts are hypothesized to recruit transcription factors to increase transcriptional activity. </w:t>
      </w:r>
    </w:p>
    <w:p w14:paraId="69A76D4D" w14:textId="77777777" w:rsidR="00A91F7B" w:rsidRDefault="00A91F7B"/>
    <w:p w14:paraId="571920DA" w14:textId="77777777" w:rsidR="00A91F7B" w:rsidRDefault="00A91F7B"/>
    <w:p w14:paraId="7A0E2B06" w14:textId="77777777" w:rsidR="00A91F7B" w:rsidRDefault="00A91F7B"/>
    <w:p w14:paraId="0C959199" w14:textId="77777777" w:rsidR="00A91F7B" w:rsidRDefault="0020637D">
      <w:r>
        <w:t>5. Materials and methods:</w:t>
      </w:r>
    </w:p>
    <w:p w14:paraId="60FF5D57" w14:textId="77777777" w:rsidR="00A91F7B" w:rsidRDefault="00A91F7B"/>
    <w:p w14:paraId="3FACCCBD" w14:textId="77777777" w:rsidR="00A91F7B" w:rsidRDefault="0020637D">
      <w:r>
        <w:t>Unless stated otherwise, all statistical tests were performed using R 3.3.1 (R Core Team, 2016</w:t>
      </w:r>
      <w:proofErr w:type="gramStart"/>
      <w:r>
        <w:t>)⁠</w:t>
      </w:r>
      <w:proofErr w:type="gramEnd"/>
      <w:r>
        <w:t>. Overlapping of genomic elements were done using either bedtools 2.26 (Quinlan &amp; Hall, 2010</w:t>
      </w:r>
      <w:proofErr w:type="gramStart"/>
      <w:r>
        <w:t>)⁠</w:t>
      </w:r>
      <w:proofErr w:type="gramEnd"/>
      <w:r>
        <w:t>or the “intervals” package (Bourgon, 2015)⁠ in R. Manipulations on Hi-C contact matrices were performed using the “Matrix” package (Bates &amp; Maechler, 2016)⁠.</w:t>
      </w:r>
    </w:p>
    <w:p w14:paraId="63374B58" w14:textId="77777777" w:rsidR="00A91F7B" w:rsidRDefault="00A91F7B"/>
    <w:p w14:paraId="5B526342" w14:textId="77777777" w:rsidR="00A91F7B" w:rsidRDefault="00A91F7B"/>
    <w:p w14:paraId="02B6B139" w14:textId="77777777" w:rsidR="00A91F7B" w:rsidRDefault="0020637D">
      <w:r>
        <w:t>Genes</w:t>
      </w:r>
    </w:p>
    <w:p w14:paraId="35B98DCE" w14:textId="77777777" w:rsidR="00A91F7B" w:rsidRDefault="00A91F7B"/>
    <w:p w14:paraId="2A81F739" w14:textId="77777777" w:rsidR="00A91F7B" w:rsidRDefault="0020637D">
      <w:r>
        <w:t xml:space="preserve">LincRNAs and protein-coding genes used were retrieved from the ENCODE website. The list of genes used in all analyses corresponds to genes expressed in the GM12878 lymphoblastoid cell line. Subcategories of genes were defined based on overlap between their promoter region, defined as the 1kb region upstream of the transcription start site and regulatory elements available on ENCODE. These regulatory elements have been predicted computationally from Chip-seq data by a hidden Markov-model. Only predicted active promoters where considered when using promoters, and all enhancers when considering enhancers. </w:t>
      </w:r>
    </w:p>
    <w:p w14:paraId="56F618F4" w14:textId="77777777" w:rsidR="00A91F7B" w:rsidRDefault="00A91F7B"/>
    <w:p w14:paraId="3A281AEA" w14:textId="77777777" w:rsidR="00A91F7B" w:rsidRDefault="00A91F7B"/>
    <w:p w14:paraId="2F9D476B" w14:textId="77777777" w:rsidR="00A91F7B" w:rsidRDefault="0020637D">
      <w:r>
        <w:t>TAD definition</w:t>
      </w:r>
    </w:p>
    <w:p w14:paraId="3FC9A77E" w14:textId="77777777" w:rsidR="00A91F7B" w:rsidRDefault="00A91F7B"/>
    <w:p w14:paraId="362B5B86" w14:textId="77777777" w:rsidR="00A91F7B" w:rsidRDefault="0020637D">
      <w:r>
        <w:t>The list of TADs used in the computations is based on that from Rao et al (2014). They called the TADs based on Hi-C data across different human cell lines normalized and processed with their own protocol. Here, all the large TADs that completely encompassed smaller ones were removed to preserve the signal from the boundaries of the small TADs.</w:t>
      </w:r>
    </w:p>
    <w:p w14:paraId="3862F9D9" w14:textId="77777777" w:rsidR="00A91F7B" w:rsidRDefault="00A91F7B"/>
    <w:p w14:paraId="4817CF53" w14:textId="77777777" w:rsidR="00A91F7B" w:rsidRDefault="00A91F7B"/>
    <w:p w14:paraId="547986A8" w14:textId="77777777" w:rsidR="00A91F7B" w:rsidRDefault="0020637D">
      <w:r>
        <w:t>TAD boundaries definition</w:t>
      </w:r>
    </w:p>
    <w:p w14:paraId="552FBD43" w14:textId="77777777" w:rsidR="00A91F7B" w:rsidRDefault="00A91F7B"/>
    <w:p w14:paraId="237C9233" w14:textId="77777777" w:rsidR="00A91F7B" w:rsidRDefault="0020637D">
      <w:r>
        <w:t>Instead of defining TAD boundaries based on arbitrary thresholds, TADs were split into 10 bins of 10% their length. This threshold was chosen based on previous findings showing an increase in transcriptional activity at ~10% from the TAD border (Histogram from summary 3).</w:t>
      </w:r>
    </w:p>
    <w:p w14:paraId="7D0186B7" w14:textId="77777777" w:rsidR="00A91F7B" w:rsidRDefault="00A91F7B"/>
    <w:p w14:paraId="3E9A12AA" w14:textId="77777777" w:rsidR="00A91F7B" w:rsidRDefault="0020637D">
      <w:r>
        <w:t>Conservation and tissue specificity</w:t>
      </w:r>
    </w:p>
    <w:p w14:paraId="37CAEB16" w14:textId="77777777" w:rsidR="00A91F7B" w:rsidRDefault="00A91F7B"/>
    <w:p w14:paraId="7EA970F9" w14:textId="77777777" w:rsidR="00A91F7B" w:rsidRDefault="0020637D">
      <w:r>
        <w:t xml:space="preserve">The sequence conservation was previously calculated (Tan Yihong, J., unpublished) using phastCons scores (Siepel et </w:t>
      </w:r>
      <w:proofErr w:type="gramStart"/>
      <w:r>
        <w:t>al.,</w:t>
      </w:r>
      <w:proofErr w:type="gramEnd"/>
      <w:r>
        <w:t xml:space="preserve"> 2005)⁠. Tissue specificity index (Tau) was computed following the described in Kryuchkova &amp; Robinson-Rechavi (2015⁠), considering only genes with expression above a 0.1 [RPKM?] cutoff.</w:t>
      </w:r>
    </w:p>
    <w:p w14:paraId="455FF352" w14:textId="77777777" w:rsidR="00A91F7B" w:rsidRDefault="00A91F7B"/>
    <w:p w14:paraId="0D067C2A" w14:textId="77777777" w:rsidR="00A91F7B" w:rsidRDefault="0020637D">
      <w:r>
        <w:t>Expression levels</w:t>
      </w:r>
    </w:p>
    <w:p w14:paraId="4CD615E6" w14:textId="77777777" w:rsidR="00A91F7B" w:rsidRDefault="00A91F7B"/>
    <w:p w14:paraId="4C12ECB3" w14:textId="77777777" w:rsidR="00A91F7B" w:rsidRDefault="0020637D">
      <w:r>
        <w:t>Median expression levels were computed from [the GEUVADIS 1000 Genomes project expression matrix. The matrix contains expression data for 373 individuals.] → encode, source ?</w:t>
      </w:r>
    </w:p>
    <w:p w14:paraId="0D0F6832" w14:textId="77777777" w:rsidR="00A91F7B" w:rsidRDefault="00A91F7B"/>
    <w:p w14:paraId="231CFF7C" w14:textId="77777777" w:rsidR="00A91F7B" w:rsidRDefault="0020637D">
      <w:r>
        <w:t>DNA-DNA contacts</w:t>
      </w:r>
    </w:p>
    <w:p w14:paraId="2A82102A" w14:textId="77777777" w:rsidR="00A91F7B" w:rsidRDefault="00A91F7B"/>
    <w:p w14:paraId="5AB2E61C" w14:textId="77777777" w:rsidR="00A91F7B" w:rsidRDefault="0020637D">
      <w:r>
        <w:t>Contacts were calculated using Hi-C contact matrices from Rao et al (2014). All computations are performed on 5kb resolution matrices with a MAPQ score of at least 30. The matrices were normalized using the KR normalization vector provided by the authors, when analyzing only GM12878. When comparing between different cell lines, SQRTVC (square root vanilla coverage) was used for chromosome 9 of all cell lines, because the KR algorithm did not converge for chromosome 9 of K562.</w:t>
      </w:r>
    </w:p>
    <w:p w14:paraId="1C32AB9F" w14:textId="77777777" w:rsidR="00A91F7B" w:rsidRDefault="0020637D">
      <w:r>
        <w:t>For each gene overlapping a TAD, the mean contact inside the respective TAD was used as a measure. For single genes that overlap several TADs, the contacts are computed for each TAD independently. The mean contact in a TAD is computed by taking the arithmetic mean in a square submatrix spanning from the beginning to the end of the TAD in the intrachromosomal matrix.</w:t>
      </w:r>
    </w:p>
    <w:p w14:paraId="5EEEB85E" w14:textId="77777777" w:rsidR="00A91F7B" w:rsidRDefault="00A91F7B"/>
    <w:p w14:paraId="0723E48A" w14:textId="77777777" w:rsidR="00A91F7B" w:rsidRDefault="0020637D">
      <w:r>
        <w:lastRenderedPageBreak/>
        <w:t>Chip-seq</w:t>
      </w:r>
    </w:p>
    <w:p w14:paraId="07033550" w14:textId="77777777" w:rsidR="00A91F7B" w:rsidRDefault="00A91F7B"/>
    <w:p w14:paraId="2120F3DD" w14:textId="77777777" w:rsidR="00A91F7B" w:rsidRDefault="0020637D">
      <w:r>
        <w:t xml:space="preserve">Chip-seq data for CTCF, RAD21 and SMC3 in GM12878 were retrieved from the ENCODE website. </w:t>
      </w:r>
    </w:p>
    <w:p w14:paraId="083828CD" w14:textId="77777777" w:rsidR="00A91F7B" w:rsidRDefault="00A91F7B"/>
    <w:p w14:paraId="6D81E6D5" w14:textId="77777777" w:rsidR="00A91F7B" w:rsidRDefault="00A91F7B"/>
    <w:p w14:paraId="2B817995" w14:textId="77777777" w:rsidR="00A91F7B" w:rsidRDefault="0020637D">
      <w:r>
        <w:t>Enrichment of genetic elements</w:t>
      </w:r>
    </w:p>
    <w:p w14:paraId="21221AE1" w14:textId="77777777" w:rsidR="00A91F7B" w:rsidRDefault="00A91F7B"/>
    <w:p w14:paraId="346DE3BC" w14:textId="77777777" w:rsidR="00A91F7B" w:rsidRDefault="0020637D">
      <w:r>
        <w:t xml:space="preserve">All enrichment tests were performed using the genome association tester (GAT) (Heger et </w:t>
      </w:r>
      <w:proofErr w:type="gramStart"/>
      <w:r>
        <w:t>al.,</w:t>
      </w:r>
      <w:proofErr w:type="gramEnd"/>
      <w:r>
        <w:t xml:space="preserve"> 2013)⁠ version 1.2. All tests for enrichment of lincRNAs were performed using the intergenic space of the genome as a workspace. When testing for enrichment of protein-coding genes, the protein coding space of the genome was used as the workspace. Similarly, when looking for enrichmentFor all tests, the number of samples was set to 10,000 and the number of buckets was consequently adjusted to 270,000.</w:t>
      </w:r>
    </w:p>
    <w:p w14:paraId="76C66D66" w14:textId="77777777" w:rsidR="00A91F7B" w:rsidRDefault="00A91F7B"/>
    <w:p w14:paraId="355FD48C" w14:textId="77777777" w:rsidR="00A91F7B" w:rsidRDefault="00A91F7B"/>
    <w:p w14:paraId="3869C751" w14:textId="77777777" w:rsidR="00A91F7B" w:rsidRDefault="00A91F7B"/>
    <w:p w14:paraId="4D103AB4" w14:textId="77777777" w:rsidR="00A91F7B" w:rsidRDefault="00A91F7B"/>
    <w:p w14:paraId="02A8E1C9" w14:textId="77777777" w:rsidR="00A91F7B" w:rsidRDefault="00A91F7B"/>
    <w:p w14:paraId="23EAA00E" w14:textId="77777777" w:rsidR="00A91F7B" w:rsidRDefault="00A91F7B"/>
    <w:p w14:paraId="7B0B103A" w14:textId="77777777" w:rsidR="00A91F7B" w:rsidRDefault="0020637D">
      <w:r>
        <w:t>6. References:</w:t>
      </w:r>
    </w:p>
    <w:p w14:paraId="727A7B6D" w14:textId="77777777" w:rsidR="00A91F7B" w:rsidRDefault="00A91F7B"/>
    <w:p w14:paraId="5FDDF643" w14:textId="77777777" w:rsidR="00A91F7B" w:rsidRDefault="00A91F7B"/>
    <w:p w14:paraId="613D574F" w14:textId="77777777" w:rsidR="00A91F7B" w:rsidRDefault="00A91F7B"/>
    <w:p w14:paraId="094B4BEB" w14:textId="77777777" w:rsidR="00A91F7B" w:rsidRDefault="0020637D">
      <w:r>
        <w:t>Arner, E., Daub, C. O., Vitting-Seerup, K., Andersson, R., Lilje, B., Drabløs, F., … Hayashizaki, Y. (2015). Transcribed enhancers lead waves of coordinated transcription in transitioning mammalian cells. Science (New York, N.Y.), 347(6225), 1010–4. http://doi.org/10.1126/science.1259418</w:t>
      </w:r>
    </w:p>
    <w:p w14:paraId="28AC1E29" w14:textId="77777777" w:rsidR="00A91F7B" w:rsidRDefault="0020637D">
      <w:r>
        <w:t xml:space="preserve">Bates, D., &amp; Maechler, M. (2016). Matrix: Sparse and Dense Matrix Classes and Methods. </w:t>
      </w:r>
      <w:proofErr w:type="gramStart"/>
      <w:r>
        <w:t>manual</w:t>
      </w:r>
      <w:proofErr w:type="gramEnd"/>
      <w:r>
        <w:t>.</w:t>
      </w:r>
    </w:p>
    <w:p w14:paraId="6E0DCFAD" w14:textId="77777777" w:rsidR="00A91F7B" w:rsidRDefault="0020637D">
      <w:r>
        <w:t xml:space="preserve">Bourgon, R. (2015). </w:t>
      </w:r>
      <w:proofErr w:type="gramStart"/>
      <w:r>
        <w:t>intervals</w:t>
      </w:r>
      <w:proofErr w:type="gramEnd"/>
      <w:r>
        <w:t xml:space="preserve">: Tools for Working with Points and Intervals. </w:t>
      </w:r>
      <w:proofErr w:type="gramStart"/>
      <w:r>
        <w:t>manual</w:t>
      </w:r>
      <w:proofErr w:type="gramEnd"/>
      <w:r>
        <w:t>.</w:t>
      </w:r>
    </w:p>
    <w:p w14:paraId="22E51650" w14:textId="77777777" w:rsidR="00A91F7B" w:rsidRDefault="0020637D">
      <w:r>
        <w:t xml:space="preserve">Darrow, E. M., &amp; Chadwick, B. P. (2013). Boosting transcription by transcription: enhancer-associated transcripts. Chromosome Research, 21(6), 713–724. </w:t>
      </w:r>
      <w:proofErr w:type="gramStart"/>
      <w:r>
        <w:t>article</w:t>
      </w:r>
      <w:proofErr w:type="gramEnd"/>
      <w:r>
        <w:t>. http://doi.org/10.1007/s10577-013-9384-6</w:t>
      </w:r>
    </w:p>
    <w:p w14:paraId="4995B548" w14:textId="77777777" w:rsidR="00A91F7B" w:rsidRDefault="0020637D">
      <w:r>
        <w:t>Engreitz, J. M., Ollikainen, N., &amp; Guttman, M. (2016). Long non-coding RNAs: spatial amplifiers that control nuclear structure and gene expression. Nature Reviews Molecular Cell Biology, 17(12), 756–770. http://doi.org/10.1038/nrm.2016.126</w:t>
      </w:r>
    </w:p>
    <w:p w14:paraId="0F586A2B" w14:textId="77777777" w:rsidR="00A91F7B" w:rsidRDefault="0020637D">
      <w:r>
        <w:t>Gorkin, D. U., Leung, D., &amp; Ren, B. (2014). The 3D genome in transcriptional regulation and pluripotency. Cell Stem Cell, 14(6), 771–775. http://doi.org/10.1016/j.stem.2014.05.017</w:t>
      </w:r>
    </w:p>
    <w:p w14:paraId="4DEDB362" w14:textId="77777777" w:rsidR="00A91F7B" w:rsidRDefault="0020637D">
      <w:r>
        <w:t>Heger, A., Webber, C., Goodson, M., Ponting, C. P., &amp; Lunter, G. (2013). GAT: A simulation framework for testing the association of genomic intervals. Bioinformatics, 29(16), 2046–2048. http://doi.org/10.1093/bioinformatics/btt343</w:t>
      </w:r>
    </w:p>
    <w:p w14:paraId="3307A68C" w14:textId="77777777" w:rsidR="00A91F7B" w:rsidRDefault="0020637D">
      <w:r>
        <w:t>Iyer, M. K., Niknafs, Y. S., Malik, R., Singhal, U., Sahu, A., Hosono, Y., … Chinnnaiyan, A. M. (2015). The Landscape of Long Noncoding RNAs in the Human Transcriptome. Nat Genet., 47(3), 199–208. http://doi.org/10.1038/ng.3192.The</w:t>
      </w:r>
    </w:p>
    <w:p w14:paraId="478D0A92" w14:textId="77777777" w:rsidR="00A91F7B" w:rsidRDefault="0020637D">
      <w:r>
        <w:t>Kornienko, A. E., Guenzl, P. M., Barlow, D. P., &amp; Pauler, F. M. (2013). Gene regulation by the act of long non-coding RNA transcription. BMC Biology, 11(1), 59. http://doi.org/10.1186/1741-7007-11-59</w:t>
      </w:r>
    </w:p>
    <w:p w14:paraId="08DB6859" w14:textId="77777777" w:rsidR="00A91F7B" w:rsidRDefault="0020637D">
      <w:r>
        <w:t xml:space="preserve">Kryuchkova, N., &amp; Robinson-Rechavi, M. (2015). A benchmark of gene expression tissue-specificity metrics. </w:t>
      </w:r>
      <w:proofErr w:type="gramStart"/>
      <w:r>
        <w:t>bioRxiv</w:t>
      </w:r>
      <w:proofErr w:type="gramEnd"/>
      <w:r>
        <w:t>, (January), 27755. http://doi.org/10.1093/bib/bbw008</w:t>
      </w:r>
    </w:p>
    <w:p w14:paraId="643EC19F" w14:textId="77777777" w:rsidR="00A91F7B" w:rsidRDefault="0020637D">
      <w:r>
        <w:t>Lam, M. T. Y., Li, W., Rosenfeld, M. G., &amp; Glass, C. K. (2014). Enhancer RNAs and regulated transcriptional programs. Trends in Biochemical Sciences, 39(4), 170–182. http://doi.org/10.1016/j.tibs.2014.02.007</w:t>
      </w:r>
    </w:p>
    <w:p w14:paraId="5696DFCE" w14:textId="77777777" w:rsidR="00A91F7B" w:rsidRDefault="0020637D">
      <w:r>
        <w:lastRenderedPageBreak/>
        <w:t>Lupiáñez, D. G., Spielmann, M., &amp; Mundlos, S. (2016). Breaking TADs: How Alterations of Chromatin Domains Result in Disease. Trends in Genetics, 32(4), 225–237. http://doi.org/10.1016/j.tig.2016.01.003</w:t>
      </w:r>
    </w:p>
    <w:p w14:paraId="7514C304" w14:textId="77777777" w:rsidR="00A91F7B" w:rsidRDefault="0020637D">
      <w:r>
        <w:t>Marques, A. C., Hughes, J., Graham, B., Kowalczyk, M. S., Higgs, D. R., &amp; Ponting, C. P. (2013). Chromatin signatures at transcriptional start sites separate two equally populated yet distinct classes of intergenic long noncoding RNAs. Genome Biology, 14(11), R131. http://doi.org/10.1186/gb-2013-14-11-r131</w:t>
      </w:r>
    </w:p>
    <w:p w14:paraId="388A60D9" w14:textId="77777777" w:rsidR="00A91F7B" w:rsidRDefault="0020637D">
      <w:r>
        <w:t>Ong, C., &amp; Corces, V. G. (2014). CTCF : an architectural protein bridging genome topology and function. Nature Publishing Group, 15(4), 234–246. http://doi.org/10.1038/nrg3663</w:t>
      </w:r>
    </w:p>
    <w:p w14:paraId="2FB229FE" w14:textId="77777777" w:rsidR="00A91F7B" w:rsidRDefault="0020637D">
      <w:r>
        <w:t>Passarge, E. (1979). Emil Heitz and the concept of heterochromatin: longitudinal chromosome differentiation was recognized fifty years ago. American Journal of Human Genetics, 31(2), 106–15.</w:t>
      </w:r>
    </w:p>
    <w:p w14:paraId="6101C1D9" w14:textId="77777777" w:rsidR="00A91F7B" w:rsidRDefault="0020637D">
      <w:r>
        <w:t>Pope, B. D., Ryba, T., Dileep, V., Yue, F., Wu, W., Denas, O., … Gilbert, D. M. (2014). Topologically associating domains are stable units of replication-timing regulation. Nature, 515(7527), 402–405. http://doi.org/10.1038/nature13986</w:t>
      </w:r>
    </w:p>
    <w:p w14:paraId="1B76941A" w14:textId="77777777" w:rsidR="00A91F7B" w:rsidRDefault="0020637D">
      <w:r>
        <w:t>Quinlan, A. R., &amp; Hall, I. M. (2010). BEDTools: A flexible suite of utilities for comparing genomic features. Bioinformatics, 26(6), 841–842. http://doi.org/10.1093/bioinformatics/btq033</w:t>
      </w:r>
    </w:p>
    <w:p w14:paraId="2F1C5CFF" w14:textId="77777777" w:rsidR="00A91F7B" w:rsidRDefault="0020637D">
      <w:r>
        <w:t xml:space="preserve">R Core Team. (2016). R: A Language and Environment for Statistical Computing. </w:t>
      </w:r>
      <w:proofErr w:type="gramStart"/>
      <w:r>
        <w:t>manual</w:t>
      </w:r>
      <w:proofErr w:type="gramEnd"/>
      <w:r>
        <w:t>, Vienna, Austria.</w:t>
      </w:r>
    </w:p>
    <w:p w14:paraId="6E287B46" w14:textId="77777777" w:rsidR="00A91F7B" w:rsidRDefault="0020637D">
      <w:r>
        <w:t>Rao, S. S. P., Huntley, M. H., Durand, N. C., Stamenova, E. K., Bochkov, I. D., Robinson, J. T., … Aiden, E. L. (2014). A 3D map of the human genome at kilobase resolution reveals principles of chromatin looping. Cell, 159(7), 1665–1680. http://doi.org/10.1016/j.cell.2014.11.021</w:t>
      </w:r>
    </w:p>
    <w:p w14:paraId="220E2810" w14:textId="77777777" w:rsidR="00A91F7B" w:rsidRDefault="0020637D">
      <w:r>
        <w:t>Rinn, J. L., &amp; Chang, H. Y. (2012). Genome regulation by long noncoding RNAs. Annual Review of Biochemistry, 81, 145–166. http://doi.org/10.1146/annurev-biochem-051410-092902</w:t>
      </w:r>
    </w:p>
    <w:p w14:paraId="1423BC91" w14:textId="77777777" w:rsidR="00A91F7B" w:rsidRDefault="0020637D">
      <w:r>
        <w:t>Siepel, A., Bejerano, G., Pedersen, J. S., Hinrichs, A. S., Hou, M., Rosenbloom, K., … Haussler, D. (2005). Evolutionarily conserved elements in vertebrate, insect, worm, and yeast genomes. Genome Research, 15(8), 1034–1050. http://doi.org/10.1101/gr.3715005</w:t>
      </w:r>
    </w:p>
    <w:p w14:paraId="3A05B67B" w14:textId="77777777" w:rsidR="00A91F7B" w:rsidRDefault="0020637D">
      <w:r>
        <w:t>Tamaru, H. (2010). Confining euchromatin/heterochromatin territory: Jumonji crosses the line. Genes and Development, 24(14), 1465–1478. http://doi.org/10.1101/gad.1941010</w:t>
      </w:r>
    </w:p>
    <w:sectPr w:rsidR="00A91F7B">
      <w:pgSz w:w="11906" w:h="16838"/>
      <w:pgMar w:top="1134" w:right="1134" w:bottom="1134" w:left="1134" w:header="0" w:footer="0" w:gutter="0"/>
      <w:cols w:space="720"/>
      <w:formProt w:val="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 w:author="Jennifer Tan" w:date="2016-12-07T11:18:00Z" w:initials="JT">
    <w:p w14:paraId="1622158E" w14:textId="2F1F36E8" w:rsidR="001145EA" w:rsidRDefault="001145EA">
      <w:pPr>
        <w:pStyle w:val="CommentText"/>
      </w:pPr>
      <w:r>
        <w:rPr>
          <w:rStyle w:val="CommentReference"/>
        </w:rPr>
        <w:annotationRef/>
      </w:r>
      <w:r>
        <w:t>This is repeated below ?</w:t>
      </w:r>
    </w:p>
  </w:comment>
  <w:comment w:id="35" w:author="Jennifer Tan" w:date="2016-12-07T10:58:00Z" w:initials="JT">
    <w:p w14:paraId="079C1DC8" w14:textId="54E4769B" w:rsidR="001145EA" w:rsidRDefault="001145EA">
      <w:pPr>
        <w:pStyle w:val="CommentText"/>
      </w:pPr>
      <w:r>
        <w:rPr>
          <w:rStyle w:val="CommentReference"/>
        </w:rPr>
        <w:annotationRef/>
      </w:r>
      <w:r>
        <w:t>This is a general comment. These 2 ideas in this sentence don’t seem connected to me, so I’m not sure why they should be said in the same sentence or in this order ?</w:t>
      </w:r>
    </w:p>
  </w:comment>
  <w:comment w:id="118" w:author="Jennifer Tan" w:date="2016-12-07T11:27:00Z" w:initials="JT">
    <w:p w14:paraId="52F4DC43" w14:textId="21064994" w:rsidR="001145EA" w:rsidRDefault="001145EA">
      <w:pPr>
        <w:pStyle w:val="CommentText"/>
      </w:pPr>
      <w:r>
        <w:rPr>
          <w:rStyle w:val="CommentReference"/>
        </w:rPr>
        <w:annotationRef/>
      </w:r>
      <w:r>
        <w:t>Can you briefly describe how it works ?</w:t>
      </w:r>
    </w:p>
  </w:comment>
  <w:comment w:id="132" w:author="Jennifer Tan" w:date="2016-12-07T11:31:00Z" w:initials="JT">
    <w:p w14:paraId="0CFFEE16" w14:textId="72F80BAD" w:rsidR="001145EA" w:rsidRDefault="001145EA">
      <w:pPr>
        <w:pStyle w:val="CommentText"/>
      </w:pPr>
      <w:ins w:id="134" w:author="Jennifer Tan" w:date="2016-12-07T11:31:00Z">
        <w:r>
          <w:rPr>
            <w:rStyle w:val="CommentReference"/>
          </w:rPr>
          <w:annotationRef/>
        </w:r>
      </w:ins>
      <w:r>
        <w:t>This is true ?</w:t>
      </w:r>
    </w:p>
  </w:comment>
  <w:comment w:id="156" w:author="Jennifer Tan" w:date="2016-12-07T11:44:00Z" w:initials="JT">
    <w:p w14:paraId="1FDB8C07" w14:textId="09A5384A" w:rsidR="001145EA" w:rsidRDefault="001145EA">
      <w:pPr>
        <w:pStyle w:val="CommentText"/>
      </w:pPr>
      <w:r>
        <w:rPr>
          <w:rStyle w:val="CommentReference"/>
        </w:rPr>
        <w:annotationRef/>
      </w:r>
      <w:r>
        <w:t>Don’t think this is needed, the second part was already described in the introduction. Delete ?</w:t>
      </w:r>
    </w:p>
  </w:comment>
  <w:comment w:id="158" w:author="Jennifer Tan" w:date="2016-12-07T11:57:00Z" w:initials="JT">
    <w:p w14:paraId="2DB6CA4C" w14:textId="163539F1" w:rsidR="001145EA" w:rsidRDefault="001145EA">
      <w:pPr>
        <w:pStyle w:val="CommentText"/>
      </w:pPr>
      <w:ins w:id="162" w:author="Jennifer Tan" w:date="2016-12-07T11:57:00Z">
        <w:r>
          <w:rPr>
            <w:rStyle w:val="CommentReference"/>
          </w:rPr>
          <w:annotationRef/>
        </w:r>
      </w:ins>
      <w:r>
        <w:t>The title of each subsection should also convey the main message from the result of the section. I would group expression and conservation together, since there are no significant result from each of these sections that would contribute to the main message of the report</w:t>
      </w:r>
    </w:p>
  </w:comment>
  <w:comment w:id="176" w:author="Jennifer Tan" w:date="2016-12-07T11:53:00Z" w:initials="JT">
    <w:p w14:paraId="3F56FF70" w14:textId="0528F896" w:rsidR="001145EA" w:rsidRDefault="001145EA">
      <w:pPr>
        <w:pStyle w:val="CommentText"/>
      </w:pPr>
      <w:r>
        <w:rPr>
          <w:rStyle w:val="CommentReference"/>
        </w:rPr>
        <w:annotationRef/>
      </w:r>
      <w:r>
        <w:t>I’m not sure we need to talk about this here. Introducing other cell line here now might be confusing for the readers. Plus, they are not necessarily also elincRNAs in the other cell lines, we don’t know that. Let’s save this for later.</w:t>
      </w:r>
    </w:p>
  </w:comment>
  <w:comment w:id="190" w:author="Jennifer Tan" w:date="2016-12-07T11:54:00Z" w:initials="JT">
    <w:p w14:paraId="732B4005" w14:textId="347BC56E" w:rsidR="001145EA" w:rsidRDefault="001145EA">
      <w:pPr>
        <w:pStyle w:val="CommentText"/>
      </w:pPr>
      <w:r>
        <w:rPr>
          <w:rStyle w:val="CommentReference"/>
        </w:rPr>
        <w:annotationRef/>
      </w:r>
      <w:r>
        <w:t>I’m not sure I understand this?</w:t>
      </w:r>
    </w:p>
  </w:comment>
  <w:comment w:id="197" w:author="Jennifer Tan" w:date="2016-12-07T12:01:00Z" w:initials="JT">
    <w:p w14:paraId="568D01C8" w14:textId="717354BE" w:rsidR="001145EA" w:rsidRDefault="001145EA">
      <w:pPr>
        <w:pStyle w:val="CommentText"/>
      </w:pPr>
      <w:ins w:id="198" w:author="Jennifer Tan" w:date="2016-12-07T12:00:00Z">
        <w:r>
          <w:rPr>
            <w:rStyle w:val="CommentReference"/>
          </w:rPr>
          <w:annotationRef/>
        </w:r>
      </w:ins>
      <w:r>
        <w:t>Make sure you explain how GAT works in the methods section and explain what q-value is. Or simply replyace q-value with adjusted p-value, people are probably more famaliar with adjusted p-values.</w:t>
      </w:r>
    </w:p>
  </w:comment>
  <w:comment w:id="219" w:author="Jennifer Tan" w:date="2016-12-07T12:05:00Z" w:initials="JT">
    <w:p w14:paraId="2F33C278" w14:textId="5E0A7A80" w:rsidR="001145EA" w:rsidRDefault="001145EA">
      <w:pPr>
        <w:pStyle w:val="CommentText"/>
      </w:pPr>
      <w:r>
        <w:rPr>
          <w:rStyle w:val="CommentReference"/>
        </w:rPr>
        <w:annotationRef/>
      </w:r>
      <w:r>
        <w:t>You need to define what border is, this is not common knowledge that every biologist will know.</w:t>
      </w:r>
    </w:p>
  </w:comment>
  <w:comment w:id="218" w:author="Jennifer Tan" w:date="2016-12-07T12:06:00Z" w:initials="JT">
    <w:p w14:paraId="622A0EE8" w14:textId="09D06494" w:rsidR="001145EA" w:rsidRDefault="001145EA">
      <w:pPr>
        <w:pStyle w:val="CommentText"/>
      </w:pPr>
      <w:r>
        <w:rPr>
          <w:rStyle w:val="CommentReference"/>
        </w:rPr>
        <w:annotationRef/>
      </w:r>
      <w:r>
        <w:t>I think before this sentence, you need another sentence that briefly explain how you define TAD boundaries.</w:t>
      </w:r>
    </w:p>
  </w:comment>
  <w:comment w:id="224" w:author="Jennifer Tan" w:date="2016-12-07T12:06:00Z" w:initials="JT">
    <w:p w14:paraId="11B7CD66" w14:textId="534F83C4" w:rsidR="001145EA" w:rsidRDefault="001145EA">
      <w:pPr>
        <w:pStyle w:val="CommentText"/>
      </w:pPr>
      <w:r>
        <w:rPr>
          <w:rStyle w:val="CommentReference"/>
        </w:rPr>
        <w:annotationRef/>
      </w:r>
      <w:r>
        <w:t>You mention you use promoter regions already once before, and this should also be in the Methods, no need to mention every time.</w:t>
      </w:r>
    </w:p>
  </w:comment>
  <w:comment w:id="252" w:author="Jennifer Tan" w:date="2016-12-07T12:23:00Z" w:initials="JT">
    <w:p w14:paraId="2446830B" w14:textId="77777777" w:rsidR="00DD12D7" w:rsidRDefault="00DD12D7">
      <w:pPr>
        <w:pStyle w:val="CommentText"/>
      </w:pPr>
      <w:r>
        <w:rPr>
          <w:rStyle w:val="CommentReference"/>
        </w:rPr>
        <w:annotationRef/>
      </w:r>
      <w:r>
        <w:t>Can you add here what do you think this means ?</w:t>
      </w:r>
    </w:p>
    <w:p w14:paraId="401E0B5F" w14:textId="77777777" w:rsidR="00DD12D7" w:rsidRDefault="00DD12D7">
      <w:pPr>
        <w:pStyle w:val="CommentText"/>
      </w:pPr>
    </w:p>
    <w:p w14:paraId="17586481" w14:textId="5EDD1804" w:rsidR="00DD12D7" w:rsidRDefault="00DD12D7">
      <w:pPr>
        <w:pStyle w:val="CommentText"/>
      </w:pPr>
      <w:r>
        <w:t>I think this is super exciting result !</w:t>
      </w:r>
    </w:p>
  </w:comment>
  <w:comment w:id="253" w:author="Jennifer Tan" w:date="2016-12-07T12:24:00Z" w:initials="JT">
    <w:p w14:paraId="0B91445F" w14:textId="2E02C683" w:rsidR="00BC1E5A" w:rsidRDefault="00BC1E5A">
      <w:pPr>
        <w:pStyle w:val="CommentText"/>
      </w:pPr>
      <w:r>
        <w:rPr>
          <w:rStyle w:val="CommentReference"/>
        </w:rPr>
        <w:annotationRef/>
      </w:r>
      <w:r>
        <w:t>What’s the reasoning to suspect elincRNAs should be associated with high contact ? Explain this ?</w:t>
      </w:r>
    </w:p>
  </w:comment>
  <w:comment w:id="257" w:author="Jennifer Tan" w:date="2016-12-07T12:28:00Z" w:initials="JT">
    <w:p w14:paraId="54150F14" w14:textId="77777777" w:rsidR="00942D1F" w:rsidRDefault="00942D1F">
      <w:pPr>
        <w:pStyle w:val="CommentText"/>
      </w:pPr>
      <w:r>
        <w:rPr>
          <w:rStyle w:val="CommentReference"/>
        </w:rPr>
        <w:annotationRef/>
      </w:r>
      <w:r>
        <w:t>Can we emphasize that first, higher contact at elincRNAs is more significant than the other cell lines (what is the fold difference between the medians ?), is the fold difference between elinc and other linc higher than the fold difference between the other cell lines ?</w:t>
      </w:r>
    </w:p>
    <w:p w14:paraId="67762596" w14:textId="77777777" w:rsidR="00942D1F" w:rsidRDefault="00942D1F">
      <w:pPr>
        <w:pStyle w:val="CommentText"/>
      </w:pPr>
    </w:p>
    <w:p w14:paraId="2C699A66" w14:textId="21462C92" w:rsidR="00942D1F" w:rsidRDefault="00942D1F">
      <w:pPr>
        <w:pStyle w:val="CommentText"/>
      </w:pPr>
      <w:r>
        <w:t>You need a ending message that conveys the take-message of this section. What would that be?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charset w:val="01"/>
    <w:family w:val="auto"/>
    <w:pitch w:val="variable"/>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trackRevisions/>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F7B"/>
    <w:rsid w:val="00071BD9"/>
    <w:rsid w:val="00081F25"/>
    <w:rsid w:val="000D6858"/>
    <w:rsid w:val="001145EA"/>
    <w:rsid w:val="0012717F"/>
    <w:rsid w:val="00200516"/>
    <w:rsid w:val="0020637D"/>
    <w:rsid w:val="00225DD8"/>
    <w:rsid w:val="00226E76"/>
    <w:rsid w:val="002528DE"/>
    <w:rsid w:val="00253A22"/>
    <w:rsid w:val="002B3136"/>
    <w:rsid w:val="002E3A11"/>
    <w:rsid w:val="002F4B14"/>
    <w:rsid w:val="00445805"/>
    <w:rsid w:val="004C38EB"/>
    <w:rsid w:val="004D0CF4"/>
    <w:rsid w:val="004E5686"/>
    <w:rsid w:val="00585EBD"/>
    <w:rsid w:val="0062304B"/>
    <w:rsid w:val="0065187A"/>
    <w:rsid w:val="006803C4"/>
    <w:rsid w:val="0077257D"/>
    <w:rsid w:val="008B0250"/>
    <w:rsid w:val="008B70D4"/>
    <w:rsid w:val="008F51A6"/>
    <w:rsid w:val="00942D1F"/>
    <w:rsid w:val="00A01A96"/>
    <w:rsid w:val="00A70E78"/>
    <w:rsid w:val="00A752B1"/>
    <w:rsid w:val="00A91F7B"/>
    <w:rsid w:val="00AA129D"/>
    <w:rsid w:val="00B51A26"/>
    <w:rsid w:val="00BA733E"/>
    <w:rsid w:val="00BC1E5A"/>
    <w:rsid w:val="00D104D5"/>
    <w:rsid w:val="00D70B39"/>
    <w:rsid w:val="00DA6706"/>
    <w:rsid w:val="00DD12D7"/>
    <w:rsid w:val="00E646AA"/>
    <w:rsid w:val="00ED6531"/>
    <w:rsid w:val="00EF4F77"/>
    <w:rsid w:val="00F10CCE"/>
    <w:rsid w:val="00F40E5F"/>
    <w:rsid w:val="00F766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1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ource Han Sans CN Regular" w:hAnsi="Liberation Serif" w:cs="Lohit Devanagari"/>
        <w:sz w:val="24"/>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2063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637D"/>
    <w:rPr>
      <w:rFonts w:ascii="Lucida Grande" w:hAnsi="Lucida Grande" w:cs="Lucida Grande"/>
      <w:sz w:val="18"/>
      <w:szCs w:val="18"/>
    </w:rPr>
  </w:style>
  <w:style w:type="character" w:styleId="CommentReference">
    <w:name w:val="annotation reference"/>
    <w:basedOn w:val="DefaultParagraphFont"/>
    <w:uiPriority w:val="99"/>
    <w:semiHidden/>
    <w:unhideWhenUsed/>
    <w:rsid w:val="00A01A96"/>
    <w:rPr>
      <w:sz w:val="18"/>
      <w:szCs w:val="18"/>
    </w:rPr>
  </w:style>
  <w:style w:type="paragraph" w:styleId="CommentText">
    <w:name w:val="annotation text"/>
    <w:basedOn w:val="Normal"/>
    <w:link w:val="CommentTextChar"/>
    <w:uiPriority w:val="99"/>
    <w:semiHidden/>
    <w:unhideWhenUsed/>
    <w:rsid w:val="00A01A96"/>
  </w:style>
  <w:style w:type="character" w:customStyle="1" w:styleId="CommentTextChar">
    <w:name w:val="Comment Text Char"/>
    <w:basedOn w:val="DefaultParagraphFont"/>
    <w:link w:val="CommentText"/>
    <w:uiPriority w:val="99"/>
    <w:semiHidden/>
    <w:rsid w:val="00A01A96"/>
  </w:style>
  <w:style w:type="paragraph" w:styleId="CommentSubject">
    <w:name w:val="annotation subject"/>
    <w:basedOn w:val="CommentText"/>
    <w:next w:val="CommentText"/>
    <w:link w:val="CommentSubjectChar"/>
    <w:uiPriority w:val="99"/>
    <w:semiHidden/>
    <w:unhideWhenUsed/>
    <w:rsid w:val="00A01A96"/>
    <w:rPr>
      <w:b/>
      <w:bCs/>
      <w:sz w:val="20"/>
      <w:szCs w:val="20"/>
    </w:rPr>
  </w:style>
  <w:style w:type="character" w:customStyle="1" w:styleId="CommentSubjectChar">
    <w:name w:val="Comment Subject Char"/>
    <w:basedOn w:val="CommentTextChar"/>
    <w:link w:val="CommentSubject"/>
    <w:uiPriority w:val="99"/>
    <w:semiHidden/>
    <w:rsid w:val="00A01A96"/>
    <w:rPr>
      <w:b/>
      <w:bCs/>
      <w:sz w:val="20"/>
      <w:szCs w:val="20"/>
    </w:rPr>
  </w:style>
  <w:style w:type="paragraph" w:styleId="Revision">
    <w:name w:val="Revision"/>
    <w:hidden/>
    <w:uiPriority w:val="99"/>
    <w:semiHidden/>
    <w:rsid w:val="002005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ource Han Sans CN Regular" w:hAnsi="Liberation Serif" w:cs="Lohit Devanagari"/>
        <w:sz w:val="24"/>
        <w:szCs w:val="24"/>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2063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637D"/>
    <w:rPr>
      <w:rFonts w:ascii="Lucida Grande" w:hAnsi="Lucida Grande" w:cs="Lucida Grande"/>
      <w:sz w:val="18"/>
      <w:szCs w:val="18"/>
    </w:rPr>
  </w:style>
  <w:style w:type="character" w:styleId="CommentReference">
    <w:name w:val="annotation reference"/>
    <w:basedOn w:val="DefaultParagraphFont"/>
    <w:uiPriority w:val="99"/>
    <w:semiHidden/>
    <w:unhideWhenUsed/>
    <w:rsid w:val="00A01A96"/>
    <w:rPr>
      <w:sz w:val="18"/>
      <w:szCs w:val="18"/>
    </w:rPr>
  </w:style>
  <w:style w:type="paragraph" w:styleId="CommentText">
    <w:name w:val="annotation text"/>
    <w:basedOn w:val="Normal"/>
    <w:link w:val="CommentTextChar"/>
    <w:uiPriority w:val="99"/>
    <w:semiHidden/>
    <w:unhideWhenUsed/>
    <w:rsid w:val="00A01A96"/>
  </w:style>
  <w:style w:type="character" w:customStyle="1" w:styleId="CommentTextChar">
    <w:name w:val="Comment Text Char"/>
    <w:basedOn w:val="DefaultParagraphFont"/>
    <w:link w:val="CommentText"/>
    <w:uiPriority w:val="99"/>
    <w:semiHidden/>
    <w:rsid w:val="00A01A96"/>
  </w:style>
  <w:style w:type="paragraph" w:styleId="CommentSubject">
    <w:name w:val="annotation subject"/>
    <w:basedOn w:val="CommentText"/>
    <w:next w:val="CommentText"/>
    <w:link w:val="CommentSubjectChar"/>
    <w:uiPriority w:val="99"/>
    <w:semiHidden/>
    <w:unhideWhenUsed/>
    <w:rsid w:val="00A01A96"/>
    <w:rPr>
      <w:b/>
      <w:bCs/>
      <w:sz w:val="20"/>
      <w:szCs w:val="20"/>
    </w:rPr>
  </w:style>
  <w:style w:type="character" w:customStyle="1" w:styleId="CommentSubjectChar">
    <w:name w:val="Comment Subject Char"/>
    <w:basedOn w:val="CommentTextChar"/>
    <w:link w:val="CommentSubject"/>
    <w:uiPriority w:val="99"/>
    <w:semiHidden/>
    <w:rsid w:val="00A01A96"/>
    <w:rPr>
      <w:b/>
      <w:bCs/>
      <w:sz w:val="20"/>
      <w:szCs w:val="20"/>
    </w:rPr>
  </w:style>
  <w:style w:type="paragraph" w:styleId="Revision">
    <w:name w:val="Revision"/>
    <w:hidden/>
    <w:uiPriority w:val="99"/>
    <w:semiHidden/>
    <w:rsid w:val="00200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3415</Words>
  <Characters>19470</Characters>
  <Application>Microsoft Macintosh Word</Application>
  <DocSecurity>0</DocSecurity>
  <Lines>162</Lines>
  <Paragraphs>45</Paragraphs>
  <ScaleCrop>false</ScaleCrop>
  <Company/>
  <LinksUpToDate>false</LinksUpToDate>
  <CharactersWithSpaces>22840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Tan</dc:creator>
  <dc:description/>
  <cp:lastModifiedBy>Jennifer Tan</cp:lastModifiedBy>
  <cp:revision>34</cp:revision>
  <cp:lastPrinted>2016-12-07T09:07:00Z</cp:lastPrinted>
  <dcterms:created xsi:type="dcterms:W3CDTF">2016-12-07T09:32:00Z</dcterms:created>
  <dcterms:modified xsi:type="dcterms:W3CDTF">2016-12-07T11:28:00Z</dcterms:modified>
  <dc:language>fr-FR</dc:language>
</cp:coreProperties>
</file>