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E0D3E" w14:textId="77777777" w:rsidR="00903BEE" w:rsidRPr="00E400CE" w:rsidRDefault="000E67D1">
      <w:pPr>
        <w:jc w:val="both"/>
        <w:rPr>
          <w:lang w:val="en-CA"/>
        </w:rPr>
      </w:pPr>
      <w:r w:rsidRPr="00E400CE">
        <w:rPr>
          <w:rFonts w:ascii="Cambria" w:hAnsi="Cambria"/>
          <w:lang w:val="en-CA"/>
        </w:rPr>
        <w:t>Do enhancer-associated long intergenic noncoding RNAs contribute to nuclear architecture ?</w:t>
      </w:r>
    </w:p>
    <w:p w14:paraId="242EB92D" w14:textId="77777777" w:rsidR="00903BEE" w:rsidRPr="00E400CE" w:rsidRDefault="00903BEE">
      <w:pPr>
        <w:jc w:val="both"/>
        <w:rPr>
          <w:rFonts w:ascii="Cambria" w:hAnsi="Cambria"/>
          <w:lang w:val="en-CA"/>
        </w:rPr>
      </w:pPr>
    </w:p>
    <w:p w14:paraId="2F82A8EC" w14:textId="77777777" w:rsidR="00903BEE" w:rsidRPr="00E400CE" w:rsidRDefault="000E67D1">
      <w:pPr>
        <w:jc w:val="both"/>
        <w:rPr>
          <w:lang w:val="en-CA"/>
        </w:rPr>
      </w:pPr>
      <w:r w:rsidRPr="00E400CE">
        <w:rPr>
          <w:rFonts w:ascii="Cambria" w:hAnsi="Cambria"/>
          <w:lang w:val="en-CA"/>
        </w:rPr>
        <w:t>1. Introduction :</w:t>
      </w:r>
    </w:p>
    <w:p w14:paraId="42973AB4" w14:textId="77777777" w:rsidR="00903BEE" w:rsidRPr="00E400CE" w:rsidRDefault="00903BEE">
      <w:pPr>
        <w:jc w:val="both"/>
        <w:rPr>
          <w:rFonts w:ascii="Cambria" w:hAnsi="Cambria"/>
          <w:lang w:val="en-CA"/>
        </w:rPr>
      </w:pPr>
    </w:p>
    <w:p w14:paraId="3EB3E47B" w14:textId="01134762" w:rsidR="00903BEE" w:rsidRPr="00E400CE" w:rsidRDefault="000E67D1">
      <w:pPr>
        <w:jc w:val="both"/>
        <w:rPr>
          <w:lang w:val="en-CA"/>
        </w:rPr>
      </w:pPr>
      <w:r w:rsidRPr="00E400CE">
        <w:rPr>
          <w:rFonts w:ascii="Cambria" w:hAnsi="Cambria"/>
          <w:lang w:val="en-CA"/>
        </w:rPr>
        <w:t>It was only discovered in the past decade that a surprisingly large proportion of the mammalian transcriptome does not code for proteins. To date, the number of annotated noncoding genes longer than 200 nucleotides (long noncoding RNA, lncRNA) exceeds that of protein-coding genes by at least 3 times (Iyer et al., 2015)⁠. Among</w:t>
      </w:r>
      <w:ins w:id="0" w:author="Jennifer Tan" w:date="2016-12-19T14:39:00Z">
        <w:r w:rsidR="00D76AB6" w:rsidRPr="00E400CE">
          <w:rPr>
            <w:rFonts w:ascii="Cambria" w:hAnsi="Cambria"/>
            <w:lang w:val="en-CA"/>
          </w:rPr>
          <w:t>st all</w:t>
        </w:r>
      </w:ins>
      <w:r w:rsidRPr="00E400CE">
        <w:rPr>
          <w:rFonts w:ascii="Cambria" w:hAnsi="Cambria"/>
          <w:lang w:val="en-CA"/>
        </w:rPr>
        <w:t xml:space="preserve"> lncRNAs, those that do not overlap protein-coding genes are the most abundant, referred to as long intergenic noncoding RNAs</w:t>
      </w:r>
      <w:del w:id="1" w:author="Jennifer Tan" w:date="2016-12-19T14:39:00Z">
        <w:r w:rsidRPr="00E400CE" w:rsidDel="00D76AB6">
          <w:rPr>
            <w:rFonts w:ascii="Cambria" w:hAnsi="Cambria"/>
            <w:lang w:val="en-CA"/>
          </w:rPr>
          <w:delText>,</w:delText>
        </w:r>
      </w:del>
      <w:r w:rsidRPr="00E400CE">
        <w:rPr>
          <w:rFonts w:ascii="Cambria" w:hAnsi="Cambria"/>
          <w:lang w:val="en-CA"/>
        </w:rPr>
        <w:t xml:space="preserve"> </w:t>
      </w:r>
      <w:ins w:id="2" w:author="Jennifer Tan" w:date="2016-12-19T14:39:00Z">
        <w:r w:rsidR="00D76AB6" w:rsidRPr="00E400CE">
          <w:rPr>
            <w:rFonts w:ascii="Cambria" w:hAnsi="Cambria"/>
            <w:lang w:val="en-CA"/>
          </w:rPr>
          <w:t>(</w:t>
        </w:r>
      </w:ins>
      <w:r w:rsidRPr="00E400CE">
        <w:rPr>
          <w:rFonts w:ascii="Cambria" w:hAnsi="Cambria"/>
          <w:lang w:val="en-CA"/>
        </w:rPr>
        <w:t>lincRNAs</w:t>
      </w:r>
      <w:ins w:id="3" w:author="Jennifer Tan" w:date="2016-12-19T14:40:00Z">
        <w:r w:rsidR="00D76AB6" w:rsidRPr="00E400CE">
          <w:rPr>
            <w:rFonts w:ascii="Cambria" w:hAnsi="Cambria"/>
            <w:lang w:val="en-CA"/>
          </w:rPr>
          <w:t>)</w:t>
        </w:r>
      </w:ins>
      <w:r w:rsidRPr="00E400CE">
        <w:rPr>
          <w:rFonts w:ascii="Cambria" w:hAnsi="Cambria"/>
          <w:lang w:val="en-CA"/>
        </w:rPr>
        <w:t xml:space="preserve">. Functional and evolutionary analyses, together with extensive characterization of a handful of lincRNAs, </w:t>
      </w:r>
      <w:ins w:id="4" w:author="Jennifer Tan" w:date="2016-12-19T14:40:00Z">
        <w:r w:rsidR="00E400CE" w:rsidRPr="00E400CE">
          <w:rPr>
            <w:rFonts w:ascii="Cambria" w:hAnsi="Cambria"/>
            <w:lang w:val="en-CA"/>
          </w:rPr>
          <w:t xml:space="preserve">have </w:t>
        </w:r>
      </w:ins>
      <w:r w:rsidRPr="00E400CE">
        <w:rPr>
          <w:rFonts w:ascii="Cambria" w:hAnsi="Cambria"/>
          <w:lang w:val="en-CA"/>
        </w:rPr>
        <w:t>demonstrate</w:t>
      </w:r>
      <w:ins w:id="5" w:author="Jennifer Tan" w:date="2016-12-19T14:40:00Z">
        <w:r w:rsidR="00E400CE" w:rsidRPr="00E400CE">
          <w:rPr>
            <w:rFonts w:ascii="Cambria" w:hAnsi="Cambria"/>
            <w:lang w:val="en-CA"/>
          </w:rPr>
          <w:t>d</w:t>
        </w:r>
      </w:ins>
      <w:r w:rsidRPr="00E400CE">
        <w:rPr>
          <w:rFonts w:ascii="Cambria" w:hAnsi="Cambria"/>
          <w:lang w:val="en-CA"/>
        </w:rPr>
        <w:t xml:space="preserve"> that some of these transcripts are involved in the regulation of gene expression programs, both transcriptionally and post-transcriptionally, and that they can contribute to organismal traits and diseases (Kornienko, Guenzl, Barlow, &amp; Pauler, 2013)⁠. However, the mechanisms </w:t>
      </w:r>
      <w:del w:id="6" w:author="Jennifer Tan" w:date="2016-12-19T14:42:00Z">
        <w:r w:rsidRPr="00E400CE" w:rsidDel="000E67D1">
          <w:rPr>
            <w:rFonts w:ascii="Cambria" w:hAnsi="Cambria"/>
            <w:lang w:val="en-CA"/>
          </w:rPr>
          <w:delText>and functions</w:delText>
        </w:r>
      </w:del>
      <w:ins w:id="7" w:author="Jennifer Tan" w:date="2016-12-19T14:42:00Z">
        <w:r>
          <w:rPr>
            <w:rFonts w:ascii="Cambria" w:hAnsi="Cambria"/>
            <w:lang w:val="en-CA"/>
          </w:rPr>
          <w:t>that underlie functional roles</w:t>
        </w:r>
      </w:ins>
      <w:r w:rsidRPr="00E400CE">
        <w:rPr>
          <w:rFonts w:ascii="Cambria" w:hAnsi="Cambria"/>
          <w:lang w:val="en-CA"/>
        </w:rPr>
        <w:t xml:space="preserve">, if any, </w:t>
      </w:r>
      <w:del w:id="8" w:author="Jennifer Tan" w:date="2016-12-19T14:42:00Z">
        <w:r w:rsidRPr="00E400CE" w:rsidDel="000E67D1">
          <w:rPr>
            <w:rFonts w:ascii="Cambria" w:hAnsi="Cambria"/>
            <w:lang w:val="en-CA"/>
          </w:rPr>
          <w:delText xml:space="preserve">for </w:delText>
        </w:r>
      </w:del>
      <w:ins w:id="9" w:author="Jennifer Tan" w:date="2016-12-19T14:42:00Z">
        <w:r>
          <w:rPr>
            <w:rFonts w:ascii="Cambria" w:hAnsi="Cambria"/>
            <w:lang w:val="en-CA"/>
          </w:rPr>
          <w:t>of</w:t>
        </w:r>
        <w:r w:rsidRPr="00E400CE">
          <w:rPr>
            <w:rFonts w:ascii="Cambria" w:hAnsi="Cambria"/>
            <w:lang w:val="en-CA"/>
          </w:rPr>
          <w:t xml:space="preserve"> </w:t>
        </w:r>
      </w:ins>
      <w:r w:rsidRPr="00E400CE">
        <w:rPr>
          <w:rFonts w:ascii="Cambria" w:hAnsi="Cambria"/>
          <w:lang w:val="en-CA"/>
        </w:rPr>
        <w:t xml:space="preserve">the majority of lincRNAs remain unknown (Rinn &amp; Chang, 2012)⁠.  </w:t>
      </w:r>
    </w:p>
    <w:p w14:paraId="16511B67" w14:textId="77777777" w:rsidR="00903BEE" w:rsidRPr="00E400CE" w:rsidRDefault="00903BEE">
      <w:pPr>
        <w:jc w:val="both"/>
        <w:rPr>
          <w:rFonts w:ascii="Cambria" w:hAnsi="Cambria"/>
          <w:lang w:val="en-CA"/>
        </w:rPr>
      </w:pPr>
    </w:p>
    <w:p w14:paraId="4094F44B" w14:textId="4CE46723" w:rsidR="00903BEE" w:rsidRPr="00E400CE" w:rsidRDefault="000E67D1">
      <w:pPr>
        <w:jc w:val="both"/>
        <w:rPr>
          <w:lang w:val="en-CA"/>
        </w:rPr>
      </w:pPr>
      <w:r w:rsidRPr="00E400CE">
        <w:rPr>
          <w:rFonts w:ascii="Cambria" w:hAnsi="Cambria"/>
          <w:lang w:val="en-CA"/>
        </w:rPr>
        <w:t xml:space="preserve">A </w:t>
      </w:r>
      <w:del w:id="10" w:author="Jennifer Tan" w:date="2016-12-19T14:43:00Z">
        <w:r w:rsidRPr="00E400CE" w:rsidDel="000E67D1">
          <w:rPr>
            <w:rFonts w:ascii="Cambria" w:hAnsi="Cambria"/>
            <w:lang w:val="en-CA"/>
          </w:rPr>
          <w:delText xml:space="preserve">high </w:delText>
        </w:r>
      </w:del>
      <w:ins w:id="11" w:author="Jennifer Tan" w:date="2016-12-19T14:43:00Z">
        <w:r>
          <w:rPr>
            <w:rFonts w:ascii="Cambria" w:hAnsi="Cambria"/>
            <w:lang w:val="en-CA"/>
          </w:rPr>
          <w:t>large</w:t>
        </w:r>
        <w:r w:rsidRPr="00E400CE">
          <w:rPr>
            <w:rFonts w:ascii="Cambria" w:hAnsi="Cambria"/>
            <w:lang w:val="en-CA"/>
          </w:rPr>
          <w:t xml:space="preserve"> </w:t>
        </w:r>
      </w:ins>
      <w:r w:rsidRPr="00E400CE">
        <w:rPr>
          <w:rFonts w:ascii="Cambria" w:hAnsi="Cambria"/>
          <w:lang w:val="en-CA"/>
        </w:rPr>
        <w:t>proportion of lincRNA</w:t>
      </w:r>
      <w:ins w:id="12" w:author="Jennifer Tan" w:date="2016-12-19T14:43:00Z">
        <w:r>
          <w:rPr>
            <w:rFonts w:ascii="Cambria" w:hAnsi="Cambria"/>
            <w:lang w:val="en-CA"/>
          </w:rPr>
          <w:t>s</w:t>
        </w:r>
      </w:ins>
      <w:r w:rsidRPr="00E400CE">
        <w:rPr>
          <w:rFonts w:ascii="Cambria" w:hAnsi="Cambria"/>
          <w:lang w:val="en-CA"/>
        </w:rPr>
        <w:t xml:space="preserve"> </w:t>
      </w:r>
      <w:del w:id="13" w:author="Jennifer Tan" w:date="2016-12-19T14:43:00Z">
        <w:r w:rsidRPr="00E400CE" w:rsidDel="000E67D1">
          <w:rPr>
            <w:rFonts w:ascii="Cambria" w:hAnsi="Cambria"/>
            <w:lang w:val="en-CA"/>
          </w:rPr>
          <w:delText xml:space="preserve">arise </w:delText>
        </w:r>
      </w:del>
      <w:ins w:id="14" w:author="Jennifer Tan" w:date="2016-12-19T14:43:00Z">
        <w:r>
          <w:rPr>
            <w:rFonts w:ascii="Cambria" w:hAnsi="Cambria"/>
            <w:lang w:val="en-CA"/>
          </w:rPr>
          <w:t>originate</w:t>
        </w:r>
        <w:r w:rsidRPr="00E400CE">
          <w:rPr>
            <w:rFonts w:ascii="Cambria" w:hAnsi="Cambria"/>
            <w:lang w:val="en-CA"/>
          </w:rPr>
          <w:t xml:space="preserve"> </w:t>
        </w:r>
      </w:ins>
      <w:r w:rsidRPr="00E400CE">
        <w:rPr>
          <w:rFonts w:ascii="Cambria" w:hAnsi="Cambria"/>
          <w:lang w:val="en-CA"/>
        </w:rPr>
        <w:t xml:space="preserve">from </w:t>
      </w:r>
      <w:ins w:id="15" w:author="Jennifer Tan" w:date="2016-12-19T16:52:00Z">
        <w:r w:rsidR="00541145">
          <w:rPr>
            <w:rFonts w:ascii="Cambria" w:hAnsi="Cambria"/>
            <w:lang w:val="en-CA"/>
          </w:rPr>
          <w:t xml:space="preserve">active </w:t>
        </w:r>
      </w:ins>
      <w:r w:rsidRPr="00E400CE">
        <w:rPr>
          <w:rFonts w:ascii="Cambria" w:hAnsi="Cambria"/>
          <w:lang w:val="en-CA"/>
        </w:rPr>
        <w:t>enhancers</w:t>
      </w:r>
      <w:ins w:id="16" w:author="Jennifer Tan" w:date="2016-12-19T14:59:00Z">
        <w:r w:rsidR="00541145">
          <w:rPr>
            <w:rFonts w:ascii="Cambria" w:hAnsi="Cambria"/>
            <w:lang w:val="en-CA"/>
          </w:rPr>
          <w:t xml:space="preserve">, </w:t>
        </w:r>
      </w:ins>
      <w:ins w:id="17" w:author="Jennifer Tan" w:date="2016-12-19T16:52:00Z">
        <w:r w:rsidR="00541145">
          <w:rPr>
            <w:rFonts w:ascii="Cambria" w:hAnsi="Cambria"/>
            <w:lang w:val="en-CA"/>
          </w:rPr>
          <w:t>which are</w:t>
        </w:r>
      </w:ins>
      <w:del w:id="18" w:author="Jennifer Tan" w:date="2016-12-19T14:59:00Z">
        <w:r w:rsidRPr="00E400CE" w:rsidDel="009A7EA4">
          <w:rPr>
            <w:rFonts w:ascii="Cambria" w:hAnsi="Cambria"/>
            <w:lang w:val="en-CA"/>
          </w:rPr>
          <w:delText>,</w:delText>
        </w:r>
      </w:del>
      <w:r w:rsidRPr="00E400CE">
        <w:rPr>
          <w:rFonts w:ascii="Cambria" w:hAnsi="Cambria"/>
          <w:lang w:val="en-CA"/>
        </w:rPr>
        <w:t xml:space="preserve"> </w:t>
      </w:r>
      <w:ins w:id="19" w:author="Jennifer Tan" w:date="2016-12-19T16:52:00Z">
        <w:r w:rsidR="00541145">
          <w:rPr>
            <w:rFonts w:ascii="Cambria" w:hAnsi="Cambria"/>
            <w:lang w:val="en-CA"/>
          </w:rPr>
          <w:t>widely</w:t>
        </w:r>
      </w:ins>
      <w:del w:id="20" w:author="Jennifer Tan" w:date="2016-12-19T14:59:00Z">
        <w:r w:rsidRPr="00E400CE" w:rsidDel="009A7EA4">
          <w:rPr>
            <w:rFonts w:ascii="Cambria" w:hAnsi="Cambria"/>
            <w:lang w:val="en-CA"/>
          </w:rPr>
          <w:delText>a</w:delText>
        </w:r>
      </w:del>
      <w:del w:id="21" w:author="Jennifer Tan" w:date="2016-12-19T16:52:00Z">
        <w:r w:rsidRPr="00E400CE" w:rsidDel="00541145">
          <w:rPr>
            <w:rFonts w:ascii="Cambria" w:hAnsi="Cambria"/>
            <w:lang w:val="en-CA"/>
          </w:rPr>
          <w:delText>s most active enhancers are</w:delText>
        </w:r>
      </w:del>
      <w:r w:rsidRPr="00E400CE">
        <w:rPr>
          <w:rFonts w:ascii="Cambria" w:hAnsi="Cambria"/>
          <w:lang w:val="en-CA"/>
        </w:rPr>
        <w:t xml:space="preserve"> transcribed</w:t>
      </w:r>
      <w:del w:id="22" w:author="Jennifer Tan" w:date="2016-12-19T16:53:00Z">
        <w:r w:rsidRPr="00E400CE" w:rsidDel="00541145">
          <w:rPr>
            <w:rFonts w:ascii="Cambria" w:hAnsi="Cambria"/>
            <w:lang w:val="en-CA"/>
          </w:rPr>
          <w:delText xml:space="preserve">, </w:delText>
        </w:r>
      </w:del>
      <w:ins w:id="23" w:author="Jennifer Tan" w:date="2016-12-19T16:53:00Z">
        <w:r w:rsidR="00541145">
          <w:rPr>
            <w:rFonts w:ascii="Cambria" w:hAnsi="Cambria"/>
            <w:lang w:val="en-CA"/>
          </w:rPr>
          <w:t xml:space="preserve"> and</w:t>
        </w:r>
        <w:r w:rsidR="00541145" w:rsidRPr="00E400CE">
          <w:rPr>
            <w:rFonts w:ascii="Cambria" w:hAnsi="Cambria"/>
            <w:lang w:val="en-CA"/>
          </w:rPr>
          <w:t xml:space="preserve"> </w:t>
        </w:r>
      </w:ins>
      <w:r w:rsidRPr="00E400CE">
        <w:rPr>
          <w:rFonts w:ascii="Cambria" w:hAnsi="Cambria"/>
          <w:lang w:val="en-CA"/>
        </w:rPr>
        <w:t>generating noncoding products</w:t>
      </w:r>
      <w:ins w:id="24" w:author="Jennifer Tan" w:date="2016-12-19T16:54:00Z">
        <w:r w:rsidR="00753494">
          <w:rPr>
            <w:rFonts w:ascii="Cambria" w:hAnsi="Cambria"/>
            <w:lang w:val="en-CA"/>
          </w:rPr>
          <w:t xml:space="preserve">, broadly </w:t>
        </w:r>
      </w:ins>
      <w:ins w:id="25" w:author="Jennifer Tan" w:date="2016-12-19T16:56:00Z">
        <w:r w:rsidR="00753494">
          <w:rPr>
            <w:rFonts w:ascii="Cambria" w:hAnsi="Cambria"/>
            <w:lang w:val="en-CA"/>
          </w:rPr>
          <w:t>classified</w:t>
        </w:r>
      </w:ins>
      <w:ins w:id="26" w:author="Jennifer Tan" w:date="2016-12-19T16:54:00Z">
        <w:r w:rsidR="00753494">
          <w:rPr>
            <w:rFonts w:ascii="Cambria" w:hAnsi="Cambria"/>
            <w:lang w:val="en-CA"/>
          </w:rPr>
          <w:t xml:space="preserve"> as enhancer-association </w:t>
        </w:r>
      </w:ins>
      <w:ins w:id="27" w:author="Jennifer Tan" w:date="2016-12-19T16:57:00Z">
        <w:r w:rsidR="00F43C0F">
          <w:rPr>
            <w:rFonts w:ascii="Cambria" w:hAnsi="Cambria"/>
            <w:lang w:val="en-CA"/>
          </w:rPr>
          <w:t xml:space="preserve">noncoding </w:t>
        </w:r>
      </w:ins>
      <w:ins w:id="28" w:author="Jennifer Tan" w:date="2016-12-19T16:54:00Z">
        <w:r w:rsidR="00753494">
          <w:rPr>
            <w:rFonts w:ascii="Cambria" w:hAnsi="Cambria"/>
            <w:lang w:val="en-CA"/>
          </w:rPr>
          <w:t>RNAs (</w:t>
        </w:r>
      </w:ins>
      <w:ins w:id="29" w:author="Jennifer Tan" w:date="2016-12-19T16:57:00Z">
        <w:r w:rsidR="00F43C0F">
          <w:rPr>
            <w:rFonts w:ascii="Cambria" w:hAnsi="Cambria"/>
            <w:lang w:val="en-CA"/>
          </w:rPr>
          <w:t>e</w:t>
        </w:r>
      </w:ins>
      <w:ins w:id="30" w:author="Jennifer Tan" w:date="2016-12-19T16:54:00Z">
        <w:r w:rsidR="00753494">
          <w:rPr>
            <w:rFonts w:ascii="Cambria" w:hAnsi="Cambria"/>
            <w:lang w:val="en-CA"/>
          </w:rPr>
          <w:t xml:space="preserve">RNAs). These </w:t>
        </w:r>
      </w:ins>
      <w:ins w:id="31" w:author="Jennifer Tan" w:date="2016-12-19T16:55:00Z">
        <w:r w:rsidR="00753494">
          <w:rPr>
            <w:rFonts w:ascii="Cambria" w:hAnsi="Cambria"/>
            <w:lang w:val="en-CA"/>
          </w:rPr>
          <w:t>noncoding transcripts</w:t>
        </w:r>
      </w:ins>
      <w:del w:id="32" w:author="Jennifer Tan" w:date="2016-12-19T16:55:00Z">
        <w:r w:rsidRPr="00E400CE" w:rsidDel="00753494">
          <w:rPr>
            <w:rFonts w:ascii="Cambria" w:hAnsi="Cambria"/>
            <w:lang w:val="en-CA"/>
          </w:rPr>
          <w:delText>,</w:delText>
        </w:r>
      </w:del>
      <w:r w:rsidRPr="00E400CE">
        <w:rPr>
          <w:rFonts w:ascii="Cambria" w:hAnsi="Cambria"/>
          <w:lang w:val="en-CA"/>
        </w:rPr>
        <w:t xml:space="preserve"> </w:t>
      </w:r>
      <w:del w:id="33" w:author="Jennifer Tan" w:date="2016-12-19T16:55:00Z">
        <w:r w:rsidRPr="00E400CE" w:rsidDel="00753494">
          <w:rPr>
            <w:rFonts w:ascii="Cambria" w:hAnsi="Cambria"/>
            <w:lang w:val="en-CA"/>
          </w:rPr>
          <w:delText xml:space="preserve">including </w:delText>
        </w:r>
      </w:del>
      <w:ins w:id="34" w:author="Jennifer Tan" w:date="2016-12-19T16:55:00Z">
        <w:r w:rsidR="00753494" w:rsidRPr="00E400CE">
          <w:rPr>
            <w:rFonts w:ascii="Cambria" w:hAnsi="Cambria"/>
            <w:lang w:val="en-CA"/>
          </w:rPr>
          <w:t>includ</w:t>
        </w:r>
        <w:r w:rsidR="00753494">
          <w:rPr>
            <w:rFonts w:ascii="Cambria" w:hAnsi="Cambria"/>
            <w:lang w:val="en-CA"/>
          </w:rPr>
          <w:t>e</w:t>
        </w:r>
        <w:r w:rsidR="00753494" w:rsidRPr="00E400CE">
          <w:rPr>
            <w:rFonts w:ascii="Cambria" w:hAnsi="Cambria"/>
            <w:lang w:val="en-CA"/>
          </w:rPr>
          <w:t xml:space="preserve"> </w:t>
        </w:r>
      </w:ins>
      <w:r w:rsidRPr="00E400CE">
        <w:rPr>
          <w:rFonts w:ascii="Cambria" w:hAnsi="Cambria"/>
          <w:lang w:val="en-CA"/>
        </w:rPr>
        <w:t>lincRNAs</w:t>
      </w:r>
      <w:ins w:id="35" w:author="Jennifer Tan" w:date="2016-12-19T14:59:00Z">
        <w:r w:rsidR="00753494">
          <w:rPr>
            <w:rFonts w:ascii="Cambria" w:hAnsi="Cambria"/>
            <w:lang w:val="en-CA"/>
          </w:rPr>
          <w:t xml:space="preserve"> and are</w:t>
        </w:r>
        <w:r w:rsidR="009A7EA4">
          <w:rPr>
            <w:rFonts w:ascii="Cambria" w:hAnsi="Cambria"/>
            <w:lang w:val="en-CA"/>
          </w:rPr>
          <w:t xml:space="preserve"> referred to as enhancer-associated lincRNAs (elincRNAs)</w:t>
        </w:r>
      </w:ins>
      <w:r w:rsidRPr="00E400CE">
        <w:rPr>
          <w:rFonts w:ascii="Cambria" w:hAnsi="Cambria"/>
          <w:lang w:val="en-CA"/>
        </w:rPr>
        <w:t xml:space="preserve"> (Guil &amp; Esteller, 2012). Recently, </w:t>
      </w:r>
      <w:ins w:id="36" w:author="Jennifer Tan" w:date="2016-12-19T14:44:00Z">
        <w:r>
          <w:rPr>
            <w:rFonts w:ascii="Cambria" w:hAnsi="Cambria"/>
            <w:lang w:val="en-CA"/>
          </w:rPr>
          <w:t>a set of</w:t>
        </w:r>
      </w:ins>
      <w:ins w:id="37" w:author="Jennifer Tan" w:date="2016-12-19T15:00:00Z">
        <w:r w:rsidR="009A7EA4">
          <w:rPr>
            <w:rFonts w:ascii="Cambria" w:hAnsi="Cambria"/>
            <w:lang w:val="en-CA"/>
          </w:rPr>
          <w:t xml:space="preserve"> such</w:t>
        </w:r>
      </w:ins>
      <w:ins w:id="38" w:author="Jennifer Tan" w:date="2016-12-19T14:44:00Z">
        <w:r>
          <w:rPr>
            <w:rFonts w:ascii="Cambria" w:hAnsi="Cambria"/>
            <w:lang w:val="en-CA"/>
          </w:rPr>
          <w:t xml:space="preserve"> </w:t>
        </w:r>
      </w:ins>
      <w:r w:rsidRPr="00E400CE">
        <w:rPr>
          <w:rFonts w:ascii="Cambria" w:hAnsi="Cambria"/>
          <w:lang w:val="en-CA"/>
        </w:rPr>
        <w:t>lincRNAs</w:t>
      </w:r>
      <w:ins w:id="39" w:author="Jennifer Tan" w:date="2016-12-19T14:47:00Z">
        <w:r w:rsidR="00990A27">
          <w:rPr>
            <w:rFonts w:ascii="Cambria" w:hAnsi="Cambria"/>
            <w:lang w:val="en-CA"/>
          </w:rPr>
          <w:t>, identified in human lymphoblastoid cell lines (LCLs)</w:t>
        </w:r>
      </w:ins>
      <w:ins w:id="40" w:author="Jennifer Tan" w:date="2016-12-19T14:52:00Z">
        <w:r w:rsidR="00990A27">
          <w:rPr>
            <w:rFonts w:ascii="Cambria" w:hAnsi="Cambria"/>
            <w:lang w:val="en-CA"/>
          </w:rPr>
          <w:t>,</w:t>
        </w:r>
      </w:ins>
      <w:r w:rsidRPr="00E400CE">
        <w:rPr>
          <w:rFonts w:ascii="Cambria" w:hAnsi="Cambria"/>
          <w:lang w:val="en-CA"/>
        </w:rPr>
        <w:t xml:space="preserve"> </w:t>
      </w:r>
      <w:ins w:id="41" w:author="Jennifer Tan" w:date="2016-12-19T14:44:00Z">
        <w:r>
          <w:rPr>
            <w:rFonts w:ascii="Cambria" w:hAnsi="Cambria"/>
            <w:lang w:val="en-CA"/>
          </w:rPr>
          <w:t xml:space="preserve">are </w:t>
        </w:r>
      </w:ins>
      <w:r w:rsidRPr="00E400CE">
        <w:rPr>
          <w:rFonts w:ascii="Cambria" w:hAnsi="Cambria"/>
          <w:lang w:val="en-CA"/>
        </w:rPr>
        <w:t>associated with human trait variants have been shown to have enhancer-associated</w:t>
      </w:r>
      <w:ins w:id="42" w:author="Jennifer Tan" w:date="2016-12-19T14:46:00Z">
        <w:r w:rsidR="00990A27">
          <w:rPr>
            <w:rFonts w:ascii="Cambria" w:hAnsi="Cambria"/>
            <w:lang w:val="en-CA"/>
          </w:rPr>
          <w:t xml:space="preserve"> roles in</w:t>
        </w:r>
      </w:ins>
      <w:r w:rsidRPr="00E400CE">
        <w:rPr>
          <w:rFonts w:ascii="Cambria" w:hAnsi="Cambria"/>
          <w:lang w:val="en-CA"/>
        </w:rPr>
        <w:t xml:space="preserve"> cis-regulat</w:t>
      </w:r>
      <w:del w:id="43" w:author="Jennifer Tan" w:date="2016-12-19T14:46:00Z">
        <w:r w:rsidRPr="00E400CE" w:rsidDel="00990A27">
          <w:rPr>
            <w:rFonts w:ascii="Cambria" w:hAnsi="Cambria"/>
            <w:lang w:val="en-CA"/>
          </w:rPr>
          <w:delText>ory roles on</w:delText>
        </w:r>
      </w:del>
      <w:ins w:id="44" w:author="Jennifer Tan" w:date="2016-12-19T14:46:00Z">
        <w:r w:rsidR="00990A27">
          <w:rPr>
            <w:rFonts w:ascii="Cambria" w:hAnsi="Cambria"/>
            <w:lang w:val="en-CA"/>
          </w:rPr>
          <w:t>ion of</w:t>
        </w:r>
      </w:ins>
      <w:r w:rsidRPr="00E400CE">
        <w:rPr>
          <w:rFonts w:ascii="Cambria" w:hAnsi="Cambria"/>
          <w:lang w:val="en-CA"/>
        </w:rPr>
        <w:t xml:space="preserve"> local gene expression. Importantly, </w:t>
      </w:r>
      <w:del w:id="45" w:author="Jennifer Tan" w:date="2016-12-19T14:52:00Z">
        <w:r w:rsidRPr="00E400CE" w:rsidDel="00990A27">
          <w:rPr>
            <w:rFonts w:ascii="Cambria" w:hAnsi="Cambria"/>
            <w:lang w:val="en-CA"/>
          </w:rPr>
          <w:delText xml:space="preserve">these loci are correlated with </w:delText>
        </w:r>
      </w:del>
      <w:r w:rsidRPr="00E400CE">
        <w:rPr>
          <w:rFonts w:ascii="Cambria" w:hAnsi="Cambria"/>
          <w:lang w:val="en-CA"/>
        </w:rPr>
        <w:t xml:space="preserve">higher frequencies of chromosomal interactions </w:t>
      </w:r>
      <w:ins w:id="46" w:author="Jennifer Tan" w:date="2016-12-19T14:52:00Z">
        <w:r w:rsidR="00990A27">
          <w:rPr>
            <w:rFonts w:ascii="Cambria" w:hAnsi="Cambria"/>
            <w:lang w:val="en-CA"/>
          </w:rPr>
          <w:t xml:space="preserve">are often observed at these loci </w:t>
        </w:r>
      </w:ins>
      <w:r w:rsidRPr="00E400CE">
        <w:rPr>
          <w:rFonts w:ascii="Cambria" w:hAnsi="Cambria"/>
          <w:lang w:val="en-CA"/>
        </w:rPr>
        <w:t xml:space="preserve">relative to other lincRNAs in a human lymphoblastoid cell line (LCL), suggesting that </w:t>
      </w:r>
      <w:del w:id="47" w:author="Jennifer Tan" w:date="2016-12-19T15:00:00Z">
        <w:r w:rsidRPr="00E400CE" w:rsidDel="009A7EA4">
          <w:rPr>
            <w:rFonts w:ascii="Cambria" w:hAnsi="Cambria"/>
            <w:lang w:val="en-CA"/>
          </w:rPr>
          <w:delText>enhancer-associated lincRNAs (</w:delText>
        </w:r>
      </w:del>
      <w:r w:rsidRPr="00E400CE">
        <w:rPr>
          <w:rFonts w:ascii="Cambria" w:hAnsi="Cambria"/>
          <w:lang w:val="en-CA"/>
        </w:rPr>
        <w:t>elincRNAs</w:t>
      </w:r>
      <w:del w:id="48" w:author="Jennifer Tan" w:date="2016-12-19T15:00:00Z">
        <w:r w:rsidRPr="00E400CE" w:rsidDel="009A7EA4">
          <w:rPr>
            <w:rFonts w:ascii="Cambria" w:hAnsi="Cambria"/>
            <w:lang w:val="en-CA"/>
          </w:rPr>
          <w:delText>)</w:delText>
        </w:r>
      </w:del>
      <w:r w:rsidRPr="00E400CE">
        <w:rPr>
          <w:rFonts w:ascii="Cambria" w:hAnsi="Cambria"/>
          <w:lang w:val="en-CA"/>
        </w:rPr>
        <w:t xml:space="preserve"> may be involved in gene regulation through modulating chromatin architecture (Tan et al, 2016, under revision). </w:t>
      </w:r>
    </w:p>
    <w:p w14:paraId="2D6CABBA" w14:textId="77777777" w:rsidR="00903BEE" w:rsidRPr="00E400CE" w:rsidRDefault="00903BEE">
      <w:pPr>
        <w:jc w:val="both"/>
        <w:rPr>
          <w:rFonts w:ascii="Cambria" w:hAnsi="Cambria"/>
          <w:lang w:val="en-CA"/>
        </w:rPr>
      </w:pPr>
    </w:p>
    <w:p w14:paraId="3D04C72D" w14:textId="59278ACE" w:rsidR="00903BEE" w:rsidRPr="00E400CE" w:rsidRDefault="000E67D1">
      <w:pPr>
        <w:jc w:val="both"/>
        <w:rPr>
          <w:lang w:val="en-CA"/>
        </w:rPr>
      </w:pPr>
      <w:r w:rsidRPr="00E400CE">
        <w:rPr>
          <w:rFonts w:ascii="Cambria" w:hAnsi="Cambria"/>
          <w:lang w:val="en-CA"/>
        </w:rPr>
        <w:t>Indeed, spatial organization of the genome impacts gene regulation (Engreitz, Ollikainen, &amp; Guttman, 2016)⁠⁠. Specifically, the folding of genomic DNA into variably compact chromosomal structures can strongly influence expression of the embedded genes (Gorkin, Leung, &amp; Ren, 2014)⁠⁠. Globally, regions with low degree of compaction</w:t>
      </w:r>
      <w:ins w:id="49" w:author="Jennifer Tan" w:date="2016-12-19T15:01:00Z">
        <w:r w:rsidR="009A7EA4">
          <w:rPr>
            <w:rFonts w:ascii="Cambria" w:hAnsi="Cambria"/>
            <w:lang w:val="en-CA"/>
          </w:rPr>
          <w:t xml:space="preserve">, </w:t>
        </w:r>
        <w:r w:rsidR="009A7EA4" w:rsidRPr="00E400CE">
          <w:rPr>
            <w:rFonts w:ascii="Cambria" w:hAnsi="Cambria"/>
            <w:lang w:val="en-CA"/>
          </w:rPr>
          <w:t>referred to as euchromatin</w:t>
        </w:r>
        <w:r w:rsidR="009A7EA4">
          <w:rPr>
            <w:rFonts w:ascii="Cambria" w:hAnsi="Cambria"/>
            <w:lang w:val="en-CA"/>
          </w:rPr>
          <w:t>,</w:t>
        </w:r>
      </w:ins>
      <w:r w:rsidRPr="00E400CE">
        <w:rPr>
          <w:rFonts w:ascii="Cambria" w:hAnsi="Cambria"/>
          <w:lang w:val="en-CA"/>
        </w:rPr>
        <w:t xml:space="preserve"> are associated with high levels of active transcription</w:t>
      </w:r>
      <w:del w:id="50" w:author="Jennifer Tan" w:date="2016-12-19T15:01:00Z">
        <w:r w:rsidRPr="00E400CE" w:rsidDel="009A7EA4">
          <w:rPr>
            <w:rFonts w:ascii="Cambria" w:hAnsi="Cambria"/>
            <w:lang w:val="en-CA"/>
          </w:rPr>
          <w:delText>, referred to as euchromatin</w:delText>
        </w:r>
      </w:del>
      <w:r w:rsidRPr="00E400CE">
        <w:rPr>
          <w:rFonts w:ascii="Cambria" w:hAnsi="Cambria"/>
          <w:lang w:val="en-CA"/>
        </w:rPr>
        <w:t>. On the other hand, relatively uncondensed and less transcriptionally active regions are called heterochromatin (Passarge, 1979)⁠(Tamaru, 2010)⁠. Chromosomes are further compartmentalized into smaller domains</w:t>
      </w:r>
      <w:ins w:id="51" w:author="Jennifer Tan" w:date="2016-12-19T15:02:00Z">
        <w:r w:rsidR="009A7EA4">
          <w:rPr>
            <w:rFonts w:ascii="Cambria" w:hAnsi="Cambria"/>
            <w:lang w:val="en-CA"/>
          </w:rPr>
          <w:t xml:space="preserve">, </w:t>
        </w:r>
        <w:r w:rsidR="009A7EA4" w:rsidRPr="00E400CE">
          <w:rPr>
            <w:rFonts w:ascii="Cambria" w:hAnsi="Cambria"/>
            <w:lang w:val="en-CA"/>
          </w:rPr>
          <w:t>called topologically associating domains (TADs)</w:t>
        </w:r>
        <w:r w:rsidR="009A7EA4">
          <w:rPr>
            <w:rFonts w:ascii="Cambria" w:hAnsi="Cambria"/>
            <w:lang w:val="en-CA"/>
          </w:rPr>
          <w:t>,</w:t>
        </w:r>
      </w:ins>
      <w:r w:rsidRPr="00E400CE">
        <w:rPr>
          <w:rFonts w:ascii="Cambria" w:hAnsi="Cambria"/>
          <w:lang w:val="en-CA"/>
        </w:rPr>
        <w:t xml:space="preserve"> where frequent DNA:DNA interactions occur as a result of their close spatial proximity</w:t>
      </w:r>
      <w:del w:id="52" w:author="Jennifer Tan" w:date="2016-12-19T15:02:00Z">
        <w:r w:rsidRPr="00E400CE" w:rsidDel="009A7EA4">
          <w:rPr>
            <w:rFonts w:ascii="Cambria" w:hAnsi="Cambria"/>
            <w:lang w:val="en-CA"/>
          </w:rPr>
          <w:delText>, called topologically associating domains (TADs),</w:delText>
        </w:r>
      </w:del>
      <w:r w:rsidRPr="00E400CE">
        <w:rPr>
          <w:rFonts w:ascii="Cambria" w:hAnsi="Cambria"/>
          <w:lang w:val="en-CA"/>
        </w:rPr>
        <w:t xml:space="preserve"> </w:t>
      </w:r>
      <w:del w:id="53" w:author="Jennifer Tan" w:date="2016-12-19T15:02:00Z">
        <w:r w:rsidRPr="00E400CE" w:rsidDel="009A7EA4">
          <w:rPr>
            <w:rFonts w:ascii="Cambria" w:hAnsi="Cambria"/>
            <w:lang w:val="en-CA"/>
          </w:rPr>
          <w:delText xml:space="preserve">which </w:delText>
        </w:r>
      </w:del>
      <w:ins w:id="54" w:author="Jennifer Tan" w:date="2016-12-19T15:02:00Z">
        <w:r w:rsidR="009A7EA4">
          <w:rPr>
            <w:rFonts w:ascii="Cambria" w:hAnsi="Cambria"/>
            <w:lang w:val="en-CA"/>
          </w:rPr>
          <w:t>and</w:t>
        </w:r>
        <w:r w:rsidR="009A7EA4" w:rsidRPr="00E400CE">
          <w:rPr>
            <w:rFonts w:ascii="Cambria" w:hAnsi="Cambria"/>
            <w:lang w:val="en-CA"/>
          </w:rPr>
          <w:t xml:space="preserve"> </w:t>
        </w:r>
      </w:ins>
      <w:r w:rsidRPr="00E400CE">
        <w:rPr>
          <w:rFonts w:ascii="Cambria" w:hAnsi="Cambria"/>
          <w:lang w:val="en-CA"/>
        </w:rPr>
        <w:t>are key in modulating gene transcription</w:t>
      </w:r>
      <w:ins w:id="55" w:author="Jennifer Tan" w:date="2016-12-19T15:03:00Z">
        <w:r w:rsidR="009A7EA4">
          <w:rPr>
            <w:rFonts w:ascii="Cambria" w:hAnsi="Cambria"/>
            <w:lang w:val="en-CA"/>
          </w:rPr>
          <w:t>al</w:t>
        </w:r>
      </w:ins>
      <w:r w:rsidRPr="00E400CE">
        <w:rPr>
          <w:rFonts w:ascii="Cambria" w:hAnsi="Cambria"/>
          <w:lang w:val="en-CA"/>
        </w:rPr>
        <w:t xml:space="preserve"> programs. Recent findings show that regions </w:t>
      </w:r>
      <w:ins w:id="56" w:author="Jennifer Tan" w:date="2016-12-19T15:03:00Z">
        <w:r w:rsidR="009A7EA4">
          <w:rPr>
            <w:rFonts w:ascii="Cambria" w:hAnsi="Cambria"/>
            <w:lang w:val="en-CA"/>
          </w:rPr>
          <w:t>near</w:t>
        </w:r>
      </w:ins>
      <w:del w:id="57" w:author="Jennifer Tan" w:date="2016-12-19T15:03:00Z">
        <w:r w:rsidRPr="00E400CE" w:rsidDel="009A7EA4">
          <w:rPr>
            <w:rFonts w:ascii="Cambria" w:hAnsi="Cambria"/>
            <w:lang w:val="en-CA"/>
          </w:rPr>
          <w:delText>at the borders of</w:delText>
        </w:r>
      </w:del>
      <w:r w:rsidRPr="00E400CE">
        <w:rPr>
          <w:rFonts w:ascii="Cambria" w:hAnsi="Cambria"/>
          <w:lang w:val="en-CA"/>
        </w:rPr>
        <w:t xml:space="preserve"> TAD</w:t>
      </w:r>
      <w:ins w:id="58" w:author="Jennifer Tan" w:date="2016-12-19T15:03:00Z">
        <w:r w:rsidR="009A7EA4">
          <w:rPr>
            <w:rFonts w:ascii="Cambria" w:hAnsi="Cambria"/>
            <w:lang w:val="en-CA"/>
          </w:rPr>
          <w:t xml:space="preserve"> borders</w:t>
        </w:r>
      </w:ins>
      <w:del w:id="59" w:author="Jennifer Tan" w:date="2016-12-19T15:03:00Z">
        <w:r w:rsidRPr="00E400CE" w:rsidDel="009A7EA4">
          <w:rPr>
            <w:rFonts w:ascii="Cambria" w:hAnsi="Cambria"/>
            <w:lang w:val="en-CA"/>
          </w:rPr>
          <w:delText>s</w:delText>
        </w:r>
      </w:del>
      <w:r w:rsidRPr="00E400CE">
        <w:rPr>
          <w:rFonts w:ascii="Cambria" w:hAnsi="Cambria"/>
          <w:lang w:val="en-CA"/>
        </w:rPr>
        <w:t xml:space="preserve">, called TAD boundaries, are essential for modulating </w:t>
      </w:r>
      <w:del w:id="60" w:author="Jennifer Tan" w:date="2016-12-19T15:04:00Z">
        <w:r w:rsidRPr="00E400CE" w:rsidDel="009A7EA4">
          <w:rPr>
            <w:rFonts w:ascii="Cambria" w:hAnsi="Cambria"/>
            <w:lang w:val="en-CA"/>
          </w:rPr>
          <w:delText xml:space="preserve">and preventing </w:delText>
        </w:r>
      </w:del>
      <w:r w:rsidRPr="00E400CE">
        <w:rPr>
          <w:rFonts w:ascii="Cambria" w:hAnsi="Cambria"/>
          <w:lang w:val="en-CA"/>
        </w:rPr>
        <w:t>gene regulatory interactions within</w:t>
      </w:r>
      <w:ins w:id="61" w:author="Jennifer Tan" w:date="2016-12-19T15:04:00Z">
        <w:r w:rsidR="009A7EA4">
          <w:rPr>
            <w:rFonts w:ascii="Cambria" w:hAnsi="Cambria"/>
            <w:lang w:val="en-CA"/>
          </w:rPr>
          <w:t xml:space="preserve"> TADs</w:t>
        </w:r>
      </w:ins>
      <w:r w:rsidRPr="00E400CE">
        <w:rPr>
          <w:rFonts w:ascii="Cambria" w:hAnsi="Cambria"/>
          <w:lang w:val="en-CA"/>
        </w:rPr>
        <w:t xml:space="preserve"> and </w:t>
      </w:r>
      <w:ins w:id="62" w:author="Jennifer Tan" w:date="2016-12-19T15:04:00Z">
        <w:r w:rsidR="009A7EA4" w:rsidRPr="00E400CE">
          <w:rPr>
            <w:rFonts w:ascii="Cambria" w:hAnsi="Cambria"/>
            <w:lang w:val="en-CA"/>
          </w:rPr>
          <w:t xml:space="preserve">preventing </w:t>
        </w:r>
      </w:ins>
      <w:ins w:id="63" w:author="Jennifer Tan" w:date="2016-12-19T15:05:00Z">
        <w:r w:rsidR="009A7EA4">
          <w:rPr>
            <w:rFonts w:ascii="Cambria" w:hAnsi="Cambria"/>
            <w:lang w:val="en-CA"/>
          </w:rPr>
          <w:t xml:space="preserve">chromatin </w:t>
        </w:r>
      </w:ins>
      <w:ins w:id="64" w:author="Jennifer Tan" w:date="2016-12-19T15:04:00Z">
        <w:r w:rsidR="009A7EA4">
          <w:rPr>
            <w:rFonts w:ascii="Cambria" w:hAnsi="Cambria"/>
            <w:lang w:val="en-CA"/>
          </w:rPr>
          <w:t xml:space="preserve">contacts </w:t>
        </w:r>
      </w:ins>
      <w:r w:rsidRPr="00E400CE">
        <w:rPr>
          <w:rFonts w:ascii="Cambria" w:hAnsi="Cambria"/>
          <w:lang w:val="en-CA"/>
        </w:rPr>
        <w:t>across TADs</w:t>
      </w:r>
      <w:del w:id="65" w:author="Jennifer Tan" w:date="2016-12-19T15:05:00Z">
        <w:r w:rsidRPr="00E400CE" w:rsidDel="009A7EA4">
          <w:rPr>
            <w:rFonts w:ascii="Cambria" w:hAnsi="Cambria"/>
            <w:lang w:val="en-CA"/>
          </w:rPr>
          <w:delText>, respectively</w:delText>
        </w:r>
      </w:del>
      <w:r w:rsidRPr="00E400CE">
        <w:rPr>
          <w:rFonts w:ascii="Cambria" w:hAnsi="Cambria"/>
          <w:lang w:val="en-CA"/>
        </w:rPr>
        <w:t>. Deletion of TAD boundaries often disrupts those interactions, resulting in gene misexpression and disease phenotypes (Lupiáñez et al., 2015)⁠.</w:t>
      </w:r>
    </w:p>
    <w:p w14:paraId="7B59E38F" w14:textId="77777777" w:rsidR="00903BEE" w:rsidRPr="00E400CE" w:rsidRDefault="00903BEE">
      <w:pPr>
        <w:jc w:val="both"/>
        <w:rPr>
          <w:rFonts w:ascii="Cambria" w:hAnsi="Cambria"/>
          <w:lang w:val="en-CA"/>
        </w:rPr>
      </w:pPr>
    </w:p>
    <w:p w14:paraId="427BD977" w14:textId="3908CCAA" w:rsidR="00903BEE" w:rsidRPr="00E400CE" w:rsidRDefault="000E67D1">
      <w:pPr>
        <w:jc w:val="both"/>
        <w:rPr>
          <w:lang w:val="en-CA"/>
        </w:rPr>
      </w:pPr>
      <w:r w:rsidRPr="00E400CE">
        <w:rPr>
          <w:rFonts w:ascii="Cambria" w:hAnsi="Cambria"/>
          <w:lang w:val="en-CA"/>
        </w:rPr>
        <w:t>Detailed functional characterization</w:t>
      </w:r>
      <w:ins w:id="66" w:author="Jennifer Tan" w:date="2016-12-19T15:06:00Z">
        <w:r w:rsidR="00892C00">
          <w:rPr>
            <w:rFonts w:ascii="Cambria" w:hAnsi="Cambria"/>
            <w:lang w:val="en-CA"/>
          </w:rPr>
          <w:t>s</w:t>
        </w:r>
      </w:ins>
      <w:r w:rsidRPr="00E400CE">
        <w:rPr>
          <w:rFonts w:ascii="Cambria" w:hAnsi="Cambria"/>
          <w:lang w:val="en-CA"/>
        </w:rPr>
        <w:t xml:space="preserve"> of </w:t>
      </w:r>
      <w:del w:id="67" w:author="Jennifer Tan" w:date="2016-12-19T15:06:00Z">
        <w:r w:rsidRPr="00E400CE" w:rsidDel="00A30CC7">
          <w:rPr>
            <w:rFonts w:ascii="Cambria" w:hAnsi="Cambria"/>
            <w:lang w:val="en-CA"/>
          </w:rPr>
          <w:delText xml:space="preserve">some </w:delText>
        </w:r>
      </w:del>
      <w:ins w:id="68" w:author="Jennifer Tan" w:date="2016-12-19T15:06:00Z">
        <w:r w:rsidR="00A30CC7">
          <w:rPr>
            <w:rFonts w:ascii="Cambria" w:hAnsi="Cambria"/>
            <w:lang w:val="en-CA"/>
          </w:rPr>
          <w:t>a few</w:t>
        </w:r>
        <w:r w:rsidR="00A30CC7" w:rsidRPr="00E400CE">
          <w:rPr>
            <w:rFonts w:ascii="Cambria" w:hAnsi="Cambria"/>
            <w:lang w:val="en-CA"/>
          </w:rPr>
          <w:t xml:space="preserve"> </w:t>
        </w:r>
      </w:ins>
      <w:r w:rsidRPr="00E400CE">
        <w:rPr>
          <w:rFonts w:ascii="Cambria" w:hAnsi="Cambria"/>
          <w:lang w:val="en-CA"/>
        </w:rPr>
        <w:t xml:space="preserve">elincRNAs have </w:t>
      </w:r>
      <w:del w:id="69" w:author="Jennifer Tan" w:date="2016-12-19T15:07:00Z">
        <w:r w:rsidRPr="00E400CE" w:rsidDel="00A30CC7">
          <w:rPr>
            <w:rFonts w:ascii="Cambria" w:hAnsi="Cambria"/>
            <w:lang w:val="en-CA"/>
          </w:rPr>
          <w:delText xml:space="preserve">demonstrated </w:delText>
        </w:r>
      </w:del>
      <w:ins w:id="70" w:author="Jennifer Tan" w:date="2016-12-19T15:07:00Z">
        <w:r w:rsidR="00A30CC7">
          <w:rPr>
            <w:rFonts w:ascii="Cambria" w:hAnsi="Cambria"/>
            <w:lang w:val="en-CA"/>
          </w:rPr>
          <w:t>established</w:t>
        </w:r>
        <w:r w:rsidR="00A30CC7" w:rsidRPr="00E400CE">
          <w:rPr>
            <w:rFonts w:ascii="Cambria" w:hAnsi="Cambria"/>
            <w:lang w:val="en-CA"/>
          </w:rPr>
          <w:t xml:space="preserve"> </w:t>
        </w:r>
      </w:ins>
      <w:r w:rsidRPr="00E400CE">
        <w:rPr>
          <w:rFonts w:ascii="Cambria" w:hAnsi="Cambria"/>
          <w:lang w:val="en-CA"/>
        </w:rPr>
        <w:t xml:space="preserve">the molecular mechanisms underlying their roles in the spatial organization of the genome. For example, Haunt is one such elincRNA (Yin et al., 2015)⁠⁠, which </w:t>
      </w:r>
      <w:del w:id="71" w:author="Jennifer Tan" w:date="2016-12-19T15:08:00Z">
        <w:r w:rsidRPr="00E400CE" w:rsidDel="00A30CC7">
          <w:rPr>
            <w:rFonts w:ascii="Cambria" w:hAnsi="Cambria"/>
            <w:lang w:val="en-CA"/>
          </w:rPr>
          <w:delText xml:space="preserve">can </w:delText>
        </w:r>
      </w:del>
      <w:r w:rsidRPr="00E400CE">
        <w:rPr>
          <w:rFonts w:ascii="Cambria" w:hAnsi="Cambria"/>
          <w:lang w:val="en-CA"/>
        </w:rPr>
        <w:t>regulate</w:t>
      </w:r>
      <w:ins w:id="72" w:author="Jennifer Tan" w:date="2016-12-19T15:08:00Z">
        <w:r w:rsidR="00A30CC7">
          <w:rPr>
            <w:rFonts w:ascii="Cambria" w:hAnsi="Cambria"/>
            <w:lang w:val="en-CA"/>
          </w:rPr>
          <w:t>s the</w:t>
        </w:r>
      </w:ins>
      <w:r w:rsidRPr="00E400CE">
        <w:rPr>
          <w:rFonts w:ascii="Cambria" w:hAnsi="Cambria"/>
          <w:lang w:val="en-CA"/>
        </w:rPr>
        <w:t xml:space="preserve"> expression of the HOXA gene cluster by modulating intrachromosomal interactions, specifically through </w:t>
      </w:r>
      <w:ins w:id="73" w:author="Jennifer Tan" w:date="2016-12-19T15:09:00Z">
        <w:r w:rsidR="00A30CC7">
          <w:rPr>
            <w:rFonts w:ascii="Cambria" w:hAnsi="Cambria"/>
            <w:lang w:val="en-CA"/>
          </w:rPr>
          <w:t xml:space="preserve">establishing </w:t>
        </w:r>
      </w:ins>
      <w:r w:rsidRPr="00E400CE">
        <w:rPr>
          <w:rFonts w:ascii="Cambria" w:hAnsi="Cambria"/>
          <w:lang w:val="en-CA"/>
        </w:rPr>
        <w:t>promoter-enhancer looping. These recent findings raise the question on what is the prevalence of elincRNAs contributing to gene regulation through modulation of chromosomal conformation.</w:t>
      </w:r>
    </w:p>
    <w:p w14:paraId="24526F17" w14:textId="77777777" w:rsidR="00903BEE" w:rsidRPr="00E400CE" w:rsidRDefault="00903BEE">
      <w:pPr>
        <w:jc w:val="both"/>
        <w:rPr>
          <w:rFonts w:ascii="Cambria" w:hAnsi="Cambria"/>
          <w:lang w:val="en-CA"/>
        </w:rPr>
      </w:pPr>
    </w:p>
    <w:p w14:paraId="097C9C6D" w14:textId="7EE75F52" w:rsidR="00903BEE" w:rsidRPr="00E400CE" w:rsidRDefault="000E67D1">
      <w:pPr>
        <w:jc w:val="both"/>
        <w:rPr>
          <w:lang w:val="en-CA"/>
        </w:rPr>
      </w:pPr>
      <w:r w:rsidRPr="00E400CE">
        <w:rPr>
          <w:rFonts w:ascii="Cambria" w:hAnsi="Cambria"/>
          <w:lang w:val="en-CA"/>
        </w:rPr>
        <w:t xml:space="preserve">Using various bioinformatics tools to analyze publicly available multi-omics data from human lymphoblastoid cell lines (LCLs). I investigated the molecular properties of elincRNAs. </w:t>
      </w:r>
      <w:r w:rsidRPr="00E400CE">
        <w:rPr>
          <w:rFonts w:ascii="Cambria" w:hAnsi="Cambria"/>
          <w:lang w:val="en-CA"/>
        </w:rPr>
        <w:lastRenderedPageBreak/>
        <w:t>Specifically, I examined their enrichment in regions that are key in TAD regulation and their association with the amount of chromosomal interactions to gain initial insight into their roles in gene regulation within topological domains. My analyses show that elincRNAs are associated with high density of DNA:DNA contacts within TADs and are significantly enriched in protein binding sites important for TAD regulation. Importantly,</w:t>
      </w:r>
      <w:del w:id="74" w:author="Jennifer Tan" w:date="2016-12-19T16:19:00Z">
        <w:r w:rsidRPr="00E400CE" w:rsidDel="002B6B56">
          <w:rPr>
            <w:rFonts w:ascii="Cambria" w:hAnsi="Cambria"/>
            <w:lang w:val="en-CA"/>
          </w:rPr>
          <w:delText xml:space="preserve"> </w:delText>
        </w:r>
      </w:del>
      <w:r w:rsidRPr="00E400CE">
        <w:rPr>
          <w:rFonts w:ascii="Cambria" w:hAnsi="Cambria"/>
          <w:lang w:val="en-CA"/>
        </w:rPr>
        <w:t xml:space="preserve"> elincRNAs are strongly enriched at chromosomal loop anchors where promoter-enhancer interactions occur</w:t>
      </w:r>
      <w:ins w:id="75" w:author="Jennifer Tan" w:date="2016-12-19T16:19:00Z">
        <w:r w:rsidR="002B6B56">
          <w:rPr>
            <w:rFonts w:ascii="Cambria" w:hAnsi="Cambria"/>
            <w:lang w:val="en-CA"/>
          </w:rPr>
          <w:t xml:space="preserve">. </w:t>
        </w:r>
      </w:ins>
      <w:ins w:id="76" w:author="Jennifer Tan" w:date="2016-12-19T16:21:00Z">
        <w:r w:rsidR="002B6B56">
          <w:rPr>
            <w:rFonts w:ascii="Cambria" w:hAnsi="Cambria"/>
            <w:lang w:val="en-CA"/>
          </w:rPr>
          <w:t>Together,</w:t>
        </w:r>
      </w:ins>
      <w:del w:id="77" w:author="Jennifer Tan" w:date="2016-12-19T16:19:00Z">
        <w:r w:rsidRPr="00E400CE" w:rsidDel="002B6B56">
          <w:rPr>
            <w:rFonts w:ascii="Cambria" w:hAnsi="Cambria"/>
            <w:lang w:val="en-CA"/>
          </w:rPr>
          <w:delText>,</w:delText>
        </w:r>
      </w:del>
      <w:r w:rsidRPr="00E400CE">
        <w:rPr>
          <w:rFonts w:ascii="Cambria" w:hAnsi="Cambria"/>
          <w:lang w:val="en-CA"/>
        </w:rPr>
        <w:t xml:space="preserve"> </w:t>
      </w:r>
      <w:ins w:id="78" w:author="Jennifer Tan" w:date="2016-12-19T16:21:00Z">
        <w:r w:rsidR="002B6B56">
          <w:rPr>
            <w:rFonts w:ascii="Cambria" w:hAnsi="Cambria"/>
            <w:lang w:val="en-CA"/>
          </w:rPr>
          <w:t xml:space="preserve">my findings </w:t>
        </w:r>
      </w:ins>
      <w:r w:rsidRPr="00E400CE">
        <w:rPr>
          <w:rFonts w:ascii="Cambria" w:hAnsi="Cambria"/>
          <w:lang w:val="en-CA"/>
        </w:rPr>
        <w:t>support</w:t>
      </w:r>
      <w:del w:id="79" w:author="Jennifer Tan" w:date="2016-12-19T16:21:00Z">
        <w:r w:rsidRPr="00E400CE" w:rsidDel="002B6B56">
          <w:rPr>
            <w:rFonts w:ascii="Cambria" w:hAnsi="Cambria"/>
            <w:lang w:val="en-CA"/>
          </w:rPr>
          <w:delText>ing</w:delText>
        </w:r>
      </w:del>
      <w:r w:rsidRPr="00E400CE">
        <w:rPr>
          <w:rFonts w:ascii="Cambria" w:hAnsi="Cambria"/>
          <w:lang w:val="en-CA"/>
        </w:rPr>
        <w:t xml:space="preserve"> the hypothesis that they may contribute to gene regulation by establishing contacts between gene regulatory elements and modulating chromosomal organization.</w:t>
      </w:r>
    </w:p>
    <w:p w14:paraId="0C89B7A0" w14:textId="77777777" w:rsidR="00903BEE" w:rsidRPr="00E400CE" w:rsidRDefault="00903BEE">
      <w:pPr>
        <w:jc w:val="both"/>
        <w:rPr>
          <w:rFonts w:ascii="Cambria" w:hAnsi="Cambria"/>
          <w:lang w:val="en-CA"/>
        </w:rPr>
      </w:pPr>
    </w:p>
    <w:p w14:paraId="1A56272E" w14:textId="77777777" w:rsidR="00903BEE" w:rsidRPr="00E400CE" w:rsidRDefault="00903BEE">
      <w:pPr>
        <w:jc w:val="both"/>
        <w:rPr>
          <w:rFonts w:ascii="Cambria" w:hAnsi="Cambria"/>
          <w:lang w:val="en-CA"/>
        </w:rPr>
      </w:pPr>
    </w:p>
    <w:p w14:paraId="7629D012" w14:textId="77777777" w:rsidR="00903BEE" w:rsidRPr="00E400CE" w:rsidRDefault="000E67D1">
      <w:pPr>
        <w:jc w:val="both"/>
        <w:rPr>
          <w:lang w:val="en-CA"/>
        </w:rPr>
      </w:pPr>
      <w:r w:rsidRPr="00E400CE">
        <w:rPr>
          <w:rFonts w:ascii="Cambria" w:hAnsi="Cambria"/>
          <w:lang w:val="en-CA"/>
        </w:rPr>
        <w:t>2. Results</w:t>
      </w:r>
    </w:p>
    <w:p w14:paraId="3D2043DE" w14:textId="77777777" w:rsidR="00903BEE" w:rsidRPr="00E400CE" w:rsidRDefault="00903BEE">
      <w:pPr>
        <w:jc w:val="both"/>
        <w:rPr>
          <w:rFonts w:ascii="Cambria" w:hAnsi="Cambria"/>
          <w:lang w:val="en-CA"/>
        </w:rPr>
      </w:pPr>
    </w:p>
    <w:p w14:paraId="19D862E8" w14:textId="1848B223" w:rsidR="00903BEE" w:rsidRPr="00E400CE" w:rsidRDefault="000E67D1">
      <w:pPr>
        <w:jc w:val="both"/>
        <w:rPr>
          <w:lang w:val="en-CA"/>
        </w:rPr>
      </w:pPr>
      <w:r w:rsidRPr="00E400CE">
        <w:rPr>
          <w:rFonts w:ascii="Cambria" w:hAnsi="Cambria"/>
          <w:lang w:val="en-CA"/>
        </w:rPr>
        <w:t xml:space="preserve">Enhancer-associated lincRNAs (elincRNAs) in human lymphoblastoid cell lines (LCLs) were </w:t>
      </w:r>
      <w:del w:id="80" w:author="Jennifer Tan" w:date="2016-12-19T16:24:00Z">
        <w:r w:rsidRPr="00E400CE" w:rsidDel="00F738FC">
          <w:rPr>
            <w:rFonts w:ascii="Cambria" w:hAnsi="Cambria"/>
            <w:lang w:val="en-CA"/>
          </w:rPr>
          <w:delText xml:space="preserve">identified </w:delText>
        </w:r>
      </w:del>
      <w:ins w:id="81" w:author="Jennifer Tan" w:date="2016-12-19T16:24:00Z">
        <w:r w:rsidR="00F738FC">
          <w:rPr>
            <w:rFonts w:ascii="Cambria" w:hAnsi="Cambria"/>
            <w:lang w:val="en-CA"/>
          </w:rPr>
          <w:t>determined</w:t>
        </w:r>
        <w:r w:rsidR="00F738FC" w:rsidRPr="00E400CE">
          <w:rPr>
            <w:rFonts w:ascii="Cambria" w:hAnsi="Cambria"/>
            <w:lang w:val="en-CA"/>
          </w:rPr>
          <w:t xml:space="preserve"> </w:t>
        </w:r>
      </w:ins>
      <w:r w:rsidRPr="00E400CE">
        <w:rPr>
          <w:rFonts w:ascii="Cambria" w:hAnsi="Cambria"/>
          <w:lang w:val="en-CA"/>
        </w:rPr>
        <w:t>from a set of LCL-expressed lincRNAs (Tan et al, 2016, under revision). They were defined based on overlap</w:t>
      </w:r>
      <w:ins w:id="82" w:author="Jennifer Tan" w:date="2016-12-19T16:25:00Z">
        <w:r w:rsidR="00F738FC">
          <w:rPr>
            <w:rFonts w:ascii="Cambria" w:hAnsi="Cambria"/>
            <w:lang w:val="en-CA"/>
          </w:rPr>
          <w:t xml:space="preserve"> between their putative promoter region (</w:t>
        </w:r>
        <w:r w:rsidR="00F738FC" w:rsidRPr="00E400CE">
          <w:rPr>
            <w:rFonts w:ascii="Cambria" w:hAnsi="Cambria"/>
            <w:lang w:val="en-CA"/>
          </w:rPr>
          <w:t>estimated as 1kb upstream from their transcriptional start site</w:t>
        </w:r>
        <w:r w:rsidR="00F738FC">
          <w:rPr>
            <w:rFonts w:ascii="Cambria" w:hAnsi="Cambria"/>
            <w:lang w:val="en-CA"/>
          </w:rPr>
          <w:t>) and</w:t>
        </w:r>
      </w:ins>
      <w:del w:id="83" w:author="Jennifer Tan" w:date="2016-12-19T16:25:00Z">
        <w:r w:rsidRPr="00E400CE" w:rsidDel="00F738FC">
          <w:rPr>
            <w:rFonts w:ascii="Cambria" w:hAnsi="Cambria"/>
            <w:lang w:val="en-CA"/>
          </w:rPr>
          <w:delText xml:space="preserve"> with</w:delText>
        </w:r>
      </w:del>
      <w:r w:rsidRPr="00E400CE">
        <w:rPr>
          <w:rFonts w:ascii="Cambria" w:hAnsi="Cambria"/>
          <w:lang w:val="en-CA"/>
        </w:rPr>
        <w:t xml:space="preserve"> </w:t>
      </w:r>
      <w:del w:id="84" w:author="Jennifer Tan" w:date="2016-12-19T16:24:00Z">
        <w:r w:rsidRPr="00E400CE" w:rsidDel="00F738FC">
          <w:rPr>
            <w:rFonts w:ascii="Cambria" w:hAnsi="Cambria"/>
            <w:lang w:val="en-CA"/>
          </w:rPr>
          <w:delText xml:space="preserve">LCL </w:delText>
        </w:r>
      </w:del>
      <w:r w:rsidRPr="00E400CE">
        <w:rPr>
          <w:rFonts w:ascii="Cambria" w:hAnsi="Cambria"/>
          <w:lang w:val="en-CA"/>
        </w:rPr>
        <w:t>enhancers predicted from histone marks</w:t>
      </w:r>
      <w:ins w:id="85" w:author="Jennifer Tan" w:date="2016-12-19T16:25:00Z">
        <w:r w:rsidR="00F738FC">
          <w:rPr>
            <w:rFonts w:ascii="Cambria" w:hAnsi="Cambria"/>
            <w:lang w:val="en-CA"/>
          </w:rPr>
          <w:t xml:space="preserve"> in LCL</w:t>
        </w:r>
      </w:ins>
      <w:r w:rsidRPr="00E400CE">
        <w:rPr>
          <w:rFonts w:ascii="Cambria" w:hAnsi="Cambria"/>
          <w:lang w:val="en-CA"/>
        </w:rPr>
        <w:t xml:space="preserve"> (GM12878, (ENCODE Project et al., 2012)⁠)</w:t>
      </w:r>
      <w:del w:id="86" w:author="Jennifer Tan" w:date="2016-12-19T16:25:00Z">
        <w:r w:rsidRPr="00E400CE" w:rsidDel="00F738FC">
          <w:rPr>
            <w:rFonts w:ascii="Cambria" w:hAnsi="Cambria"/>
            <w:lang w:val="en-CA"/>
          </w:rPr>
          <w:delText xml:space="preserve"> at their putative promoter regions, estimated as 1kb upstream from their transcriptional start site</w:delText>
        </w:r>
      </w:del>
      <w:r w:rsidRPr="00E400CE">
        <w:rPr>
          <w:rFonts w:ascii="Cambria" w:hAnsi="Cambria"/>
          <w:lang w:val="en-CA"/>
        </w:rPr>
        <w:t>. LincRNAs whose promoter region also overlapped other predicted regulatory elements, specifically active promoters (ENCODE Project et al., 2012)⁠, in LCLs were excluded from the analysis (elincRNAs=236, other LCL-expressed lincRNAs=1756).</w:t>
      </w:r>
    </w:p>
    <w:p w14:paraId="1D572E28" w14:textId="77777777" w:rsidR="00903BEE" w:rsidRPr="00E400CE" w:rsidRDefault="00903BEE">
      <w:pPr>
        <w:jc w:val="both"/>
        <w:rPr>
          <w:rFonts w:ascii="Cambria" w:hAnsi="Cambria"/>
          <w:lang w:val="en-CA"/>
        </w:rPr>
      </w:pPr>
    </w:p>
    <w:p w14:paraId="34928023" w14:textId="77777777" w:rsidR="00903BEE" w:rsidRPr="00E400CE" w:rsidRDefault="000E67D1">
      <w:pPr>
        <w:jc w:val="both"/>
        <w:rPr>
          <w:lang w:val="en-CA"/>
        </w:rPr>
      </w:pPr>
      <w:r w:rsidRPr="00E400CE">
        <w:rPr>
          <w:rFonts w:ascii="Cambria" w:hAnsi="Cambria"/>
          <w:lang w:val="en-CA"/>
        </w:rPr>
        <w:t>elincRNAs show similar expression profiles as other lincRNAs</w:t>
      </w:r>
    </w:p>
    <w:p w14:paraId="734A7CC1" w14:textId="77777777" w:rsidR="00903BEE" w:rsidRPr="00E400CE" w:rsidRDefault="00903BEE">
      <w:pPr>
        <w:jc w:val="both"/>
        <w:rPr>
          <w:rFonts w:ascii="Cambria" w:hAnsi="Cambria"/>
          <w:lang w:val="en-CA"/>
        </w:rPr>
      </w:pPr>
    </w:p>
    <w:p w14:paraId="0BA0E13E" w14:textId="1B370EE0" w:rsidR="00903BEE" w:rsidRPr="00E400CE" w:rsidRDefault="000E67D1">
      <w:pPr>
        <w:jc w:val="both"/>
        <w:rPr>
          <w:lang w:val="en-CA"/>
        </w:rPr>
      </w:pPr>
      <w:del w:id="87" w:author="Jennifer Tan" w:date="2016-12-19T16:30:00Z">
        <w:r w:rsidRPr="00E400CE" w:rsidDel="001977B7">
          <w:rPr>
            <w:rFonts w:ascii="Cambria" w:hAnsi="Cambria"/>
            <w:lang w:val="en-CA"/>
          </w:rPr>
          <w:delText>Unlike m</w:delText>
        </w:r>
      </w:del>
      <w:ins w:id="88" w:author="Jennifer Tan" w:date="2016-12-19T16:30:00Z">
        <w:r w:rsidR="001977B7">
          <w:rPr>
            <w:rFonts w:ascii="Cambria" w:hAnsi="Cambria"/>
            <w:lang w:val="en-CA"/>
          </w:rPr>
          <w:t>M</w:t>
        </w:r>
      </w:ins>
      <w:r w:rsidRPr="00E400CE">
        <w:rPr>
          <w:rFonts w:ascii="Cambria" w:hAnsi="Cambria"/>
          <w:lang w:val="en-CA"/>
        </w:rPr>
        <w:t>ost enhancer-associated noncoding RNAs (eRNAs)</w:t>
      </w:r>
      <w:del w:id="89" w:author="Jennifer Tan" w:date="2016-12-19T16:30:00Z">
        <w:r w:rsidRPr="00E400CE" w:rsidDel="001977B7">
          <w:rPr>
            <w:rFonts w:ascii="Cambria" w:hAnsi="Cambria"/>
            <w:lang w:val="en-CA"/>
          </w:rPr>
          <w:delText xml:space="preserve"> which</w:delText>
        </w:r>
      </w:del>
      <w:r w:rsidRPr="00E400CE">
        <w:rPr>
          <w:rFonts w:ascii="Cambria" w:hAnsi="Cambria"/>
          <w:lang w:val="en-CA"/>
        </w:rPr>
        <w:t xml:space="preserve"> are often transcribed bidirectionally and then rapidly degraded by the nuclear exosome</w:t>
      </w:r>
      <w:ins w:id="90" w:author="Jennifer Tan" w:date="2016-12-19T16:28:00Z">
        <w:r w:rsidR="001977B7">
          <w:rPr>
            <w:rFonts w:ascii="Cambria" w:hAnsi="Cambria"/>
            <w:lang w:val="en-CA"/>
          </w:rPr>
          <w:t xml:space="preserve">, thereby </w:t>
        </w:r>
      </w:ins>
      <w:ins w:id="91" w:author="Jennifer Tan" w:date="2016-12-19T16:49:00Z">
        <w:r w:rsidR="00541145">
          <w:rPr>
            <w:rFonts w:ascii="Cambria" w:hAnsi="Cambria"/>
            <w:lang w:val="en-CA"/>
          </w:rPr>
          <w:t xml:space="preserve">are </w:t>
        </w:r>
      </w:ins>
      <w:ins w:id="92" w:author="Jennifer Tan" w:date="2016-12-19T16:50:00Z">
        <w:r w:rsidR="00541145">
          <w:rPr>
            <w:rFonts w:ascii="Cambria" w:hAnsi="Cambria"/>
            <w:lang w:val="en-CA"/>
          </w:rPr>
          <w:t>often</w:t>
        </w:r>
      </w:ins>
      <w:ins w:id="93" w:author="Jennifer Tan" w:date="2016-12-19T16:28:00Z">
        <w:r w:rsidR="001977B7">
          <w:rPr>
            <w:rFonts w:ascii="Cambria" w:hAnsi="Cambria"/>
            <w:lang w:val="en-CA"/>
          </w:rPr>
          <w:t xml:space="preserve"> difficult to detect their low expression levels</w:t>
        </w:r>
      </w:ins>
      <w:r w:rsidRPr="00E400CE">
        <w:rPr>
          <w:rFonts w:ascii="Cambria" w:hAnsi="Cambria"/>
          <w:lang w:val="en-CA"/>
        </w:rPr>
        <w:t xml:space="preserve"> (Darrow &amp; Chadwick, 2013)⁠ (Lam, Li, Rosenfeld, &amp; Glass, 2014)⁠</w:t>
      </w:r>
      <w:ins w:id="94" w:author="Jennifer Tan" w:date="2016-12-19T16:30:00Z">
        <w:r w:rsidR="001977B7">
          <w:rPr>
            <w:rFonts w:ascii="Cambria" w:hAnsi="Cambria"/>
            <w:lang w:val="en-CA"/>
          </w:rPr>
          <w:t>. In contrast,</w:t>
        </w:r>
      </w:ins>
      <w:del w:id="95" w:author="Jennifer Tan" w:date="2016-12-19T16:30:00Z">
        <w:r w:rsidRPr="00E400CE" w:rsidDel="001977B7">
          <w:rPr>
            <w:rFonts w:ascii="Cambria" w:hAnsi="Cambria"/>
            <w:lang w:val="en-CA"/>
          </w:rPr>
          <w:delText>,</w:delText>
        </w:r>
      </w:del>
      <w:r w:rsidRPr="00E400CE">
        <w:rPr>
          <w:rFonts w:ascii="Cambria" w:hAnsi="Cambria"/>
          <w:lang w:val="en-CA"/>
        </w:rPr>
        <w:t xml:space="preserve"> elincRNAs are more stabl</w:t>
      </w:r>
      <w:ins w:id="96" w:author="Jennifer Tan" w:date="2016-12-19T16:27:00Z">
        <w:r w:rsidR="001977B7">
          <w:rPr>
            <w:rFonts w:ascii="Cambria" w:hAnsi="Cambria"/>
            <w:lang w:val="en-CA"/>
          </w:rPr>
          <w:t>y</w:t>
        </w:r>
      </w:ins>
      <w:del w:id="97" w:author="Jennifer Tan" w:date="2016-12-19T16:27:00Z">
        <w:r w:rsidRPr="00E400CE" w:rsidDel="001977B7">
          <w:rPr>
            <w:rFonts w:ascii="Cambria" w:hAnsi="Cambria"/>
            <w:lang w:val="en-CA"/>
          </w:rPr>
          <w:delText>e</w:delText>
        </w:r>
      </w:del>
      <w:r w:rsidRPr="00E400CE">
        <w:rPr>
          <w:rFonts w:ascii="Cambria" w:hAnsi="Cambria"/>
          <w:lang w:val="en-CA"/>
        </w:rPr>
        <w:t xml:space="preserve"> and preferentially transcribed in </w:t>
      </w:r>
      <w:ins w:id="98" w:author="Jennifer Tan" w:date="2016-12-19T16:50:00Z">
        <w:r w:rsidR="00541145">
          <w:rPr>
            <w:rFonts w:ascii="Cambria" w:hAnsi="Cambria"/>
            <w:lang w:val="en-CA"/>
          </w:rPr>
          <w:t>a single</w:t>
        </w:r>
      </w:ins>
      <w:del w:id="99" w:author="Jennifer Tan" w:date="2016-12-19T16:50:00Z">
        <w:r w:rsidRPr="00E400CE" w:rsidDel="00541145">
          <w:rPr>
            <w:rFonts w:ascii="Cambria" w:hAnsi="Cambria"/>
            <w:lang w:val="en-CA"/>
          </w:rPr>
          <w:delText>one</w:delText>
        </w:r>
      </w:del>
      <w:r w:rsidRPr="00E400CE">
        <w:rPr>
          <w:rFonts w:ascii="Cambria" w:hAnsi="Cambria"/>
          <w:lang w:val="en-CA"/>
        </w:rPr>
        <w:t xml:space="preserve"> direction, and are often spliced and polyadenylated (Marques et al., 2013)⁠. </w:t>
      </w:r>
    </w:p>
    <w:p w14:paraId="35EDB501" w14:textId="1C75EE58" w:rsidR="00903BEE" w:rsidRPr="00E400CE" w:rsidRDefault="000E67D1">
      <w:pPr>
        <w:jc w:val="both"/>
        <w:rPr>
          <w:lang w:val="en-CA"/>
        </w:rPr>
      </w:pPr>
      <w:r w:rsidRPr="00E400CE">
        <w:rPr>
          <w:rFonts w:ascii="Cambria" w:hAnsi="Cambria"/>
          <w:lang w:val="en-CA"/>
        </w:rPr>
        <w:t>First, to investigate if LCL-expressed elincRNAs share similar expression profiles</w:t>
      </w:r>
      <w:ins w:id="100" w:author="Jennifer Tan" w:date="2016-12-19T16:31:00Z">
        <w:r w:rsidR="001977B7">
          <w:rPr>
            <w:rFonts w:ascii="Cambria" w:hAnsi="Cambria"/>
            <w:lang w:val="en-CA"/>
          </w:rPr>
          <w:t xml:space="preserve"> relative to other expressed </w:t>
        </w:r>
      </w:ins>
      <w:ins w:id="101" w:author="Jennifer Tan" w:date="2016-12-19T16:32:00Z">
        <w:r w:rsidR="001977B7">
          <w:rPr>
            <w:rFonts w:ascii="Cambria" w:hAnsi="Cambria"/>
            <w:lang w:val="en-CA"/>
          </w:rPr>
          <w:t>genes</w:t>
        </w:r>
      </w:ins>
      <w:r w:rsidRPr="00E400CE">
        <w:rPr>
          <w:rFonts w:ascii="Cambria" w:hAnsi="Cambria"/>
          <w:lang w:val="en-CA"/>
        </w:rPr>
        <w:t xml:space="preserve"> as the lowly expressed eRNAs</w:t>
      </w:r>
      <w:del w:id="102" w:author="Jennifer Tan" w:date="2016-12-19T16:31:00Z">
        <w:r w:rsidRPr="00E400CE" w:rsidDel="001977B7">
          <w:rPr>
            <w:rFonts w:ascii="Cambria" w:hAnsi="Cambria"/>
            <w:lang w:val="en-CA"/>
          </w:rPr>
          <w:delText xml:space="preserve"> relative to other expressed genes</w:delText>
        </w:r>
      </w:del>
      <w:r w:rsidRPr="00E400CE">
        <w:rPr>
          <w:rFonts w:ascii="Cambria" w:hAnsi="Cambria"/>
          <w:lang w:val="en-CA"/>
        </w:rPr>
        <w:t>, I compared</w:t>
      </w:r>
      <w:del w:id="103" w:author="Jennifer Tan" w:date="2016-12-19T16:30:00Z">
        <w:r w:rsidRPr="00E400CE" w:rsidDel="001977B7">
          <w:rPr>
            <w:rFonts w:ascii="Cambria" w:hAnsi="Cambria"/>
            <w:lang w:val="en-CA"/>
          </w:rPr>
          <w:delText xml:space="preserve"> </w:delText>
        </w:r>
      </w:del>
      <w:r w:rsidRPr="00E400CE">
        <w:rPr>
          <w:rFonts w:ascii="Cambria" w:hAnsi="Cambria"/>
          <w:lang w:val="en-CA"/>
        </w:rPr>
        <w:t xml:space="preserve"> </w:t>
      </w:r>
      <w:ins w:id="104" w:author="Jennifer Tan" w:date="2016-12-19T16:32:00Z">
        <w:r w:rsidR="001977B7">
          <w:rPr>
            <w:rFonts w:ascii="Cambria" w:hAnsi="Cambria"/>
            <w:lang w:val="en-CA"/>
          </w:rPr>
          <w:t xml:space="preserve">the </w:t>
        </w:r>
      </w:ins>
      <w:r w:rsidRPr="00E400CE">
        <w:rPr>
          <w:rFonts w:ascii="Cambria" w:hAnsi="Cambria"/>
          <w:lang w:val="en-CA"/>
        </w:rPr>
        <w:t xml:space="preserve">expression levels of elincRNAs to that of other lincRNAs and protein-coding genes (Figure 1A). I found that elincRNAs are </w:t>
      </w:r>
      <w:ins w:id="105" w:author="Jennifer Tan" w:date="2016-12-19T16:33:00Z">
        <w:r w:rsidR="001977B7">
          <w:rPr>
            <w:rFonts w:ascii="Cambria" w:hAnsi="Cambria"/>
            <w:lang w:val="en-CA"/>
          </w:rPr>
          <w:t xml:space="preserve">expressed at </w:t>
        </w:r>
      </w:ins>
      <w:r w:rsidRPr="00E400CE">
        <w:rPr>
          <w:rFonts w:ascii="Cambria" w:hAnsi="Cambria"/>
          <w:lang w:val="en-CA"/>
        </w:rPr>
        <w:t>no</w:t>
      </w:r>
      <w:del w:id="106" w:author="Jennifer Tan" w:date="2016-12-19T16:32:00Z">
        <w:r w:rsidRPr="00E400CE" w:rsidDel="001977B7">
          <w:rPr>
            <w:rFonts w:ascii="Cambria" w:hAnsi="Cambria"/>
            <w:lang w:val="en-CA"/>
          </w:rPr>
          <w:delText>t</w:delText>
        </w:r>
      </w:del>
      <w:r w:rsidRPr="00E400CE">
        <w:rPr>
          <w:rFonts w:ascii="Cambria" w:hAnsi="Cambria"/>
          <w:lang w:val="en-CA"/>
        </w:rPr>
        <w:t xml:space="preserve"> more low</w:t>
      </w:r>
      <w:del w:id="107" w:author="Jennifer Tan" w:date="2016-12-19T16:33:00Z">
        <w:r w:rsidRPr="00E400CE" w:rsidDel="001977B7">
          <w:rPr>
            <w:rFonts w:ascii="Cambria" w:hAnsi="Cambria"/>
            <w:lang w:val="en-CA"/>
          </w:rPr>
          <w:delText>ly</w:delText>
        </w:r>
      </w:del>
      <w:ins w:id="108" w:author="Jennifer Tan" w:date="2016-12-19T16:33:00Z">
        <w:r w:rsidR="001977B7">
          <w:rPr>
            <w:rFonts w:ascii="Cambria" w:hAnsi="Cambria"/>
            <w:lang w:val="en-CA"/>
          </w:rPr>
          <w:t>er</w:t>
        </w:r>
      </w:ins>
      <w:r w:rsidRPr="00E400CE">
        <w:rPr>
          <w:rFonts w:ascii="Cambria" w:hAnsi="Cambria"/>
          <w:lang w:val="en-CA"/>
        </w:rPr>
        <w:t xml:space="preserve"> </w:t>
      </w:r>
      <w:ins w:id="109" w:author="Jennifer Tan" w:date="2016-12-19T16:33:00Z">
        <w:r w:rsidR="001977B7">
          <w:rPr>
            <w:rFonts w:ascii="Cambria" w:hAnsi="Cambria"/>
            <w:lang w:val="en-CA"/>
          </w:rPr>
          <w:t>levels</w:t>
        </w:r>
      </w:ins>
      <w:del w:id="110" w:author="Jennifer Tan" w:date="2016-12-19T16:33:00Z">
        <w:r w:rsidRPr="00E400CE" w:rsidDel="001977B7">
          <w:rPr>
            <w:rFonts w:ascii="Cambria" w:hAnsi="Cambria"/>
            <w:lang w:val="en-CA"/>
          </w:rPr>
          <w:delText>expressed</w:delText>
        </w:r>
      </w:del>
      <w:r w:rsidRPr="00E400CE">
        <w:rPr>
          <w:rFonts w:ascii="Cambria" w:hAnsi="Cambria"/>
          <w:lang w:val="en-CA"/>
        </w:rPr>
        <w:t xml:space="preserve"> compared to other lincRNAs in human LCLs (GM12878, two-tailed Mann-Whitney U test, p=0.258)</w:t>
      </w:r>
      <w:del w:id="111" w:author="Jennifer Tan" w:date="2016-12-19T17:05:00Z">
        <w:r w:rsidRPr="00E400CE" w:rsidDel="00F43C0F">
          <w:rPr>
            <w:rFonts w:ascii="Cambria" w:hAnsi="Cambria"/>
            <w:lang w:val="en-CA"/>
          </w:rPr>
          <w:delText xml:space="preserve">, suggesting elincRNAs may have distinct properties </w:delText>
        </w:r>
      </w:del>
      <w:del w:id="112" w:author="Jennifer Tan" w:date="2016-12-19T16:57:00Z">
        <w:r w:rsidRPr="00E400CE" w:rsidDel="00F43C0F">
          <w:rPr>
            <w:rFonts w:ascii="Cambria" w:hAnsi="Cambria"/>
            <w:lang w:val="en-CA"/>
          </w:rPr>
          <w:delText xml:space="preserve">compared </w:delText>
        </w:r>
      </w:del>
      <w:del w:id="113" w:author="Jennifer Tan" w:date="2016-12-19T17:05:00Z">
        <w:r w:rsidRPr="00E400CE" w:rsidDel="00F43C0F">
          <w:rPr>
            <w:rFonts w:ascii="Cambria" w:hAnsi="Cambria"/>
            <w:lang w:val="en-CA"/>
          </w:rPr>
          <w:delText>to other enhancer-associated transcripts</w:delText>
        </w:r>
      </w:del>
      <w:r w:rsidRPr="00E400CE">
        <w:rPr>
          <w:rFonts w:ascii="Cambria" w:hAnsi="Cambria"/>
          <w:lang w:val="en-CA"/>
        </w:rPr>
        <w:t xml:space="preserve">. </w:t>
      </w:r>
      <w:ins w:id="114" w:author="Jennifer Tan" w:date="2016-12-19T16:33:00Z">
        <w:r w:rsidR="001977B7">
          <w:rPr>
            <w:rFonts w:ascii="Cambria" w:hAnsi="Cambria"/>
            <w:lang w:val="en-CA"/>
          </w:rPr>
          <w:t xml:space="preserve">In addition, </w:t>
        </w:r>
      </w:ins>
      <w:ins w:id="115" w:author="Jennifer Tan" w:date="2016-12-19T17:01:00Z">
        <w:r w:rsidR="00F43C0F">
          <w:rPr>
            <w:rFonts w:ascii="Cambria" w:hAnsi="Cambria"/>
            <w:lang w:val="en-CA"/>
          </w:rPr>
          <w:t>contrary to the highly tissue</w:t>
        </w:r>
      </w:ins>
      <w:ins w:id="116" w:author="Jennifer Tan" w:date="2016-12-19T17:02:00Z">
        <w:r w:rsidR="00F43C0F">
          <w:rPr>
            <w:rFonts w:ascii="Cambria" w:hAnsi="Cambria"/>
            <w:lang w:val="en-CA"/>
          </w:rPr>
          <w:t>-</w:t>
        </w:r>
      </w:ins>
      <w:ins w:id="117" w:author="Jennifer Tan" w:date="2016-12-19T17:01:00Z">
        <w:r w:rsidR="00F43C0F">
          <w:rPr>
            <w:rFonts w:ascii="Cambria" w:hAnsi="Cambria"/>
            <w:lang w:val="en-CA"/>
          </w:rPr>
          <w:t xml:space="preserve">specific eRNAs (REF), </w:t>
        </w:r>
      </w:ins>
      <w:del w:id="118" w:author="Jennifer Tan" w:date="2016-12-19T16:33:00Z">
        <w:r w:rsidRPr="00E400CE" w:rsidDel="001977B7">
          <w:rPr>
            <w:rFonts w:ascii="Cambria" w:hAnsi="Cambria"/>
            <w:lang w:val="en-CA"/>
          </w:rPr>
          <w:delText>I</w:delText>
        </w:r>
      </w:del>
      <w:del w:id="119" w:author="Jennifer Tan" w:date="2016-12-19T17:02:00Z">
        <w:r w:rsidRPr="00E400CE" w:rsidDel="00F43C0F">
          <w:rPr>
            <w:rFonts w:ascii="Cambria" w:hAnsi="Cambria"/>
            <w:lang w:val="en-CA"/>
          </w:rPr>
          <w:delText>nvestigating the tissue specificity of</w:delText>
        </w:r>
      </w:del>
      <w:r w:rsidRPr="00E400CE">
        <w:rPr>
          <w:rFonts w:ascii="Cambria" w:hAnsi="Cambria"/>
          <w:lang w:val="en-CA"/>
        </w:rPr>
        <w:t xml:space="preserve"> elincRNAs</w:t>
      </w:r>
      <w:ins w:id="120" w:author="Jennifer Tan" w:date="2016-12-19T17:02:00Z">
        <w:r w:rsidR="00F43C0F">
          <w:rPr>
            <w:rFonts w:ascii="Cambria" w:hAnsi="Cambria"/>
            <w:lang w:val="en-CA"/>
          </w:rPr>
          <w:t xml:space="preserve"> are no </w:t>
        </w:r>
      </w:ins>
      <w:ins w:id="121" w:author="Jennifer Tan" w:date="2016-12-19T17:03:00Z">
        <w:r w:rsidR="00F43C0F">
          <w:rPr>
            <w:rFonts w:ascii="Cambria" w:hAnsi="Cambria"/>
            <w:lang w:val="en-CA"/>
          </w:rPr>
          <w:t>differently</w:t>
        </w:r>
      </w:ins>
      <w:ins w:id="122" w:author="Jennifer Tan" w:date="2016-12-19T17:02:00Z">
        <w:r w:rsidR="00F43C0F">
          <w:rPr>
            <w:rFonts w:ascii="Cambria" w:hAnsi="Cambria"/>
            <w:lang w:val="en-CA"/>
          </w:rPr>
          <w:t xml:space="preserve"> tissue-specific </w:t>
        </w:r>
      </w:ins>
      <w:del w:id="123" w:author="Jennifer Tan" w:date="2016-12-19T17:03:00Z">
        <w:r w:rsidRPr="00E400CE" w:rsidDel="00F43C0F">
          <w:rPr>
            <w:rFonts w:ascii="Cambria" w:hAnsi="Cambria"/>
            <w:lang w:val="en-CA"/>
          </w:rPr>
          <w:delText xml:space="preserve"> revealed no significant difference </w:delText>
        </w:r>
      </w:del>
      <w:r w:rsidRPr="00E400CE">
        <w:rPr>
          <w:rFonts w:ascii="Cambria" w:hAnsi="Cambria"/>
          <w:lang w:val="en-CA"/>
        </w:rPr>
        <w:t>from other lincRNAs either, although their median tissue specificity index is slightly higher</w:t>
      </w:r>
      <w:ins w:id="124" w:author="Jennifer Tan" w:date="2016-12-19T17:03:00Z">
        <w:r w:rsidR="00F43C0F">
          <w:rPr>
            <w:rFonts w:ascii="Cambria" w:hAnsi="Cambria"/>
            <w:lang w:val="en-CA"/>
          </w:rPr>
          <w:t xml:space="preserve">, signifying </w:t>
        </w:r>
      </w:ins>
      <w:ins w:id="125" w:author="Jennifer Tan" w:date="2016-12-19T17:04:00Z">
        <w:r w:rsidR="00F43C0F">
          <w:rPr>
            <w:rFonts w:ascii="Cambria" w:hAnsi="Cambria"/>
            <w:lang w:val="en-CA"/>
          </w:rPr>
          <w:t>marginally higher tissue specificity</w:t>
        </w:r>
      </w:ins>
      <w:r w:rsidRPr="00E400CE">
        <w:rPr>
          <w:rFonts w:ascii="Cambria" w:hAnsi="Cambria"/>
          <w:lang w:val="en-CA"/>
        </w:rPr>
        <w:t xml:space="preserve"> (two-tailed Mann-Whitney U test, p=0.38, Figure 1B). </w:t>
      </w:r>
      <w:ins w:id="126" w:author="Jennifer Tan" w:date="2016-12-19T17:05:00Z">
        <w:r w:rsidR="00F43C0F">
          <w:rPr>
            <w:rFonts w:ascii="Cambria" w:hAnsi="Cambria"/>
            <w:lang w:val="en-CA"/>
          </w:rPr>
          <w:t>These results suggest</w:t>
        </w:r>
        <w:r w:rsidR="00F43C0F" w:rsidRPr="00E400CE">
          <w:rPr>
            <w:rFonts w:ascii="Cambria" w:hAnsi="Cambria"/>
            <w:lang w:val="en-CA"/>
          </w:rPr>
          <w:t xml:space="preserve"> </w:t>
        </w:r>
        <w:r w:rsidR="00F43C0F">
          <w:rPr>
            <w:rFonts w:ascii="Cambria" w:hAnsi="Cambria"/>
            <w:lang w:val="en-CA"/>
          </w:rPr>
          <w:t xml:space="preserve">that </w:t>
        </w:r>
        <w:r w:rsidR="00F43C0F" w:rsidRPr="00E400CE">
          <w:rPr>
            <w:rFonts w:ascii="Cambria" w:hAnsi="Cambria"/>
            <w:lang w:val="en-CA"/>
          </w:rPr>
          <w:t xml:space="preserve">elincRNAs may have distinct properties </w:t>
        </w:r>
        <w:r w:rsidR="00F43C0F">
          <w:rPr>
            <w:rFonts w:ascii="Cambria" w:hAnsi="Cambria"/>
            <w:lang w:val="en-CA"/>
          </w:rPr>
          <w:t>relative</w:t>
        </w:r>
        <w:r w:rsidR="00F43C0F" w:rsidRPr="00E400CE">
          <w:rPr>
            <w:rFonts w:ascii="Cambria" w:hAnsi="Cambria"/>
            <w:lang w:val="en-CA"/>
          </w:rPr>
          <w:t xml:space="preserve"> to other enhancer-associated transcripts</w:t>
        </w:r>
        <w:r w:rsidR="00F43C0F">
          <w:rPr>
            <w:rFonts w:ascii="Cambria" w:hAnsi="Cambria"/>
            <w:lang w:val="en-CA"/>
          </w:rPr>
          <w:t>.</w:t>
        </w:r>
      </w:ins>
    </w:p>
    <w:p w14:paraId="7B45CB04" w14:textId="77777777" w:rsidR="00903BEE" w:rsidRPr="00E400CE" w:rsidRDefault="00903BEE">
      <w:pPr>
        <w:jc w:val="both"/>
        <w:rPr>
          <w:rFonts w:ascii="Cambria" w:hAnsi="Cambria"/>
          <w:lang w:val="en-CA"/>
        </w:rPr>
      </w:pPr>
    </w:p>
    <w:p w14:paraId="3F8A489F" w14:textId="77777777" w:rsidR="00903BEE" w:rsidRPr="00E400CE" w:rsidRDefault="000E67D1">
      <w:pPr>
        <w:jc w:val="both"/>
        <w:rPr>
          <w:lang w:val="en-CA"/>
        </w:rPr>
      </w:pPr>
      <w:r w:rsidRPr="00E400CE">
        <w:rPr>
          <w:rFonts w:ascii="Cambria" w:hAnsi="Cambria"/>
          <w:lang w:val="en-CA"/>
        </w:rPr>
        <w:t>elincRNA transcripts are less conserved than other lincRNAs</w:t>
      </w:r>
    </w:p>
    <w:p w14:paraId="3710D274" w14:textId="77777777" w:rsidR="00903BEE" w:rsidRPr="00E400CE" w:rsidRDefault="00903BEE">
      <w:pPr>
        <w:jc w:val="both"/>
        <w:rPr>
          <w:rFonts w:ascii="Cambria" w:hAnsi="Cambria"/>
          <w:lang w:val="en-CA"/>
        </w:rPr>
      </w:pPr>
    </w:p>
    <w:p w14:paraId="1B668C0D" w14:textId="65513830" w:rsidR="00903BEE" w:rsidRPr="00E400CE" w:rsidDel="002306F7" w:rsidRDefault="000E67D1">
      <w:pPr>
        <w:jc w:val="both"/>
        <w:rPr>
          <w:del w:id="127" w:author="Jennifer Tan" w:date="2016-12-19T17:07:00Z"/>
          <w:lang w:val="en-CA"/>
        </w:rPr>
      </w:pPr>
      <w:r w:rsidRPr="00E400CE">
        <w:rPr>
          <w:rFonts w:ascii="Cambria" w:hAnsi="Cambria"/>
          <w:lang w:val="en-CA"/>
        </w:rPr>
        <w:t xml:space="preserve">To gain insights into </w:t>
      </w:r>
      <w:ins w:id="128" w:author="Jennifer Tan" w:date="2016-12-19T17:06:00Z">
        <w:r w:rsidR="00786974">
          <w:rPr>
            <w:rFonts w:ascii="Cambria" w:hAnsi="Cambria"/>
            <w:lang w:val="en-CA"/>
          </w:rPr>
          <w:t xml:space="preserve">the molecular evolution of </w:t>
        </w:r>
      </w:ins>
      <w:r w:rsidRPr="00E400CE">
        <w:rPr>
          <w:rFonts w:ascii="Cambria" w:hAnsi="Cambria"/>
          <w:lang w:val="en-CA"/>
        </w:rPr>
        <w:t>elincRNAs</w:t>
      </w:r>
      <w:del w:id="129" w:author="Jennifer Tan" w:date="2016-12-19T17:06:00Z">
        <w:r w:rsidRPr="00E400CE" w:rsidDel="00786974">
          <w:rPr>
            <w:rFonts w:ascii="Cambria" w:hAnsi="Cambria"/>
            <w:lang w:val="en-CA"/>
          </w:rPr>
          <w:delText xml:space="preserve"> evolution</w:delText>
        </w:r>
      </w:del>
      <w:r w:rsidRPr="00E400CE">
        <w:rPr>
          <w:rFonts w:ascii="Cambria" w:hAnsi="Cambria"/>
          <w:lang w:val="en-CA"/>
        </w:rPr>
        <w:t xml:space="preserve">, I investigated the nucleotide conservation of their exons in primates and placental mammals using phastCons scores (Siepel et al., 2005)⁠, as a measure of nucleotide conservation (Methods). I found that exons of elincRNAs are less conserved than other LCL-expressed lincRNAs (two-tailed Mann-Whitney U test, mammals: p&lt;1e-07, primates: p&lt;1e-05) as well as </w:t>
      </w:r>
      <w:del w:id="130" w:author="Jennifer Tan" w:date="2016-12-19T17:06:00Z">
        <w:r w:rsidRPr="00E400CE" w:rsidDel="002306F7">
          <w:rPr>
            <w:rFonts w:ascii="Cambria" w:hAnsi="Cambria"/>
            <w:lang w:val="en-CA"/>
          </w:rPr>
          <w:delText xml:space="preserve"> </w:delText>
        </w:r>
      </w:del>
      <w:r w:rsidRPr="00E400CE">
        <w:rPr>
          <w:rFonts w:ascii="Cambria" w:hAnsi="Cambria"/>
          <w:lang w:val="en-CA"/>
        </w:rPr>
        <w:t>protein</w:t>
      </w:r>
      <w:ins w:id="131" w:author="Jennifer Tan" w:date="2016-12-19T17:07:00Z">
        <w:r w:rsidR="002306F7">
          <w:rPr>
            <w:rFonts w:ascii="Cambria" w:hAnsi="Cambria"/>
            <w:lang w:val="en-CA"/>
          </w:rPr>
          <w:t>-</w:t>
        </w:r>
      </w:ins>
      <w:del w:id="132" w:author="Jennifer Tan" w:date="2016-12-19T17:07:00Z">
        <w:r w:rsidRPr="00E400CE" w:rsidDel="002306F7">
          <w:rPr>
            <w:rFonts w:ascii="Cambria" w:hAnsi="Cambria"/>
            <w:lang w:val="en-CA"/>
          </w:rPr>
          <w:delText xml:space="preserve"> </w:delText>
        </w:r>
      </w:del>
      <w:r w:rsidRPr="00E400CE">
        <w:rPr>
          <w:rFonts w:ascii="Cambria" w:hAnsi="Cambria"/>
          <w:lang w:val="en-CA"/>
        </w:rPr>
        <w:t xml:space="preserve">coding genes (two-tailed Mann-Whitney U test, mammals: p&lt;1e-97, primates: p&lt;1e-86) (Figure 1C). </w:t>
      </w:r>
    </w:p>
    <w:p w14:paraId="48179561" w14:textId="77777777" w:rsidR="00903BEE" w:rsidRPr="00E400CE" w:rsidDel="002306F7" w:rsidRDefault="00903BEE">
      <w:pPr>
        <w:jc w:val="both"/>
        <w:rPr>
          <w:del w:id="133" w:author="Jennifer Tan" w:date="2016-12-19T17:07:00Z"/>
          <w:rFonts w:ascii="Cambria" w:hAnsi="Cambria"/>
          <w:lang w:val="en-CA"/>
        </w:rPr>
      </w:pPr>
    </w:p>
    <w:p w14:paraId="4BCA8F17" w14:textId="77777777" w:rsidR="00903BEE" w:rsidRPr="00E400CE" w:rsidRDefault="000E67D1">
      <w:pPr>
        <w:jc w:val="both"/>
        <w:rPr>
          <w:lang w:val="en-CA"/>
        </w:rPr>
      </w:pPr>
      <w:r w:rsidRPr="00E400CE">
        <w:rPr>
          <w:rFonts w:ascii="Cambria" w:hAnsi="Cambria"/>
          <w:lang w:val="en-CA"/>
        </w:rPr>
        <w:t xml:space="preserve">Interestingly, recent studies on a set of trait-relevant and enhancer-associated lincRNAs showed that although exons of these lincRNAs did not seem to have evolved under purifying selection relative to other LCL-expressed lincRNAs across mammalian and primate evolution, </w:t>
      </w:r>
      <w:r w:rsidRPr="00E400CE">
        <w:rPr>
          <w:rFonts w:ascii="Cambria" w:hAnsi="Cambria"/>
          <w:lang w:val="en-CA"/>
        </w:rPr>
        <w:lastRenderedPageBreak/>
        <w:t>their sequences are constraint specifically during recent human evolution (Tan et al, 2016, under revision). Therefore, although my result may suggest that elincRNA transcripts were not evolving under constraint across broad mammalian evolution, their conservation across modern human evolution remains to be investigated.</w:t>
      </w:r>
    </w:p>
    <w:p w14:paraId="34E051ED" w14:textId="77777777" w:rsidR="00903BEE" w:rsidRPr="00E400CE" w:rsidRDefault="00903BEE">
      <w:pPr>
        <w:jc w:val="both"/>
        <w:rPr>
          <w:rFonts w:ascii="Cambria" w:hAnsi="Cambria"/>
          <w:lang w:val="en-CA"/>
        </w:rPr>
      </w:pPr>
    </w:p>
    <w:p w14:paraId="1CB3D282" w14:textId="072A6CA0" w:rsidR="00903BEE" w:rsidRPr="00E400CE" w:rsidRDefault="000E67D1">
      <w:pPr>
        <w:jc w:val="both"/>
        <w:rPr>
          <w:lang w:val="en-CA"/>
        </w:rPr>
      </w:pPr>
      <w:r w:rsidRPr="00E400CE">
        <w:rPr>
          <w:rFonts w:ascii="Cambria" w:hAnsi="Cambria"/>
          <w:lang w:val="en-CA"/>
        </w:rPr>
        <w:t>elincRNAs promoter regions co-localize with loop anchors and cohesin binding</w:t>
      </w:r>
      <w:ins w:id="134" w:author="Jennifer Tan" w:date="2016-12-19T17:08:00Z">
        <w:r w:rsidR="00B24FAB">
          <w:rPr>
            <w:rFonts w:ascii="Cambria" w:hAnsi="Cambria"/>
            <w:lang w:val="en-CA"/>
          </w:rPr>
          <w:t xml:space="preserve"> sites</w:t>
        </w:r>
      </w:ins>
    </w:p>
    <w:p w14:paraId="399F7DCC" w14:textId="77777777" w:rsidR="00903BEE" w:rsidRPr="00E400CE" w:rsidRDefault="00903BEE">
      <w:pPr>
        <w:jc w:val="both"/>
        <w:rPr>
          <w:rFonts w:ascii="Cambria" w:hAnsi="Cambria"/>
          <w:lang w:val="en-CA"/>
        </w:rPr>
      </w:pPr>
    </w:p>
    <w:p w14:paraId="36A9DA45" w14:textId="7E7B2A69" w:rsidR="00903BEE" w:rsidRPr="00E400CE" w:rsidRDefault="000E67D1">
      <w:pPr>
        <w:jc w:val="both"/>
        <w:rPr>
          <w:lang w:val="en-CA"/>
        </w:rPr>
      </w:pPr>
      <w:r w:rsidRPr="00E400CE">
        <w:rPr>
          <w:rFonts w:ascii="Cambria" w:hAnsi="Cambria"/>
          <w:lang w:val="en-CA"/>
        </w:rPr>
        <w:t xml:space="preserve">Next, to examine whether elincRNAs are associated with the regulation of chromosomal architecture, I investigated their co-localization with regulatory regions </w:t>
      </w:r>
      <w:ins w:id="135" w:author="Jennifer Tan" w:date="2016-12-19T17:08:00Z">
        <w:r w:rsidR="00B24FAB">
          <w:rPr>
            <w:rFonts w:ascii="Cambria" w:hAnsi="Cambria"/>
            <w:lang w:val="en-CA"/>
          </w:rPr>
          <w:t xml:space="preserve">that are </w:t>
        </w:r>
      </w:ins>
      <w:r w:rsidRPr="00E400CE">
        <w:rPr>
          <w:rFonts w:ascii="Cambria" w:hAnsi="Cambria"/>
          <w:lang w:val="en-CA"/>
        </w:rPr>
        <w:t xml:space="preserve">essential in establishing chromosomal interactions within topologically associating domains (TADs). Specifically, significant enrichment </w:t>
      </w:r>
      <w:del w:id="136" w:author="Jennifer Tan" w:date="2016-12-19T17:08:00Z">
        <w:r w:rsidRPr="00E400CE" w:rsidDel="00B24FAB">
          <w:rPr>
            <w:rFonts w:ascii="Cambria" w:hAnsi="Cambria"/>
            <w:lang w:val="en-CA"/>
          </w:rPr>
          <w:delText>⁠</w:delText>
        </w:r>
      </w:del>
      <w:r w:rsidRPr="00E400CE">
        <w:rPr>
          <w:rFonts w:ascii="Cambria" w:hAnsi="Cambria"/>
          <w:lang w:val="en-CA"/>
        </w:rPr>
        <w:t xml:space="preserve">of elincRNAs, compared to what would be expected if they were randomly distributed across the intergenic regions of the genome (Methods), was found at loop anchors (fold enrichment = 2.79, q=1e-04, Figure 2A), where enhancer-promoter gene regulatory interactions </w:t>
      </w:r>
      <w:del w:id="137" w:author="Jennifer Tan" w:date="2016-12-19T17:10:00Z">
        <w:r w:rsidRPr="00E400CE" w:rsidDel="00B24FAB">
          <w:rPr>
            <w:rFonts w:ascii="Cambria" w:hAnsi="Cambria"/>
            <w:lang w:val="en-CA"/>
          </w:rPr>
          <w:delText xml:space="preserve">occur </w:delText>
        </w:r>
      </w:del>
      <w:ins w:id="138" w:author="Jennifer Tan" w:date="2016-12-19T17:10:00Z">
        <w:r w:rsidR="00B24FAB">
          <w:rPr>
            <w:rFonts w:ascii="Cambria" w:hAnsi="Cambria"/>
            <w:lang w:val="en-CA"/>
          </w:rPr>
          <w:t>are high</w:t>
        </w:r>
        <w:r w:rsidR="00B24FAB" w:rsidRPr="00E400CE">
          <w:rPr>
            <w:rFonts w:ascii="Cambria" w:hAnsi="Cambria"/>
            <w:lang w:val="en-CA"/>
          </w:rPr>
          <w:t xml:space="preserve"> </w:t>
        </w:r>
      </w:ins>
      <w:r w:rsidRPr="00E400CE">
        <w:rPr>
          <w:rFonts w:ascii="Cambria" w:hAnsi="Cambria"/>
          <w:lang w:val="en-CA"/>
        </w:rPr>
        <w:t xml:space="preserve">(Ji et al., 2016).  </w:t>
      </w:r>
    </w:p>
    <w:p w14:paraId="2D2756C5" w14:textId="77777777" w:rsidR="00903BEE" w:rsidRPr="00E400CE" w:rsidRDefault="00903BEE">
      <w:pPr>
        <w:jc w:val="both"/>
        <w:rPr>
          <w:rFonts w:ascii="Cambria" w:hAnsi="Cambria"/>
          <w:lang w:val="en-CA"/>
        </w:rPr>
      </w:pPr>
    </w:p>
    <w:p w14:paraId="593884E7" w14:textId="78FB514D" w:rsidR="00903BEE" w:rsidRPr="00E400CE" w:rsidRDefault="000E67D1">
      <w:pPr>
        <w:jc w:val="both"/>
        <w:rPr>
          <w:lang w:val="en-CA"/>
        </w:rPr>
      </w:pPr>
      <w:r w:rsidRPr="00E400CE">
        <w:rPr>
          <w:rFonts w:ascii="Cambria" w:hAnsi="Cambria"/>
          <w:lang w:val="en-CA"/>
        </w:rPr>
        <w:t xml:space="preserve">Previous studies have demonstrated that </w:t>
      </w:r>
      <w:del w:id="139" w:author="Jennifer Tan" w:date="2016-12-19T17:11:00Z">
        <w:r w:rsidRPr="00E400CE" w:rsidDel="00B24FAB">
          <w:rPr>
            <w:rFonts w:ascii="Cambria" w:hAnsi="Cambria"/>
            <w:lang w:val="en-CA"/>
          </w:rPr>
          <w:delText xml:space="preserve">regulatory proteins are also enriched at the </w:delText>
        </w:r>
      </w:del>
      <w:r w:rsidRPr="00E400CE">
        <w:rPr>
          <w:rFonts w:ascii="Cambria" w:hAnsi="Cambria"/>
          <w:lang w:val="en-CA"/>
        </w:rPr>
        <w:t>loop anchors within TADs</w:t>
      </w:r>
      <w:ins w:id="140" w:author="Jennifer Tan" w:date="2016-12-19T17:11:00Z">
        <w:r w:rsidR="00B24FAB">
          <w:rPr>
            <w:rFonts w:ascii="Cambria" w:hAnsi="Cambria"/>
            <w:lang w:val="en-CA"/>
          </w:rPr>
          <w:t xml:space="preserve"> are enriched for TAD-regulatory proteins, including the cohesion multi-protein complex and the CTCF transcription factor</w:t>
        </w:r>
      </w:ins>
      <w:r w:rsidRPr="00E400CE">
        <w:rPr>
          <w:rFonts w:ascii="Cambria" w:hAnsi="Cambria"/>
          <w:lang w:val="en-CA"/>
        </w:rPr>
        <w:t xml:space="preserve"> (Rao et al., 2014a)⁠. Specifically,</w:t>
      </w:r>
      <w:del w:id="141" w:author="Jennifer Tan" w:date="2016-12-19T17:12:00Z">
        <w:r w:rsidRPr="00E400CE" w:rsidDel="00B24FAB">
          <w:rPr>
            <w:rFonts w:ascii="Cambria" w:hAnsi="Cambria"/>
            <w:lang w:val="en-CA"/>
          </w:rPr>
          <w:delText xml:space="preserve"> the</w:delText>
        </w:r>
      </w:del>
      <w:r w:rsidRPr="00E400CE">
        <w:rPr>
          <w:rFonts w:ascii="Cambria" w:hAnsi="Cambria"/>
          <w:lang w:val="en-CA"/>
        </w:rPr>
        <w:t xml:space="preserve"> cohesin </w:t>
      </w:r>
      <w:del w:id="142" w:author="Jennifer Tan" w:date="2016-12-19T17:12:00Z">
        <w:r w:rsidRPr="00E400CE" w:rsidDel="00B24FAB">
          <w:rPr>
            <w:rFonts w:ascii="Cambria" w:hAnsi="Cambria"/>
            <w:lang w:val="en-CA"/>
          </w:rPr>
          <w:delText xml:space="preserve">protein-complex </w:delText>
        </w:r>
      </w:del>
      <w:r w:rsidRPr="00E400CE">
        <w:rPr>
          <w:rFonts w:ascii="Cambria" w:hAnsi="Cambria"/>
          <w:lang w:val="en-CA"/>
        </w:rPr>
        <w:t>is important for intra-TAD gene regulation in a cell type-specific manner (Hadjur et al., 2009)⁠</w:t>
      </w:r>
      <w:del w:id="143" w:author="Jennifer Tan" w:date="2016-12-19T17:12:00Z">
        <w:r w:rsidRPr="00E400CE" w:rsidDel="00B24FAB">
          <w:rPr>
            <w:rFonts w:ascii="Cambria" w:hAnsi="Cambria"/>
            <w:lang w:val="en-CA"/>
          </w:rPr>
          <w:delText>. Also enriched at loop anchors, the</w:delText>
        </w:r>
      </w:del>
      <w:ins w:id="144" w:author="Jennifer Tan" w:date="2016-12-19T17:12:00Z">
        <w:r w:rsidR="00B24FAB">
          <w:rPr>
            <w:rFonts w:ascii="Cambria" w:hAnsi="Cambria"/>
            <w:lang w:val="en-CA"/>
          </w:rPr>
          <w:t>, where</w:t>
        </w:r>
      </w:ins>
      <w:ins w:id="145" w:author="Jennifer Tan" w:date="2016-12-19T17:17:00Z">
        <w:r w:rsidR="006E1521">
          <w:rPr>
            <w:rFonts w:ascii="Cambria" w:hAnsi="Cambria"/>
            <w:lang w:val="en-CA"/>
          </w:rPr>
          <w:t>as</w:t>
        </w:r>
      </w:ins>
      <w:r w:rsidRPr="00E400CE">
        <w:rPr>
          <w:rFonts w:ascii="Cambria" w:hAnsi="Cambria"/>
          <w:lang w:val="en-CA"/>
        </w:rPr>
        <w:t xml:space="preserve"> CTCF</w:t>
      </w:r>
      <w:ins w:id="146" w:author="Jennifer Tan" w:date="2016-12-19T17:13:00Z">
        <w:r w:rsidR="00B24FAB">
          <w:rPr>
            <w:rFonts w:ascii="Cambria" w:hAnsi="Cambria"/>
            <w:lang w:val="en-CA"/>
          </w:rPr>
          <w:t xml:space="preserve"> bindings tend to be </w:t>
        </w:r>
      </w:ins>
      <w:ins w:id="147" w:author="Jennifer Tan" w:date="2016-12-19T17:17:00Z">
        <w:r w:rsidR="006E1521">
          <w:rPr>
            <w:rFonts w:ascii="Cambria" w:hAnsi="Cambria"/>
            <w:lang w:val="en-CA"/>
          </w:rPr>
          <w:t xml:space="preserve">largely </w:t>
        </w:r>
      </w:ins>
      <w:ins w:id="148" w:author="Jennifer Tan" w:date="2016-12-19T17:13:00Z">
        <w:r w:rsidR="00B24FAB">
          <w:rPr>
            <w:rFonts w:ascii="Cambria" w:hAnsi="Cambria"/>
            <w:lang w:val="en-CA"/>
          </w:rPr>
          <w:t>conserved across cell types and species (REF).</w:t>
        </w:r>
      </w:ins>
      <w:del w:id="149" w:author="Jennifer Tan" w:date="2016-12-19T17:14:00Z">
        <w:r w:rsidRPr="00E400CE" w:rsidDel="00B24FAB">
          <w:rPr>
            <w:rFonts w:ascii="Cambria" w:hAnsi="Cambria"/>
            <w:lang w:val="en-CA"/>
          </w:rPr>
          <w:delText xml:space="preserve"> transcription factor is another central player in the regulation of chromatin architecture and gene expression.</w:delText>
        </w:r>
      </w:del>
      <w:r w:rsidRPr="00E400CE">
        <w:rPr>
          <w:rFonts w:ascii="Cambria" w:hAnsi="Cambria"/>
          <w:lang w:val="en-CA"/>
        </w:rPr>
        <w:t xml:space="preserve"> According to a recent model (Ji et al., 2016)⁠, loops mediated by CTCF</w:t>
      </w:r>
      <w:ins w:id="150" w:author="Jennifer Tan" w:date="2016-12-19T17:14:00Z">
        <w:r w:rsidR="00B24FAB">
          <w:rPr>
            <w:rFonts w:ascii="Cambria" w:hAnsi="Cambria"/>
            <w:lang w:val="en-CA"/>
          </w:rPr>
          <w:t xml:space="preserve"> only</w:t>
        </w:r>
      </w:ins>
      <w:r w:rsidRPr="00E400CE">
        <w:rPr>
          <w:rFonts w:ascii="Cambria" w:hAnsi="Cambria"/>
          <w:lang w:val="en-CA"/>
        </w:rPr>
        <w:t xml:space="preserve"> or</w:t>
      </w:r>
      <w:ins w:id="151" w:author="Jennifer Tan" w:date="2016-12-19T17:18:00Z">
        <w:r w:rsidR="006E1521">
          <w:rPr>
            <w:rFonts w:ascii="Cambria" w:hAnsi="Cambria"/>
            <w:lang w:val="en-CA"/>
          </w:rPr>
          <w:t xml:space="preserve"> those by</w:t>
        </w:r>
      </w:ins>
      <w:r w:rsidRPr="00E400CE">
        <w:rPr>
          <w:rFonts w:ascii="Cambria" w:hAnsi="Cambria"/>
          <w:lang w:val="en-CA"/>
        </w:rPr>
        <w:t xml:space="preserve"> </w:t>
      </w:r>
      <w:ins w:id="152" w:author="Jennifer Tan" w:date="2016-12-19T17:14:00Z">
        <w:r w:rsidR="00B24FAB">
          <w:rPr>
            <w:rFonts w:ascii="Cambria" w:hAnsi="Cambria"/>
            <w:lang w:val="en-CA"/>
          </w:rPr>
          <w:t xml:space="preserve">CTCF </w:t>
        </w:r>
      </w:ins>
      <w:del w:id="153" w:author="Jennifer Tan" w:date="2016-12-19T17:14:00Z">
        <w:r w:rsidRPr="00E400CE" w:rsidDel="00B24FAB">
          <w:rPr>
            <w:rFonts w:ascii="Cambria" w:hAnsi="Cambria"/>
            <w:lang w:val="en-CA"/>
          </w:rPr>
          <w:delText>CTCF and</w:delText>
        </w:r>
      </w:del>
      <w:ins w:id="154" w:author="Jennifer Tan" w:date="2016-12-19T17:14:00Z">
        <w:r w:rsidR="00B24FAB">
          <w:rPr>
            <w:rFonts w:ascii="Cambria" w:hAnsi="Cambria"/>
            <w:lang w:val="en-CA"/>
          </w:rPr>
          <w:t>together with</w:t>
        </w:r>
      </w:ins>
      <w:r w:rsidRPr="00E400CE">
        <w:rPr>
          <w:rFonts w:ascii="Cambria" w:hAnsi="Cambria"/>
          <w:lang w:val="en-CA"/>
        </w:rPr>
        <w:t xml:space="preserve"> cohesin </w:t>
      </w:r>
      <w:ins w:id="155" w:author="Jennifer Tan" w:date="2016-12-19T17:16:00Z">
        <w:r w:rsidR="00B24FAB" w:rsidRPr="00E400CE">
          <w:rPr>
            <w:rFonts w:ascii="Cambria" w:hAnsi="Cambria"/>
            <w:lang w:val="en-CA"/>
          </w:rPr>
          <w:t>are important for the structural maintenance of TADs</w:t>
        </w:r>
        <w:r w:rsidR="006E1521">
          <w:rPr>
            <w:rFonts w:ascii="Cambria" w:hAnsi="Cambria"/>
            <w:lang w:val="en-CA"/>
          </w:rPr>
          <w:t>. These loops</w:t>
        </w:r>
        <w:r w:rsidR="00DF1F4A">
          <w:rPr>
            <w:rFonts w:ascii="Cambria" w:hAnsi="Cambria"/>
            <w:lang w:val="en-CA"/>
          </w:rPr>
          <w:t xml:space="preserve"> act as</w:t>
        </w:r>
      </w:ins>
      <w:del w:id="156" w:author="Jennifer Tan" w:date="2016-12-19T17:14:00Z">
        <w:r w:rsidRPr="00E400CE" w:rsidDel="00B24FAB">
          <w:rPr>
            <w:rFonts w:ascii="Cambria" w:hAnsi="Cambria"/>
            <w:lang w:val="en-CA"/>
          </w:rPr>
          <w:delText xml:space="preserve">collectively </w:delText>
        </w:r>
      </w:del>
      <w:del w:id="157" w:author="Jennifer Tan" w:date="2016-12-19T17:16:00Z">
        <w:r w:rsidRPr="00E400CE" w:rsidDel="00DF1F4A">
          <w:rPr>
            <w:rFonts w:ascii="Cambria" w:hAnsi="Cambria"/>
            <w:lang w:val="en-CA"/>
          </w:rPr>
          <w:delText>have</w:delText>
        </w:r>
      </w:del>
      <w:r w:rsidRPr="00E400CE">
        <w:rPr>
          <w:rFonts w:ascii="Cambria" w:hAnsi="Cambria"/>
          <w:lang w:val="en-CA"/>
        </w:rPr>
        <w:t xml:space="preserve"> insulat</w:t>
      </w:r>
      <w:del w:id="158" w:author="Jennifer Tan" w:date="2016-12-19T17:16:00Z">
        <w:r w:rsidRPr="00E400CE" w:rsidDel="00DF1F4A">
          <w:rPr>
            <w:rFonts w:ascii="Cambria" w:hAnsi="Cambria"/>
            <w:lang w:val="en-CA"/>
          </w:rPr>
          <w:delText>ing properties</w:delText>
        </w:r>
      </w:del>
      <w:ins w:id="159" w:author="Jennifer Tan" w:date="2016-12-19T17:16:00Z">
        <w:r w:rsidR="00DF1F4A">
          <w:rPr>
            <w:rFonts w:ascii="Cambria" w:hAnsi="Cambria"/>
            <w:lang w:val="en-CA"/>
          </w:rPr>
          <w:t>ors and</w:t>
        </w:r>
      </w:ins>
      <w:del w:id="160" w:author="Jennifer Tan" w:date="2016-12-19T17:15:00Z">
        <w:r w:rsidRPr="00E400CE" w:rsidDel="00B24FAB">
          <w:rPr>
            <w:rFonts w:ascii="Cambria" w:hAnsi="Cambria"/>
            <w:lang w:val="en-CA"/>
          </w:rPr>
          <w:delText>,</w:delText>
        </w:r>
      </w:del>
      <w:r w:rsidRPr="00E400CE">
        <w:rPr>
          <w:rFonts w:ascii="Cambria" w:hAnsi="Cambria"/>
          <w:lang w:val="en-CA"/>
        </w:rPr>
        <w:t xml:space="preserve"> prevent</w:t>
      </w:r>
      <w:del w:id="161" w:author="Jennifer Tan" w:date="2016-12-19T17:16:00Z">
        <w:r w:rsidRPr="00E400CE" w:rsidDel="00DF1F4A">
          <w:rPr>
            <w:rFonts w:ascii="Cambria" w:hAnsi="Cambria"/>
            <w:lang w:val="en-CA"/>
          </w:rPr>
          <w:delText>ing</w:delText>
        </w:r>
      </w:del>
      <w:r w:rsidRPr="00E400CE">
        <w:rPr>
          <w:rFonts w:ascii="Cambria" w:hAnsi="Cambria"/>
          <w:lang w:val="en-CA"/>
        </w:rPr>
        <w:t xml:space="preserve"> interactions across TADs</w:t>
      </w:r>
      <w:del w:id="162" w:author="Jennifer Tan" w:date="2016-12-19T17:16:00Z">
        <w:r w:rsidRPr="00E400CE" w:rsidDel="00DF1F4A">
          <w:rPr>
            <w:rFonts w:ascii="Cambria" w:hAnsi="Cambria"/>
            <w:lang w:val="en-CA"/>
          </w:rPr>
          <w:delText xml:space="preserve"> and</w:delText>
        </w:r>
      </w:del>
      <w:del w:id="163" w:author="Jennifer Tan" w:date="2016-12-19T17:15:00Z">
        <w:r w:rsidRPr="00E400CE" w:rsidDel="00B24FAB">
          <w:rPr>
            <w:rFonts w:ascii="Cambria" w:hAnsi="Cambria"/>
            <w:lang w:val="en-CA"/>
          </w:rPr>
          <w:delText xml:space="preserve"> are important for the structural maintenance of TADs</w:delText>
        </w:r>
      </w:del>
      <w:r w:rsidRPr="00E400CE">
        <w:rPr>
          <w:rFonts w:ascii="Cambria" w:hAnsi="Cambria"/>
          <w:lang w:val="en-CA"/>
        </w:rPr>
        <w:t xml:space="preserve">. In contrast, loops </w:t>
      </w:r>
      <w:ins w:id="164" w:author="Jennifer Tan" w:date="2016-12-19T17:16:00Z">
        <w:r w:rsidR="00DF1F4A">
          <w:rPr>
            <w:rFonts w:ascii="Cambria" w:hAnsi="Cambria"/>
            <w:lang w:val="en-CA"/>
          </w:rPr>
          <w:t xml:space="preserve">that </w:t>
        </w:r>
      </w:ins>
      <w:r w:rsidRPr="00E400CE">
        <w:rPr>
          <w:rFonts w:ascii="Cambria" w:hAnsi="Cambria"/>
          <w:lang w:val="en-CA"/>
        </w:rPr>
        <w:t>contain</w:t>
      </w:r>
      <w:del w:id="165" w:author="Jennifer Tan" w:date="2016-12-19T17:17:00Z">
        <w:r w:rsidRPr="00E400CE" w:rsidDel="00DF1F4A">
          <w:rPr>
            <w:rFonts w:ascii="Cambria" w:hAnsi="Cambria"/>
            <w:lang w:val="en-CA"/>
          </w:rPr>
          <w:delText>ing</w:delText>
        </w:r>
      </w:del>
      <w:r w:rsidRPr="00E400CE">
        <w:rPr>
          <w:rFonts w:ascii="Cambria" w:hAnsi="Cambria"/>
          <w:lang w:val="en-CA"/>
        </w:rPr>
        <w:t xml:space="preserve"> </w:t>
      </w:r>
      <w:del w:id="166" w:author="Jennifer Tan" w:date="2016-12-19T17:18:00Z">
        <w:r w:rsidRPr="00E400CE" w:rsidDel="006E1521">
          <w:rPr>
            <w:rFonts w:ascii="Cambria" w:hAnsi="Cambria"/>
            <w:lang w:val="en-CA"/>
          </w:rPr>
          <w:delText>only cohesin</w:delText>
        </w:r>
      </w:del>
      <w:ins w:id="167" w:author="Jennifer Tan" w:date="2016-12-19T17:18:00Z">
        <w:r w:rsidR="006E1521">
          <w:rPr>
            <w:rFonts w:ascii="Cambria" w:hAnsi="Cambria"/>
            <w:lang w:val="en-CA"/>
          </w:rPr>
          <w:t>cohesion only</w:t>
        </w:r>
      </w:ins>
      <w:r w:rsidRPr="00E400CE">
        <w:rPr>
          <w:rFonts w:ascii="Cambria" w:hAnsi="Cambria"/>
          <w:lang w:val="en-CA"/>
        </w:rPr>
        <w:t xml:space="preserve"> binding sites are crucial in mediating regulatory </w:t>
      </w:r>
      <w:ins w:id="168" w:author="Jennifer Tan" w:date="2016-12-19T17:17:00Z">
        <w:r w:rsidR="00DF1F4A">
          <w:rPr>
            <w:rFonts w:ascii="Cambria" w:hAnsi="Cambria"/>
            <w:lang w:val="en-CA"/>
          </w:rPr>
          <w:t>intra-</w:t>
        </w:r>
      </w:ins>
      <w:r w:rsidRPr="00E400CE">
        <w:rPr>
          <w:rFonts w:ascii="Cambria" w:hAnsi="Cambria"/>
          <w:lang w:val="en-CA"/>
        </w:rPr>
        <w:t>chromosomal interactions</w:t>
      </w:r>
      <w:ins w:id="169" w:author="Jennifer Tan" w:date="2016-12-19T17:17:00Z">
        <w:r w:rsidR="006E1521">
          <w:rPr>
            <w:rFonts w:ascii="Cambria" w:hAnsi="Cambria"/>
            <w:lang w:val="en-CA"/>
          </w:rPr>
          <w:t>, supported by the evidence that</w:t>
        </w:r>
      </w:ins>
      <w:del w:id="170" w:author="Jennifer Tan" w:date="2016-12-19T17:17:00Z">
        <w:r w:rsidRPr="00E400CE" w:rsidDel="00DF1F4A">
          <w:rPr>
            <w:rFonts w:ascii="Cambria" w:hAnsi="Cambria"/>
            <w:lang w:val="en-CA"/>
          </w:rPr>
          <w:delText>.</w:delText>
        </w:r>
      </w:del>
      <w:r w:rsidRPr="00E400CE">
        <w:rPr>
          <w:rFonts w:ascii="Cambria" w:hAnsi="Cambria"/>
          <w:lang w:val="en-CA"/>
        </w:rPr>
        <w:t xml:space="preserve"> </w:t>
      </w:r>
      <w:del w:id="171" w:author="Jennifer Tan" w:date="2016-12-19T17:17:00Z">
        <w:r w:rsidRPr="00E400CE" w:rsidDel="00DF1F4A">
          <w:rPr>
            <w:rFonts w:ascii="Cambria" w:hAnsi="Cambria"/>
            <w:lang w:val="en-CA"/>
          </w:rPr>
          <w:delText>C</w:delText>
        </w:r>
      </w:del>
      <w:ins w:id="172" w:author="Jennifer Tan" w:date="2016-12-19T17:17:00Z">
        <w:r w:rsidR="00DF1F4A">
          <w:rPr>
            <w:rFonts w:ascii="Cambria" w:hAnsi="Cambria"/>
            <w:lang w:val="en-CA"/>
          </w:rPr>
          <w:t>c</w:t>
        </w:r>
      </w:ins>
      <w:r w:rsidRPr="00E400CE">
        <w:rPr>
          <w:rFonts w:ascii="Cambria" w:hAnsi="Cambria"/>
          <w:lang w:val="en-CA"/>
        </w:rPr>
        <w:t>ohesin depletion is associated with disrupted promoter-enhancer interactions within TADs (Seitan et al., 2013)⁠.</w:t>
      </w:r>
    </w:p>
    <w:p w14:paraId="684F7ABE" w14:textId="77777777" w:rsidR="00903BEE" w:rsidRPr="00E400CE" w:rsidRDefault="00903BEE">
      <w:pPr>
        <w:jc w:val="both"/>
        <w:rPr>
          <w:rFonts w:ascii="Cambria" w:hAnsi="Cambria"/>
          <w:lang w:val="en-CA"/>
        </w:rPr>
      </w:pPr>
    </w:p>
    <w:p w14:paraId="4C24A948" w14:textId="68017507" w:rsidR="00903BEE" w:rsidRPr="00E400CE" w:rsidRDefault="000E67D1">
      <w:pPr>
        <w:jc w:val="both"/>
        <w:rPr>
          <w:lang w:val="en-CA"/>
        </w:rPr>
      </w:pPr>
      <w:r w:rsidRPr="00E400CE">
        <w:rPr>
          <w:rFonts w:ascii="Cambria" w:hAnsi="Cambria"/>
          <w:lang w:val="en-CA"/>
        </w:rPr>
        <w:t>Significant enrichments were found for CTCF and cohesin binding peaks (subunits</w:t>
      </w:r>
      <w:ins w:id="173" w:author="Jennifer Tan" w:date="2016-12-19T17:19:00Z">
        <w:r w:rsidR="00944E3B">
          <w:rPr>
            <w:rFonts w:ascii="Cambria" w:hAnsi="Cambria"/>
            <w:lang w:val="en-CA"/>
          </w:rPr>
          <w:t xml:space="preserve"> of cohesion, specifically</w:t>
        </w:r>
      </w:ins>
      <w:del w:id="174" w:author="Jennifer Tan" w:date="2016-12-19T17:19:00Z">
        <w:r w:rsidRPr="00E400CE" w:rsidDel="00944E3B">
          <w:rPr>
            <w:rFonts w:ascii="Cambria" w:hAnsi="Cambria"/>
            <w:lang w:val="en-CA"/>
          </w:rPr>
          <w:delText>,</w:delText>
        </w:r>
      </w:del>
      <w:r w:rsidRPr="00E400CE">
        <w:rPr>
          <w:rFonts w:ascii="Cambria" w:hAnsi="Cambria"/>
          <w:lang w:val="en-CA"/>
        </w:rPr>
        <w:t xml:space="preserve"> SMC3 and RAD21</w:t>
      </w:r>
      <w:ins w:id="175" w:author="Jennifer Tan" w:date="2016-12-19T17:19:00Z">
        <w:r w:rsidR="00944E3B">
          <w:rPr>
            <w:rFonts w:ascii="Cambria" w:hAnsi="Cambria"/>
            <w:lang w:val="en-CA"/>
          </w:rPr>
          <w:t>,</w:t>
        </w:r>
      </w:ins>
      <w:r w:rsidRPr="00E400CE">
        <w:rPr>
          <w:rFonts w:ascii="Cambria" w:hAnsi="Cambria"/>
          <w:lang w:val="en-CA"/>
        </w:rPr>
        <w:t xml:space="preserve"> </w:t>
      </w:r>
      <w:del w:id="176" w:author="Jennifer Tan" w:date="2016-12-19T17:19:00Z">
        <w:r w:rsidRPr="00E400CE" w:rsidDel="00944E3B">
          <w:rPr>
            <w:rFonts w:ascii="Cambria" w:hAnsi="Cambria"/>
            <w:lang w:val="en-CA"/>
          </w:rPr>
          <w:delText>a</w:delText>
        </w:r>
      </w:del>
      <w:ins w:id="177" w:author="Jennifer Tan" w:date="2016-12-19T17:19:00Z">
        <w:r w:rsidR="00944E3B">
          <w:rPr>
            <w:rFonts w:ascii="Cambria" w:hAnsi="Cambria"/>
            <w:lang w:val="en-CA"/>
          </w:rPr>
          <w:t>we</w:t>
        </w:r>
      </w:ins>
      <w:r w:rsidRPr="00E400CE">
        <w:rPr>
          <w:rFonts w:ascii="Cambria" w:hAnsi="Cambria"/>
          <w:lang w:val="en-CA"/>
        </w:rPr>
        <w:t xml:space="preserve">re used to measure cohesin binding, </w:t>
      </w:r>
      <w:ins w:id="178" w:author="Jennifer Tan" w:date="2016-12-19T17:19:00Z">
        <w:r w:rsidR="00944E3B">
          <w:rPr>
            <w:rFonts w:ascii="Cambria" w:hAnsi="Cambria"/>
            <w:lang w:val="en-CA"/>
          </w:rPr>
          <w:t>M</w:t>
        </w:r>
      </w:ins>
      <w:del w:id="179" w:author="Jennifer Tan" w:date="2016-12-19T17:19:00Z">
        <w:r w:rsidRPr="00E400CE" w:rsidDel="00944E3B">
          <w:rPr>
            <w:rFonts w:ascii="Cambria" w:hAnsi="Cambria"/>
            <w:lang w:val="en-CA"/>
          </w:rPr>
          <w:delText>m</w:delText>
        </w:r>
      </w:del>
      <w:r w:rsidRPr="00E400CE">
        <w:rPr>
          <w:rFonts w:ascii="Cambria" w:hAnsi="Cambria"/>
          <w:lang w:val="en-CA"/>
        </w:rPr>
        <w:t>ethods) within elincRNAs promoter regions (fold enrichment=5.2 and 8.1, respectively, q=1e-04) relative to other lincRNAs (fold enrichment = 1.3 and 1.3, respectively, q&lt;0.05, Figure 2C).</w:t>
      </w:r>
    </w:p>
    <w:p w14:paraId="357F1C54" w14:textId="77777777" w:rsidR="00903BEE" w:rsidRPr="00E400CE" w:rsidRDefault="00903BEE">
      <w:pPr>
        <w:jc w:val="both"/>
        <w:rPr>
          <w:rFonts w:ascii="Cambria" w:hAnsi="Cambria"/>
          <w:lang w:val="en-CA"/>
        </w:rPr>
      </w:pPr>
    </w:p>
    <w:p w14:paraId="686E8EF1" w14:textId="33674110" w:rsidR="00903BEE" w:rsidRPr="00E400CE" w:rsidRDefault="000E67D1">
      <w:pPr>
        <w:jc w:val="both"/>
        <w:rPr>
          <w:lang w:val="en-CA"/>
        </w:rPr>
      </w:pPr>
      <w:r w:rsidRPr="00E400CE">
        <w:rPr>
          <w:rFonts w:ascii="Cambria" w:hAnsi="Cambria"/>
          <w:lang w:val="en-CA"/>
        </w:rPr>
        <w:t xml:space="preserve">As </w:t>
      </w:r>
      <w:del w:id="180" w:author="Jennifer Tan" w:date="2016-12-19T17:21:00Z">
        <w:r w:rsidRPr="00E400CE" w:rsidDel="00E73CAB">
          <w:rPr>
            <w:rFonts w:ascii="Cambria" w:hAnsi="Cambria"/>
            <w:lang w:val="en-CA"/>
          </w:rPr>
          <w:delText xml:space="preserve">most </w:delText>
        </w:r>
      </w:del>
      <w:ins w:id="181" w:author="Jennifer Tan" w:date="2016-12-19T17:21:00Z">
        <w:r w:rsidR="00E73CAB">
          <w:rPr>
            <w:rFonts w:ascii="Cambria" w:hAnsi="Cambria"/>
            <w:lang w:val="en-CA"/>
          </w:rPr>
          <w:t>a large proportion of</w:t>
        </w:r>
        <w:r w:rsidR="00E73CAB" w:rsidRPr="00E400CE">
          <w:rPr>
            <w:rFonts w:ascii="Cambria" w:hAnsi="Cambria"/>
            <w:lang w:val="en-CA"/>
          </w:rPr>
          <w:t xml:space="preserve"> </w:t>
        </w:r>
      </w:ins>
      <w:r w:rsidRPr="00E400CE">
        <w:rPr>
          <w:rFonts w:ascii="Cambria" w:hAnsi="Cambria"/>
          <w:lang w:val="en-CA"/>
        </w:rPr>
        <w:t xml:space="preserve">binding sites for CTCF and cohesin overlap in the human genome (Figure 2E) and </w:t>
      </w:r>
      <w:ins w:id="182" w:author="Jennifer Tan" w:date="2016-12-19T17:22:00Z">
        <w:r w:rsidR="00E73CAB">
          <w:rPr>
            <w:rFonts w:ascii="Cambria" w:hAnsi="Cambria"/>
            <w:lang w:val="en-CA"/>
          </w:rPr>
          <w:t xml:space="preserve">since </w:t>
        </w:r>
      </w:ins>
      <w:r w:rsidRPr="00E400CE">
        <w:rPr>
          <w:rFonts w:ascii="Cambria" w:hAnsi="Cambria"/>
          <w:lang w:val="en-CA"/>
        </w:rPr>
        <w:t xml:space="preserve">loops mediated by CTCF </w:t>
      </w:r>
      <w:del w:id="183" w:author="Jennifer Tan" w:date="2016-12-19T17:23:00Z">
        <w:r w:rsidRPr="00E400CE" w:rsidDel="00745A80">
          <w:rPr>
            <w:rFonts w:ascii="Cambria" w:hAnsi="Cambria"/>
            <w:lang w:val="en-CA"/>
          </w:rPr>
          <w:delText xml:space="preserve">or </w:delText>
        </w:r>
      </w:del>
      <w:ins w:id="184" w:author="Jennifer Tan" w:date="2016-12-19T17:23:00Z">
        <w:r w:rsidR="00745A80">
          <w:rPr>
            <w:rFonts w:ascii="Cambria" w:hAnsi="Cambria"/>
            <w:lang w:val="en-CA"/>
          </w:rPr>
          <w:t>and</w:t>
        </w:r>
        <w:r w:rsidR="00745A80" w:rsidRPr="00E400CE">
          <w:rPr>
            <w:rFonts w:ascii="Cambria" w:hAnsi="Cambria"/>
            <w:lang w:val="en-CA"/>
          </w:rPr>
          <w:t xml:space="preserve"> </w:t>
        </w:r>
      </w:ins>
      <w:r w:rsidRPr="00E400CE">
        <w:rPr>
          <w:rFonts w:ascii="Cambria" w:hAnsi="Cambria"/>
          <w:lang w:val="en-CA"/>
        </w:rPr>
        <w:t xml:space="preserve">cohesin </w:t>
      </w:r>
      <w:del w:id="185" w:author="Jennifer Tan" w:date="2016-12-19T17:23:00Z">
        <w:r w:rsidRPr="00E400CE" w:rsidDel="00745A80">
          <w:rPr>
            <w:rFonts w:ascii="Cambria" w:hAnsi="Cambria"/>
            <w:lang w:val="en-CA"/>
          </w:rPr>
          <w:delText>independently</w:delText>
        </w:r>
      </w:del>
      <w:ins w:id="186" w:author="Jennifer Tan" w:date="2016-12-19T17:23:00Z">
        <w:r w:rsidR="00745A80">
          <w:rPr>
            <w:rFonts w:ascii="Cambria" w:hAnsi="Cambria"/>
            <w:lang w:val="en-CA"/>
          </w:rPr>
          <w:t>collectively are thought to have different roles in chromosomal organization from those mediated by</w:t>
        </w:r>
      </w:ins>
      <w:del w:id="187" w:author="Jennifer Tan" w:date="2016-12-19T17:23:00Z">
        <w:r w:rsidRPr="00E400CE" w:rsidDel="00745A80">
          <w:rPr>
            <w:rFonts w:ascii="Cambria" w:hAnsi="Cambria"/>
            <w:lang w:val="en-CA"/>
          </w:rPr>
          <w:delText>,</w:delText>
        </w:r>
      </w:del>
      <w:r w:rsidRPr="00E400CE">
        <w:rPr>
          <w:rFonts w:ascii="Cambria" w:hAnsi="Cambria"/>
          <w:lang w:val="en-CA"/>
        </w:rPr>
        <w:t xml:space="preserve"> </w:t>
      </w:r>
      <w:ins w:id="188" w:author="Jennifer Tan" w:date="2016-12-19T17:24:00Z">
        <w:r w:rsidR="00745A80">
          <w:rPr>
            <w:rFonts w:ascii="Cambria" w:hAnsi="Cambria"/>
            <w:lang w:val="en-CA"/>
          </w:rPr>
          <w:t xml:space="preserve">only </w:t>
        </w:r>
      </w:ins>
      <w:del w:id="189" w:author="Jennifer Tan" w:date="2016-12-19T17:23:00Z">
        <w:r w:rsidRPr="00E400CE" w:rsidDel="00745A80">
          <w:rPr>
            <w:rFonts w:ascii="Cambria" w:hAnsi="Cambria"/>
            <w:lang w:val="en-CA"/>
          </w:rPr>
          <w:delText xml:space="preserve">or both CTCF and </w:delText>
        </w:r>
      </w:del>
      <w:r w:rsidRPr="00E400CE">
        <w:rPr>
          <w:rFonts w:ascii="Cambria" w:hAnsi="Cambria"/>
          <w:lang w:val="en-CA"/>
        </w:rPr>
        <w:t xml:space="preserve">cohesin </w:t>
      </w:r>
      <w:del w:id="190" w:author="Jennifer Tan" w:date="2016-12-19T17:23:00Z">
        <w:r w:rsidRPr="00E400CE" w:rsidDel="00745A80">
          <w:rPr>
            <w:rFonts w:ascii="Cambria" w:hAnsi="Cambria"/>
            <w:lang w:val="en-CA"/>
          </w:rPr>
          <w:delText xml:space="preserve">collectively </w:delText>
        </w:r>
      </w:del>
      <w:del w:id="191" w:author="Jennifer Tan" w:date="2016-12-19T17:24:00Z">
        <w:r w:rsidRPr="00E400CE" w:rsidDel="00745A80">
          <w:rPr>
            <w:rFonts w:ascii="Cambria" w:hAnsi="Cambria"/>
            <w:lang w:val="en-CA"/>
          </w:rPr>
          <w:delText xml:space="preserve">are thought to have different roles in chromosomal organization </w:delText>
        </w:r>
      </w:del>
      <w:r w:rsidRPr="00E400CE">
        <w:rPr>
          <w:rFonts w:ascii="Cambria" w:hAnsi="Cambria"/>
          <w:lang w:val="en-CA"/>
        </w:rPr>
        <w:t xml:space="preserve">(Ji et al., 2016)⁠, I further determined the independent enrichment of elincRNAs in CTCF and cohesin binding </w:t>
      </w:r>
      <w:ins w:id="192" w:author="Jennifer Tan" w:date="2016-12-19T17:24:00Z">
        <w:r w:rsidR="00745A80">
          <w:rPr>
            <w:rFonts w:ascii="Cambria" w:hAnsi="Cambria"/>
            <w:lang w:val="en-CA"/>
          </w:rPr>
          <w:t xml:space="preserve">using </w:t>
        </w:r>
      </w:ins>
      <w:del w:id="193" w:author="Jennifer Tan" w:date="2016-12-19T17:24:00Z">
        <w:r w:rsidRPr="00E400CE" w:rsidDel="00745A80">
          <w:rPr>
            <w:rFonts w:ascii="Cambria" w:hAnsi="Cambria"/>
            <w:lang w:val="en-CA"/>
          </w:rPr>
          <w:delText xml:space="preserve">by obtaining </w:delText>
        </w:r>
      </w:del>
      <w:r w:rsidRPr="00E400CE">
        <w:rPr>
          <w:rFonts w:ascii="Cambria" w:hAnsi="Cambria"/>
          <w:lang w:val="en-CA"/>
        </w:rPr>
        <w:t>mutually exclusive binding sites of the proteins. This revealed a much stronger enrichment of cohesin binding sites (Figure 2D) in elincRNA loci (fold enrichment = 13.1</w:t>
      </w:r>
      <w:del w:id="194" w:author="Jennifer Tan" w:date="2016-12-19T17:25:00Z">
        <w:r w:rsidRPr="00E400CE" w:rsidDel="00560EF7">
          <w:rPr>
            <w:rFonts w:ascii="Cambria" w:hAnsi="Cambria"/>
            <w:lang w:val="en-CA"/>
          </w:rPr>
          <w:delText xml:space="preserve"> fold</w:delText>
        </w:r>
      </w:del>
      <w:r w:rsidRPr="00E400CE">
        <w:rPr>
          <w:rFonts w:ascii="Cambria" w:hAnsi="Cambria"/>
          <w:lang w:val="en-CA"/>
        </w:rPr>
        <w:t xml:space="preserve">, q=1e-04) compared to </w:t>
      </w:r>
      <w:ins w:id="195" w:author="Jennifer Tan" w:date="2016-12-19T17:25:00Z">
        <w:r w:rsidR="00560EF7">
          <w:rPr>
            <w:rFonts w:ascii="Cambria" w:hAnsi="Cambria"/>
            <w:lang w:val="en-CA"/>
          </w:rPr>
          <w:t xml:space="preserve">that of </w:t>
        </w:r>
      </w:ins>
      <w:r w:rsidRPr="00E400CE">
        <w:rPr>
          <w:rFonts w:ascii="Cambria" w:hAnsi="Cambria"/>
          <w:lang w:val="en-CA"/>
        </w:rPr>
        <w:t>CTCF</w:t>
      </w:r>
      <w:del w:id="196" w:author="Jennifer Tan" w:date="2016-12-19T17:25:00Z">
        <w:r w:rsidRPr="00E400CE" w:rsidDel="00560EF7">
          <w:rPr>
            <w:rFonts w:ascii="Cambria" w:hAnsi="Cambria"/>
            <w:lang w:val="en-CA"/>
          </w:rPr>
          <w:delText xml:space="preserve"> binding sites</w:delText>
        </w:r>
      </w:del>
      <w:r w:rsidRPr="00E400CE">
        <w:rPr>
          <w:rFonts w:ascii="Cambria" w:hAnsi="Cambria"/>
          <w:lang w:val="en-CA"/>
        </w:rPr>
        <w:t xml:space="preserve"> (fold enrichment = 3.92, q=1e-04). This suggests elincRNAs may be much more frequently involved in the formation of cohesin-only loops, supporting their roles in modulating promoter-enhancer looping.</w:t>
      </w:r>
    </w:p>
    <w:p w14:paraId="746E97E0" w14:textId="77777777" w:rsidR="00903BEE" w:rsidRPr="00E400CE" w:rsidRDefault="00903BEE">
      <w:pPr>
        <w:jc w:val="both"/>
        <w:rPr>
          <w:rFonts w:ascii="Cambria" w:hAnsi="Cambria"/>
          <w:lang w:val="en-CA"/>
        </w:rPr>
      </w:pPr>
    </w:p>
    <w:p w14:paraId="51C574E5" w14:textId="77777777" w:rsidR="00903BEE" w:rsidRPr="00E400CE" w:rsidRDefault="000E67D1">
      <w:pPr>
        <w:jc w:val="both"/>
        <w:rPr>
          <w:lang w:val="en-CA"/>
        </w:rPr>
      </w:pPr>
      <w:r w:rsidRPr="00E400CE">
        <w:rPr>
          <w:rFonts w:ascii="Cambria" w:hAnsi="Cambria"/>
          <w:lang w:val="en-CA"/>
        </w:rPr>
        <w:t>ElincRNAs promoter regions are not enriched at TAD boundaries</w:t>
      </w:r>
    </w:p>
    <w:p w14:paraId="1F224D3C" w14:textId="77777777" w:rsidR="00903BEE" w:rsidRPr="00E400CE" w:rsidRDefault="00903BEE">
      <w:pPr>
        <w:jc w:val="both"/>
        <w:rPr>
          <w:rFonts w:ascii="Cambria" w:hAnsi="Cambria"/>
          <w:lang w:val="en-CA"/>
        </w:rPr>
      </w:pPr>
    </w:p>
    <w:p w14:paraId="01F9BAB0" w14:textId="4114D241" w:rsidR="00903BEE" w:rsidRPr="00E400CE" w:rsidRDefault="000E67D1">
      <w:pPr>
        <w:jc w:val="both"/>
        <w:rPr>
          <w:lang w:val="en-CA"/>
        </w:rPr>
      </w:pPr>
      <w:r w:rsidRPr="00E400CE">
        <w:rPr>
          <w:rFonts w:ascii="Cambria" w:hAnsi="Cambria"/>
          <w:lang w:val="en-CA"/>
        </w:rPr>
        <w:t>As loop anchors are frequently found at TAD boundaries, I next investigated whether similar enrichment would be observed for elincRNAs at TAD boundaries. Using Hi-C data (Figure 3)</w:t>
      </w:r>
      <w:ins w:id="197" w:author="Jennifer Tan" w:date="2016-12-19T17:26:00Z">
        <w:r w:rsidR="0037497F">
          <w:rPr>
            <w:rFonts w:ascii="Cambria" w:hAnsi="Cambria"/>
            <w:lang w:val="en-CA"/>
          </w:rPr>
          <w:t>,</w:t>
        </w:r>
      </w:ins>
      <w:ins w:id="198" w:author="Jennifer Tan" w:date="2016-12-19T17:36:00Z">
        <w:r w:rsidR="00AF0B0B">
          <w:rPr>
            <w:rFonts w:ascii="Cambria" w:hAnsi="Cambria"/>
            <w:lang w:val="en-CA"/>
          </w:rPr>
          <w:t xml:space="preserve"> </w:t>
        </w:r>
      </w:ins>
      <w:ins w:id="199" w:author="Jennifer Tan" w:date="2016-12-19T17:37:00Z">
        <w:r w:rsidR="00AF0B0B">
          <w:rPr>
            <w:rFonts w:ascii="Cambria" w:hAnsi="Cambria"/>
            <w:lang w:val="en-CA"/>
          </w:rPr>
          <w:t xml:space="preserve">I obtained the sum of </w:t>
        </w:r>
      </w:ins>
      <w:ins w:id="200" w:author="Jennifer Tan" w:date="2016-12-19T17:36:00Z">
        <w:r w:rsidR="00AF0B0B">
          <w:rPr>
            <w:rFonts w:ascii="Cambria" w:hAnsi="Cambria"/>
            <w:lang w:val="en-CA"/>
          </w:rPr>
          <w:t xml:space="preserve">interactions within </w:t>
        </w:r>
      </w:ins>
      <w:ins w:id="201" w:author="Jennifer Tan" w:date="2016-12-19T17:37:00Z">
        <w:r w:rsidR="00AF0B0B">
          <w:rPr>
            <w:rFonts w:ascii="Cambria" w:hAnsi="Cambria"/>
            <w:lang w:val="en-CA"/>
          </w:rPr>
          <w:t xml:space="preserve">each </w:t>
        </w:r>
      </w:ins>
      <w:ins w:id="202" w:author="Jennifer Tan" w:date="2016-12-19T17:36:00Z">
        <w:r w:rsidR="00AF0B0B">
          <w:rPr>
            <w:rFonts w:ascii="Cambria" w:hAnsi="Cambria"/>
            <w:lang w:val="en-CA"/>
          </w:rPr>
          <w:t>TAD</w:t>
        </w:r>
      </w:ins>
      <w:ins w:id="203" w:author="Jennifer Tan" w:date="2016-12-19T17:37:00Z">
        <w:r w:rsidR="00AF0B0B">
          <w:rPr>
            <w:rFonts w:ascii="Cambria" w:hAnsi="Cambria"/>
            <w:lang w:val="en-CA"/>
          </w:rPr>
          <w:t xml:space="preserve"> (REF, Rao et al)</w:t>
        </w:r>
      </w:ins>
      <w:ins w:id="204" w:author="Jennifer Tan" w:date="2016-12-19T17:36:00Z">
        <w:r w:rsidR="00AF0B0B">
          <w:rPr>
            <w:rFonts w:ascii="Cambria" w:hAnsi="Cambria"/>
            <w:lang w:val="en-CA"/>
          </w:rPr>
          <w:t>.</w:t>
        </w:r>
      </w:ins>
      <w:r w:rsidRPr="00E400CE">
        <w:rPr>
          <w:rFonts w:ascii="Cambria" w:hAnsi="Cambria"/>
          <w:lang w:val="en-CA"/>
        </w:rPr>
        <w:t xml:space="preserve"> </w:t>
      </w:r>
      <w:ins w:id="205" w:author="Jennifer Tan" w:date="2016-12-19T17:38:00Z">
        <w:r w:rsidR="00AF0B0B">
          <w:rPr>
            <w:rFonts w:ascii="Cambria" w:hAnsi="Cambria"/>
            <w:lang w:val="en-CA"/>
          </w:rPr>
          <w:t xml:space="preserve">Next, </w:t>
        </w:r>
      </w:ins>
      <w:r w:rsidRPr="00E400CE">
        <w:rPr>
          <w:rFonts w:ascii="Cambria" w:hAnsi="Cambria"/>
          <w:lang w:val="en-CA"/>
        </w:rPr>
        <w:t>I estimated TAD boundar</w:t>
      </w:r>
      <w:del w:id="206" w:author="Jennifer Tan" w:date="2016-12-19T17:38:00Z">
        <w:r w:rsidRPr="00E400CE" w:rsidDel="00AF0B0B">
          <w:rPr>
            <w:rFonts w:ascii="Cambria" w:hAnsi="Cambria"/>
            <w:lang w:val="en-CA"/>
          </w:rPr>
          <w:delText>y</w:delText>
        </w:r>
      </w:del>
      <w:ins w:id="207" w:author="Jennifer Tan" w:date="2016-12-19T17:38:00Z">
        <w:r w:rsidR="00AF0B0B">
          <w:rPr>
            <w:rFonts w:ascii="Cambria" w:hAnsi="Cambria"/>
            <w:lang w:val="en-CA"/>
          </w:rPr>
          <w:t>ies</w:t>
        </w:r>
      </w:ins>
      <w:del w:id="208" w:author="Jennifer Tan" w:date="2016-12-19T17:38:00Z">
        <w:r w:rsidRPr="00E400CE" w:rsidDel="00AF0B0B">
          <w:rPr>
            <w:rFonts w:ascii="Cambria" w:hAnsi="Cambria"/>
            <w:lang w:val="en-CA"/>
          </w:rPr>
          <w:delText xml:space="preserve"> regions</w:delText>
        </w:r>
      </w:del>
      <w:ins w:id="209" w:author="Jennifer Tan" w:date="2016-12-19T17:38:00Z">
        <w:r w:rsidR="00AF0B0B">
          <w:rPr>
            <w:rFonts w:ascii="Cambria" w:hAnsi="Cambria"/>
            <w:lang w:val="en-CA"/>
          </w:rPr>
          <w:t>,</w:t>
        </w:r>
      </w:ins>
      <w:r w:rsidRPr="00E400CE">
        <w:rPr>
          <w:rFonts w:ascii="Cambria" w:hAnsi="Cambria"/>
          <w:lang w:val="en-CA"/>
        </w:rPr>
        <w:t xml:space="preserve"> </w:t>
      </w:r>
      <w:ins w:id="210" w:author="Jennifer Tan" w:date="2016-12-19T17:32:00Z">
        <w:r w:rsidR="0037497F">
          <w:rPr>
            <w:rFonts w:ascii="Cambria" w:hAnsi="Cambria"/>
            <w:lang w:val="en-CA"/>
          </w:rPr>
          <w:t>defined as</w:t>
        </w:r>
      </w:ins>
      <w:ins w:id="211" w:author="Jennifer Tan" w:date="2016-12-19T17:35:00Z">
        <w:r w:rsidR="0037497F">
          <w:rPr>
            <w:rFonts w:ascii="Cambria" w:hAnsi="Cambria"/>
            <w:lang w:val="en-CA"/>
          </w:rPr>
          <w:t xml:space="preserve"> </w:t>
        </w:r>
      </w:ins>
      <w:ins w:id="212" w:author="Jennifer Tan" w:date="2016-12-19T17:38:00Z">
        <w:r w:rsidR="00AF0B0B">
          <w:rPr>
            <w:rFonts w:ascii="Cambria" w:hAnsi="Cambria"/>
            <w:lang w:val="en-CA"/>
          </w:rPr>
          <w:t xml:space="preserve">regions extending from </w:t>
        </w:r>
      </w:ins>
      <w:ins w:id="213" w:author="Jennifer Tan" w:date="2016-12-19T17:39:00Z">
        <w:r w:rsidR="00AF0B0B">
          <w:rPr>
            <w:rFonts w:ascii="Cambria" w:hAnsi="Cambria"/>
            <w:lang w:val="en-CA"/>
          </w:rPr>
          <w:t xml:space="preserve">each side of the previously </w:t>
        </w:r>
      </w:ins>
      <w:ins w:id="214" w:author="Jennifer Tan" w:date="2016-12-19T17:40:00Z">
        <w:r w:rsidR="00AF0B0B">
          <w:rPr>
            <w:rFonts w:ascii="Cambria" w:hAnsi="Cambria"/>
            <w:lang w:val="en-CA"/>
          </w:rPr>
          <w:t>predicted</w:t>
        </w:r>
      </w:ins>
      <w:ins w:id="215" w:author="Jennifer Tan" w:date="2016-12-19T17:38:00Z">
        <w:r w:rsidR="00AF0B0B">
          <w:rPr>
            <w:rFonts w:ascii="Cambria" w:hAnsi="Cambria"/>
            <w:lang w:val="en-CA"/>
          </w:rPr>
          <w:t xml:space="preserve"> TAD borders (REF Rao et al)</w:t>
        </w:r>
      </w:ins>
      <w:ins w:id="216" w:author="Jennifer Tan" w:date="2016-12-19T17:35:00Z">
        <w:r w:rsidR="0037497F">
          <w:rPr>
            <w:rFonts w:ascii="Cambria" w:hAnsi="Cambria"/>
            <w:lang w:val="en-CA"/>
          </w:rPr>
          <w:t xml:space="preserve"> </w:t>
        </w:r>
      </w:ins>
      <w:ins w:id="217" w:author="Jennifer Tan" w:date="2016-12-19T17:39:00Z">
        <w:r w:rsidR="00AF0B0B">
          <w:rPr>
            <w:rFonts w:ascii="Cambria" w:hAnsi="Cambria"/>
            <w:lang w:val="en-CA"/>
          </w:rPr>
          <w:t xml:space="preserve">that </w:t>
        </w:r>
      </w:ins>
      <w:ins w:id="218" w:author="Jennifer Tan" w:date="2016-12-19T17:35:00Z">
        <w:r w:rsidR="0037497F">
          <w:rPr>
            <w:rFonts w:ascii="Cambria" w:hAnsi="Cambria"/>
            <w:lang w:val="en-CA"/>
          </w:rPr>
          <w:t>contain no more than</w:t>
        </w:r>
      </w:ins>
      <w:ins w:id="219" w:author="Jennifer Tan" w:date="2016-12-19T17:32:00Z">
        <w:r w:rsidR="0037497F">
          <w:rPr>
            <w:rFonts w:ascii="Cambria" w:hAnsi="Cambria"/>
            <w:lang w:val="en-CA"/>
          </w:rPr>
          <w:t xml:space="preserve"> 10 percent of </w:t>
        </w:r>
      </w:ins>
      <w:ins w:id="220" w:author="Jennifer Tan" w:date="2016-12-19T17:36:00Z">
        <w:r w:rsidR="0037497F">
          <w:rPr>
            <w:rFonts w:ascii="Cambria" w:hAnsi="Cambria"/>
            <w:lang w:val="en-CA"/>
          </w:rPr>
          <w:t xml:space="preserve">the maximum interactions within </w:t>
        </w:r>
      </w:ins>
      <w:ins w:id="221" w:author="Jennifer Tan" w:date="2016-12-19T17:39:00Z">
        <w:r w:rsidR="00AF0B0B">
          <w:rPr>
            <w:rFonts w:ascii="Cambria" w:hAnsi="Cambria"/>
            <w:lang w:val="en-CA"/>
          </w:rPr>
          <w:t>that</w:t>
        </w:r>
      </w:ins>
      <w:ins w:id="222" w:author="Jennifer Tan" w:date="2016-12-19T17:36:00Z">
        <w:r w:rsidR="0037497F">
          <w:rPr>
            <w:rFonts w:ascii="Cambria" w:hAnsi="Cambria"/>
            <w:lang w:val="en-CA"/>
          </w:rPr>
          <w:t xml:space="preserve"> TAD</w:t>
        </w:r>
      </w:ins>
      <w:del w:id="223" w:author="Jennifer Tan" w:date="2016-12-19T17:26:00Z">
        <w:r w:rsidRPr="00E400CE" w:rsidDel="0037497F">
          <w:rPr>
            <w:rFonts w:ascii="Cambria" w:hAnsi="Cambria"/>
            <w:lang w:val="en-CA"/>
          </w:rPr>
          <w:delText xml:space="preserve">through </w:delText>
        </w:r>
      </w:del>
      <w:del w:id="224" w:author="Jennifer Tan" w:date="2016-12-19T17:36:00Z">
        <w:r w:rsidRPr="00E400CE" w:rsidDel="0037497F">
          <w:rPr>
            <w:rFonts w:ascii="Cambria" w:hAnsi="Cambria"/>
            <w:lang w:val="en-CA"/>
          </w:rPr>
          <w:delText>a sliding diamond approach on contact matrices</w:delText>
        </w:r>
      </w:del>
      <w:r w:rsidRPr="00E400CE">
        <w:rPr>
          <w:rFonts w:ascii="Cambria" w:hAnsi="Cambria"/>
          <w:lang w:val="en-CA"/>
        </w:rPr>
        <w:t xml:space="preserve"> (</w:t>
      </w:r>
      <w:commentRangeStart w:id="225"/>
      <w:del w:id="226" w:author="Jennifer Tan" w:date="2016-12-19T17:41:00Z">
        <w:r w:rsidRPr="00E400CE" w:rsidDel="00AF0B0B">
          <w:rPr>
            <w:rFonts w:ascii="Cambria" w:hAnsi="Cambria"/>
            <w:lang w:val="en-CA"/>
          </w:rPr>
          <w:delText xml:space="preserve">Figure 4A, </w:delText>
        </w:r>
      </w:del>
      <w:ins w:id="227" w:author="Jennifer Tan" w:date="2016-12-19T17:41:00Z">
        <w:r w:rsidR="00AF0B0B">
          <w:rPr>
            <w:rFonts w:ascii="Cambria" w:hAnsi="Cambria"/>
            <w:lang w:val="en-CA"/>
          </w:rPr>
          <w:t>M</w:t>
        </w:r>
      </w:ins>
      <w:del w:id="228" w:author="Jennifer Tan" w:date="2016-12-19T17:41:00Z">
        <w:r w:rsidRPr="00E400CE" w:rsidDel="00AF0B0B">
          <w:rPr>
            <w:rFonts w:ascii="Cambria" w:hAnsi="Cambria"/>
            <w:lang w:val="en-CA"/>
          </w:rPr>
          <w:delText>m</w:delText>
        </w:r>
      </w:del>
      <w:r w:rsidRPr="00E400CE">
        <w:rPr>
          <w:rFonts w:ascii="Cambria" w:hAnsi="Cambria"/>
          <w:lang w:val="en-CA"/>
        </w:rPr>
        <w:t>ethods</w:t>
      </w:r>
      <w:commentRangeEnd w:id="225"/>
      <w:r w:rsidR="00AF0B0B">
        <w:rPr>
          <w:rStyle w:val="CommentReference"/>
        </w:rPr>
        <w:commentReference w:id="225"/>
      </w:r>
      <w:r w:rsidRPr="00E400CE">
        <w:rPr>
          <w:rFonts w:ascii="Cambria" w:hAnsi="Cambria"/>
          <w:lang w:val="en-CA"/>
        </w:rPr>
        <w:t>). Boundaries were extended from TAD borders until the sum of interactions in the diamond reached an arbitrary threshold (</w:t>
      </w:r>
      <w:del w:id="229" w:author="Jennifer Tan" w:date="2016-12-19T17:42:00Z">
        <w:r w:rsidRPr="00E400CE" w:rsidDel="00AF0B0B">
          <w:rPr>
            <w:rFonts w:ascii="Cambria" w:hAnsi="Cambria"/>
            <w:lang w:val="en-CA"/>
          </w:rPr>
          <w:delText>Figure 5, methods</w:delText>
        </w:r>
      </w:del>
      <w:ins w:id="230" w:author="Jennifer Tan" w:date="2016-12-19T17:42:00Z">
        <w:r w:rsidR="00AF0B0B">
          <w:rPr>
            <w:rFonts w:ascii="Cambria" w:hAnsi="Cambria"/>
            <w:lang w:val="en-CA"/>
          </w:rPr>
          <w:t>Methods</w:t>
        </w:r>
      </w:ins>
      <w:r w:rsidRPr="00E400CE">
        <w:rPr>
          <w:rFonts w:ascii="Cambria" w:hAnsi="Cambria"/>
          <w:lang w:val="en-CA"/>
        </w:rPr>
        <w:t xml:space="preserve">). Although elincRNAs </w:t>
      </w:r>
      <w:r w:rsidRPr="00E400CE">
        <w:rPr>
          <w:rFonts w:ascii="Cambria" w:hAnsi="Cambria"/>
          <w:lang w:val="en-CA"/>
        </w:rPr>
        <w:lastRenderedPageBreak/>
        <w:t>promoter regions are enriched at loop anchors relative to other LCL-expressed lincRNAs</w:t>
      </w:r>
      <w:ins w:id="231" w:author="Jennifer Tan" w:date="2016-12-19T17:42:00Z">
        <w:r w:rsidR="007E6DCB">
          <w:rPr>
            <w:rFonts w:ascii="Cambria" w:hAnsi="Cambria"/>
            <w:lang w:val="en-CA"/>
          </w:rPr>
          <w:t xml:space="preserve"> (Figure 2A)</w:t>
        </w:r>
      </w:ins>
      <w:r w:rsidRPr="00E400CE">
        <w:rPr>
          <w:rFonts w:ascii="Cambria" w:hAnsi="Cambria"/>
          <w:lang w:val="en-CA"/>
        </w:rPr>
        <w:t xml:space="preserve">, no significant enrichment was found for these loci </w:t>
      </w:r>
      <w:del w:id="232" w:author="Jennifer Tan" w:date="2016-12-19T17:31:00Z">
        <w:r w:rsidRPr="00E400CE" w:rsidDel="0037497F">
          <w:rPr>
            <w:rFonts w:ascii="Cambria" w:hAnsi="Cambria"/>
            <w:lang w:val="en-CA"/>
          </w:rPr>
          <w:delText xml:space="preserve"> </w:delText>
        </w:r>
      </w:del>
      <w:r w:rsidRPr="00E400CE">
        <w:rPr>
          <w:rFonts w:ascii="Cambria" w:hAnsi="Cambria"/>
          <w:lang w:val="en-CA"/>
        </w:rPr>
        <w:t xml:space="preserve">at TAD boundaries (fold enrichment = 1.2, q=0.08, Figure 2B). Despite the absence of significant elincRNA enrichment at TAD boundaries, </w:t>
      </w:r>
      <w:del w:id="233" w:author="Jennifer Tan" w:date="2016-12-19T17:43:00Z">
        <w:r w:rsidRPr="00E400CE" w:rsidDel="007E6DCB">
          <w:rPr>
            <w:rFonts w:ascii="Cambria" w:hAnsi="Cambria"/>
            <w:lang w:val="en-CA"/>
          </w:rPr>
          <w:delText>dividing TADs into 10 equally sized bins reveals that elincRNAs</w:delText>
        </w:r>
      </w:del>
      <w:ins w:id="234" w:author="Jennifer Tan" w:date="2016-12-19T17:43:00Z">
        <w:r w:rsidR="007E6DCB">
          <w:rPr>
            <w:rFonts w:ascii="Cambria" w:hAnsi="Cambria"/>
            <w:lang w:val="en-CA"/>
          </w:rPr>
          <w:t>they</w:t>
        </w:r>
      </w:ins>
      <w:r w:rsidRPr="00E400CE">
        <w:rPr>
          <w:rFonts w:ascii="Cambria" w:hAnsi="Cambria"/>
          <w:lang w:val="en-CA"/>
        </w:rPr>
        <w:t xml:space="preserve"> tend to be more frequently found near the </w:t>
      </w:r>
      <w:del w:id="235" w:author="Jennifer Tan" w:date="2016-12-19T17:43:00Z">
        <w:r w:rsidRPr="00E400CE" w:rsidDel="007E6DCB">
          <w:rPr>
            <w:rFonts w:ascii="Cambria" w:hAnsi="Cambria"/>
            <w:lang w:val="en-CA"/>
          </w:rPr>
          <w:delText xml:space="preserve">end </w:delText>
        </w:r>
      </w:del>
      <w:ins w:id="236" w:author="Jennifer Tan" w:date="2016-12-19T17:43:00Z">
        <w:r w:rsidR="007E6DCB">
          <w:rPr>
            <w:rFonts w:ascii="Cambria" w:hAnsi="Cambria"/>
            <w:lang w:val="en-CA"/>
          </w:rPr>
          <w:t>peripherals</w:t>
        </w:r>
        <w:r w:rsidR="007E6DCB" w:rsidRPr="00E400CE">
          <w:rPr>
            <w:rFonts w:ascii="Cambria" w:hAnsi="Cambria"/>
            <w:lang w:val="en-CA"/>
          </w:rPr>
          <w:t xml:space="preserve"> </w:t>
        </w:r>
      </w:ins>
      <w:del w:id="237" w:author="Jennifer Tan" w:date="2016-12-19T17:44:00Z">
        <w:r w:rsidRPr="00E400CE" w:rsidDel="007E6DCB">
          <w:rPr>
            <w:rFonts w:ascii="Cambria" w:hAnsi="Cambria"/>
            <w:lang w:val="en-CA"/>
          </w:rPr>
          <w:delText xml:space="preserve">of the TADs </w:delText>
        </w:r>
      </w:del>
      <w:r w:rsidRPr="00E400CE">
        <w:rPr>
          <w:rFonts w:ascii="Cambria" w:hAnsi="Cambria"/>
          <w:lang w:val="en-CA"/>
        </w:rPr>
        <w:t>and are</w:t>
      </w:r>
      <w:ins w:id="238" w:author="Jennifer Tan" w:date="2016-12-19T17:44:00Z">
        <w:r w:rsidR="007E6DCB">
          <w:rPr>
            <w:rFonts w:ascii="Cambria" w:hAnsi="Cambria"/>
            <w:lang w:val="en-CA"/>
          </w:rPr>
          <w:t xml:space="preserve"> significantly</w:t>
        </w:r>
      </w:ins>
      <w:r w:rsidRPr="00E400CE">
        <w:rPr>
          <w:rFonts w:ascii="Cambria" w:hAnsi="Cambria"/>
          <w:lang w:val="en-CA"/>
        </w:rPr>
        <w:t xml:space="preserve"> depleted </w:t>
      </w:r>
      <w:del w:id="239" w:author="Jennifer Tan" w:date="2016-12-19T17:44:00Z">
        <w:r w:rsidRPr="00E400CE" w:rsidDel="007E6DCB">
          <w:rPr>
            <w:rFonts w:ascii="Cambria" w:hAnsi="Cambria"/>
            <w:lang w:val="en-CA"/>
          </w:rPr>
          <w:delText xml:space="preserve">at </w:delText>
        </w:r>
      </w:del>
      <w:ins w:id="240" w:author="Jennifer Tan" w:date="2016-12-19T17:44:00Z">
        <w:r w:rsidR="007E6DCB">
          <w:rPr>
            <w:rFonts w:ascii="Cambria" w:hAnsi="Cambria"/>
            <w:lang w:val="en-CA"/>
          </w:rPr>
          <w:t>in</w:t>
        </w:r>
        <w:r w:rsidR="007E6DCB" w:rsidRPr="00E400CE">
          <w:rPr>
            <w:rFonts w:ascii="Cambria" w:hAnsi="Cambria"/>
            <w:lang w:val="en-CA"/>
          </w:rPr>
          <w:t xml:space="preserve"> </w:t>
        </w:r>
      </w:ins>
      <w:r w:rsidRPr="00E400CE">
        <w:rPr>
          <w:rFonts w:ascii="Cambria" w:hAnsi="Cambria"/>
          <w:lang w:val="en-CA"/>
        </w:rPr>
        <w:t xml:space="preserve">the center of the TADs (bin 5, fold enrichment = 0.37 fold, q=0.06) relative to other LCL-expressed lincRNAs (Figure 2F). The trend is consistent with their enrichment at loop anchors, which are enriched at TAD boundaries (fold enrichment =1.74 , q&lt;1e-3, </w:t>
      </w:r>
      <w:commentRangeStart w:id="241"/>
      <w:r w:rsidRPr="00E400CE">
        <w:rPr>
          <w:rFonts w:ascii="Cambria" w:hAnsi="Cambria"/>
          <w:lang w:val="en-CA"/>
        </w:rPr>
        <w:t>supplementary files</w:t>
      </w:r>
      <w:commentRangeEnd w:id="241"/>
      <w:r w:rsidR="000A130E">
        <w:rPr>
          <w:rStyle w:val="CommentReference"/>
        </w:rPr>
        <w:commentReference w:id="241"/>
      </w:r>
      <w:r w:rsidRPr="00E400CE">
        <w:rPr>
          <w:rFonts w:ascii="Cambria" w:hAnsi="Cambria"/>
          <w:lang w:val="en-CA"/>
        </w:rPr>
        <w:t>).</w:t>
      </w:r>
    </w:p>
    <w:p w14:paraId="647B94C7" w14:textId="77777777" w:rsidR="00903BEE" w:rsidRPr="00E400CE" w:rsidRDefault="00903BEE">
      <w:pPr>
        <w:jc w:val="both"/>
        <w:rPr>
          <w:rFonts w:ascii="Cambria" w:hAnsi="Cambria"/>
          <w:lang w:val="en-CA"/>
        </w:rPr>
      </w:pPr>
    </w:p>
    <w:p w14:paraId="740781E4" w14:textId="54FA3723" w:rsidR="00903BEE" w:rsidRPr="00E400CE" w:rsidRDefault="000E67D1">
      <w:pPr>
        <w:jc w:val="both"/>
        <w:rPr>
          <w:lang w:val="en-CA"/>
        </w:rPr>
      </w:pPr>
      <w:r w:rsidRPr="00E400CE">
        <w:rPr>
          <w:rFonts w:ascii="Cambria" w:hAnsi="Cambria"/>
          <w:lang w:val="en-CA"/>
        </w:rPr>
        <w:t xml:space="preserve">This </w:t>
      </w:r>
      <w:del w:id="242" w:author="Jennifer Tan" w:date="2016-12-19T17:45:00Z">
        <w:r w:rsidRPr="00E400CE" w:rsidDel="00807C98">
          <w:rPr>
            <w:rFonts w:ascii="Cambria" w:hAnsi="Cambria"/>
            <w:lang w:val="en-CA"/>
          </w:rPr>
          <w:delText xml:space="preserve">observed </w:delText>
        </w:r>
      </w:del>
      <w:r w:rsidRPr="00E400CE">
        <w:rPr>
          <w:rFonts w:ascii="Cambria" w:hAnsi="Cambria"/>
          <w:lang w:val="en-CA"/>
        </w:rPr>
        <w:t>lack of significant enrichment</w:t>
      </w:r>
      <w:del w:id="243" w:author="Jennifer Tan" w:date="2016-12-19T17:45:00Z">
        <w:r w:rsidRPr="00E400CE" w:rsidDel="00807C98">
          <w:rPr>
            <w:rFonts w:ascii="Cambria" w:hAnsi="Cambria"/>
            <w:lang w:val="en-CA"/>
          </w:rPr>
          <w:delText xml:space="preserve"> </w:delText>
        </w:r>
      </w:del>
      <w:r w:rsidRPr="00E400CE">
        <w:rPr>
          <w:rFonts w:ascii="Cambria" w:hAnsi="Cambria"/>
          <w:lang w:val="en-CA"/>
        </w:rPr>
        <w:t xml:space="preserve"> of elincRNAs at TAD boundaries may be a consequence of poor resolution of the current Hi-C technology, which is restrained to a maximum of 5kb (Rao et al., 2014a)⁠, as well as limitations in the method used to define boundary regions. Particularly, I defined TAD boundaries by </w:t>
      </w:r>
      <w:ins w:id="244" w:author="Jennifer Tan" w:date="2016-12-19T17:46:00Z">
        <w:r w:rsidR="00807C98">
          <w:rPr>
            <w:rFonts w:ascii="Cambria" w:hAnsi="Cambria"/>
            <w:lang w:val="en-CA"/>
          </w:rPr>
          <w:t xml:space="preserve">only </w:t>
        </w:r>
      </w:ins>
      <w:r w:rsidRPr="00E400CE">
        <w:rPr>
          <w:rFonts w:ascii="Cambria" w:hAnsi="Cambria"/>
          <w:lang w:val="en-CA"/>
        </w:rPr>
        <w:t xml:space="preserve">extending inwards from </w:t>
      </w:r>
      <w:ins w:id="245" w:author="Jennifer Tan" w:date="2016-12-19T17:46:00Z">
        <w:r w:rsidR="00807C98">
          <w:rPr>
            <w:rFonts w:ascii="Cambria" w:hAnsi="Cambria"/>
            <w:lang w:val="en-CA"/>
          </w:rPr>
          <w:t xml:space="preserve">TAD </w:t>
        </w:r>
      </w:ins>
      <w:r w:rsidRPr="00E400CE">
        <w:rPr>
          <w:rFonts w:ascii="Cambria" w:hAnsi="Cambria"/>
          <w:lang w:val="en-CA"/>
        </w:rPr>
        <w:t>borders</w:t>
      </w:r>
      <w:del w:id="246" w:author="Jennifer Tan" w:date="2016-12-19T17:46:00Z">
        <w:r w:rsidRPr="00E400CE" w:rsidDel="00807C98">
          <w:rPr>
            <w:rFonts w:ascii="Cambria" w:hAnsi="Cambria"/>
            <w:lang w:val="en-CA"/>
          </w:rPr>
          <w:delText xml:space="preserve"> of TADs</w:delText>
        </w:r>
      </w:del>
      <w:r w:rsidRPr="00E400CE">
        <w:rPr>
          <w:rFonts w:ascii="Cambria" w:hAnsi="Cambria"/>
          <w:lang w:val="en-CA"/>
        </w:rPr>
        <w:t xml:space="preserve"> (see methods for details), therefore all genes</w:t>
      </w:r>
      <w:ins w:id="247" w:author="Jennifer Tan" w:date="2016-12-19T17:46:00Z">
        <w:r w:rsidR="00DB6E82">
          <w:rPr>
            <w:rFonts w:ascii="Cambria" w:hAnsi="Cambria"/>
            <w:lang w:val="en-CA"/>
          </w:rPr>
          <w:t xml:space="preserve"> </w:t>
        </w:r>
      </w:ins>
      <w:del w:id="248" w:author="Jennifer Tan" w:date="2016-12-19T17:47:00Z">
        <w:r w:rsidRPr="00E400CE" w:rsidDel="00006FB4">
          <w:rPr>
            <w:rFonts w:ascii="Cambria" w:hAnsi="Cambria"/>
            <w:lang w:val="en-CA"/>
          </w:rPr>
          <w:delText xml:space="preserve"> </w:delText>
        </w:r>
      </w:del>
      <w:r w:rsidRPr="00E400CE">
        <w:rPr>
          <w:rFonts w:ascii="Cambria" w:hAnsi="Cambria"/>
          <w:lang w:val="en-CA"/>
        </w:rPr>
        <w:t xml:space="preserve">located outside of defined TADs but </w:t>
      </w:r>
      <w:ins w:id="249" w:author="Jennifer Tan" w:date="2016-12-19T17:47:00Z">
        <w:r w:rsidR="00006FB4">
          <w:rPr>
            <w:rFonts w:ascii="Cambria" w:hAnsi="Cambria"/>
            <w:lang w:val="en-CA"/>
          </w:rPr>
          <w:t xml:space="preserve">are </w:t>
        </w:r>
      </w:ins>
      <w:r w:rsidRPr="00E400CE">
        <w:rPr>
          <w:rFonts w:ascii="Cambria" w:hAnsi="Cambria"/>
          <w:lang w:val="en-CA"/>
        </w:rPr>
        <w:t xml:space="preserve">close to a TAD border </w:t>
      </w:r>
      <w:del w:id="250" w:author="Jennifer Tan" w:date="2016-12-19T17:46:00Z">
        <w:r w:rsidRPr="00E400CE" w:rsidDel="00DB6E82">
          <w:rPr>
            <w:rFonts w:ascii="Cambria" w:hAnsi="Cambria"/>
            <w:lang w:val="en-CA"/>
          </w:rPr>
          <w:delText xml:space="preserve">are </w:delText>
        </w:r>
      </w:del>
      <w:ins w:id="251" w:author="Jennifer Tan" w:date="2016-12-19T17:46:00Z">
        <w:r w:rsidR="00DB6E82">
          <w:rPr>
            <w:rFonts w:ascii="Cambria" w:hAnsi="Cambria"/>
            <w:lang w:val="en-CA"/>
          </w:rPr>
          <w:t>would be unaccounted for</w:t>
        </w:r>
      </w:ins>
      <w:ins w:id="252" w:author="Jennifer Tan" w:date="2016-12-19T17:47:00Z">
        <w:r w:rsidR="00DB6E82">
          <w:rPr>
            <w:rFonts w:ascii="Cambria" w:hAnsi="Cambria"/>
            <w:lang w:val="en-CA"/>
          </w:rPr>
          <w:t xml:space="preserve"> in</w:t>
        </w:r>
      </w:ins>
      <w:del w:id="253" w:author="Jennifer Tan" w:date="2016-12-19T17:47:00Z">
        <w:r w:rsidRPr="00E400CE" w:rsidDel="00DB6E82">
          <w:rPr>
            <w:rFonts w:ascii="Cambria" w:hAnsi="Cambria"/>
            <w:lang w:val="en-CA"/>
          </w:rPr>
          <w:delText>excluded from</w:delText>
        </w:r>
      </w:del>
      <w:r w:rsidRPr="00E400CE">
        <w:rPr>
          <w:rFonts w:ascii="Cambria" w:hAnsi="Cambria"/>
          <w:lang w:val="en-CA"/>
        </w:rPr>
        <w:t xml:space="preserve"> the analysis. </w:t>
      </w:r>
    </w:p>
    <w:p w14:paraId="5F0EF260" w14:textId="77777777" w:rsidR="00903BEE" w:rsidRPr="00E400CE" w:rsidRDefault="00903BEE">
      <w:pPr>
        <w:jc w:val="both"/>
        <w:rPr>
          <w:rFonts w:ascii="Cambria" w:hAnsi="Cambria"/>
          <w:lang w:val="en-CA"/>
        </w:rPr>
      </w:pPr>
    </w:p>
    <w:p w14:paraId="5B75321A" w14:textId="77777777" w:rsidR="00903BEE" w:rsidRPr="00E400CE" w:rsidRDefault="00903BEE">
      <w:pPr>
        <w:jc w:val="both"/>
        <w:rPr>
          <w:rFonts w:ascii="Cambria" w:hAnsi="Cambria"/>
          <w:lang w:val="en-CA"/>
        </w:rPr>
      </w:pPr>
    </w:p>
    <w:p w14:paraId="3A0FF87F" w14:textId="77777777" w:rsidR="00903BEE" w:rsidRPr="00E400CE" w:rsidRDefault="000E67D1">
      <w:pPr>
        <w:jc w:val="both"/>
        <w:rPr>
          <w:lang w:val="en-CA"/>
        </w:rPr>
      </w:pPr>
      <w:r w:rsidRPr="00E400CE">
        <w:rPr>
          <w:rFonts w:ascii="Cambria" w:hAnsi="Cambria"/>
          <w:lang w:val="en-CA"/>
        </w:rPr>
        <w:t>elincRNAs are associated with high DNA:DNA contacts within TADs</w:t>
      </w:r>
    </w:p>
    <w:p w14:paraId="11BCECF1" w14:textId="77777777" w:rsidR="00903BEE" w:rsidRPr="00E400CE" w:rsidRDefault="00903BEE">
      <w:pPr>
        <w:jc w:val="both"/>
        <w:rPr>
          <w:rFonts w:ascii="Cambria" w:hAnsi="Cambria"/>
          <w:lang w:val="en-CA"/>
        </w:rPr>
      </w:pPr>
    </w:p>
    <w:p w14:paraId="17DA93FF" w14:textId="36A59FED" w:rsidR="00903BEE" w:rsidRPr="00E400CE" w:rsidRDefault="000E67D1">
      <w:pPr>
        <w:jc w:val="both"/>
        <w:rPr>
          <w:lang w:val="en-CA"/>
        </w:rPr>
      </w:pPr>
      <w:r w:rsidRPr="00E400CE">
        <w:rPr>
          <w:rFonts w:ascii="Cambria" w:hAnsi="Cambria"/>
          <w:lang w:val="en-CA"/>
        </w:rPr>
        <w:t xml:space="preserve">To further support their role in regulating promoter-enhancer contacts, I investigated whether elincRNAs are associated with regions with higher DNA:DNA interactions. To this end, I measured the average amount of contact </w:t>
      </w:r>
      <w:ins w:id="254" w:author="Jennifer Tan" w:date="2016-12-19T17:47:00Z">
        <w:r w:rsidR="00866485">
          <w:rPr>
            <w:rFonts w:ascii="Cambria" w:hAnsi="Cambria"/>
            <w:lang w:val="en-CA"/>
          </w:rPr>
          <w:t>with</w:t>
        </w:r>
      </w:ins>
      <w:r w:rsidRPr="00E400CE">
        <w:rPr>
          <w:rFonts w:ascii="Cambria" w:hAnsi="Cambria"/>
          <w:lang w:val="en-CA"/>
        </w:rPr>
        <w:t>in their respective TADs (</w:t>
      </w:r>
      <w:commentRangeStart w:id="255"/>
      <w:r w:rsidRPr="00E400CE">
        <w:rPr>
          <w:rFonts w:ascii="Cambria" w:hAnsi="Cambria"/>
          <w:lang w:val="en-CA"/>
        </w:rPr>
        <w:t>Figure4B</w:t>
      </w:r>
      <w:commentRangeEnd w:id="255"/>
      <w:r w:rsidR="00866485">
        <w:rPr>
          <w:rStyle w:val="CommentReference"/>
        </w:rPr>
        <w:commentReference w:id="255"/>
      </w:r>
      <w:r w:rsidRPr="00E400CE">
        <w:rPr>
          <w:rFonts w:ascii="Cambria" w:hAnsi="Cambria"/>
          <w:lang w:val="en-CA"/>
        </w:rPr>
        <w:t xml:space="preserve">, methods). I found that elincRNAs are frequently embedded within TADs with higher density of contacts compared to other lincRNAs in GM12878 (Median fold difference=1.24, two-tailed Mann-Whitney U test, p&lt;1e-04, </w:t>
      </w:r>
      <w:commentRangeStart w:id="256"/>
      <w:r w:rsidRPr="00E400CE">
        <w:rPr>
          <w:rFonts w:ascii="Cambria" w:hAnsi="Cambria"/>
          <w:lang w:val="en-CA"/>
        </w:rPr>
        <w:t>Figure 6</w:t>
      </w:r>
      <w:commentRangeEnd w:id="256"/>
      <w:r w:rsidR="00184B9C">
        <w:rPr>
          <w:rStyle w:val="CommentReference"/>
        </w:rPr>
        <w:commentReference w:id="256"/>
      </w:r>
      <w:r w:rsidRPr="00E400CE">
        <w:rPr>
          <w:rFonts w:ascii="Cambria" w:hAnsi="Cambria"/>
          <w:lang w:val="en-CA"/>
        </w:rPr>
        <w:t xml:space="preserve">). In addition, fold difference in the amount of DNA contacts within TADs </w:t>
      </w:r>
      <w:ins w:id="257" w:author="Jennifer Tan" w:date="2016-12-19T17:50:00Z">
        <w:r w:rsidR="00184B9C">
          <w:rPr>
            <w:rFonts w:ascii="Cambria" w:hAnsi="Cambria"/>
            <w:lang w:val="en-CA"/>
          </w:rPr>
          <w:t xml:space="preserve">that </w:t>
        </w:r>
      </w:ins>
      <w:r w:rsidRPr="00E400CE">
        <w:rPr>
          <w:rFonts w:ascii="Cambria" w:hAnsi="Cambria"/>
          <w:lang w:val="en-CA"/>
        </w:rPr>
        <w:t>harbour</w:t>
      </w:r>
      <w:del w:id="258" w:author="Jennifer Tan" w:date="2016-12-19T17:50:00Z">
        <w:r w:rsidRPr="00E400CE" w:rsidDel="00184B9C">
          <w:rPr>
            <w:rFonts w:ascii="Cambria" w:hAnsi="Cambria"/>
            <w:lang w:val="en-CA"/>
          </w:rPr>
          <w:delText>ing</w:delText>
        </w:r>
      </w:del>
      <w:r w:rsidRPr="00E400CE">
        <w:rPr>
          <w:rFonts w:ascii="Cambria" w:hAnsi="Cambria"/>
          <w:lang w:val="en-CA"/>
        </w:rPr>
        <w:t xml:space="preserve"> these elincRNA loci</w:t>
      </w:r>
      <w:ins w:id="259" w:author="Jennifer Tan" w:date="2016-12-19T17:50:00Z">
        <w:r w:rsidR="00184B9C">
          <w:rPr>
            <w:rFonts w:ascii="Cambria" w:hAnsi="Cambria"/>
            <w:lang w:val="en-CA"/>
          </w:rPr>
          <w:t xml:space="preserve"> relative to other LCL-expressed lincRNAs</w:t>
        </w:r>
      </w:ins>
      <w:r w:rsidRPr="00E400CE">
        <w:rPr>
          <w:rFonts w:ascii="Cambria" w:hAnsi="Cambria"/>
          <w:lang w:val="en-CA"/>
        </w:rPr>
        <w:t xml:space="preserve"> were less pronounced in 3 other cell lines </w:t>
      </w:r>
      <w:del w:id="260" w:author="Jennifer Tan" w:date="2016-12-19T17:50:00Z">
        <w:r w:rsidRPr="00E400CE" w:rsidDel="00184B9C">
          <w:rPr>
            <w:rFonts w:ascii="Cambria" w:hAnsi="Cambria"/>
            <w:lang w:val="en-CA"/>
          </w:rPr>
          <w:delText xml:space="preserve">relative to other LCL-expressed lincRNAs </w:delText>
        </w:r>
      </w:del>
      <w:r w:rsidRPr="00E400CE">
        <w:rPr>
          <w:rFonts w:ascii="Cambria" w:hAnsi="Cambria"/>
          <w:lang w:val="en-CA"/>
        </w:rPr>
        <w:t xml:space="preserve">(Median fold difference=1.05, 1.07, and 1.04, p=0.02, 0.04, 0.472 in HUVEC, K562 and NHEK, respectively) compared to GM12878. This provides evidence that the association between elincRNA expression and chromosomal contacts is likely cell line-dependent. </w:t>
      </w:r>
    </w:p>
    <w:p w14:paraId="376C6B30" w14:textId="1E308842" w:rsidR="00903BEE" w:rsidRPr="00E400CE" w:rsidRDefault="000E67D1">
      <w:pPr>
        <w:jc w:val="both"/>
        <w:rPr>
          <w:lang w:val="en-CA"/>
        </w:rPr>
      </w:pPr>
      <w:r w:rsidRPr="00E400CE">
        <w:rPr>
          <w:rFonts w:ascii="Cambria" w:hAnsi="Cambria"/>
          <w:lang w:val="en-CA"/>
        </w:rPr>
        <w:t>Although my findings do not provide insights into the</w:t>
      </w:r>
      <w:ins w:id="261" w:author="Jennifer Tan" w:date="2016-12-19T17:51:00Z">
        <w:r w:rsidR="00184B9C">
          <w:rPr>
            <w:rFonts w:ascii="Cambria" w:hAnsi="Cambria"/>
            <w:lang w:val="en-CA"/>
          </w:rPr>
          <w:t xml:space="preserve"> molecular</w:t>
        </w:r>
      </w:ins>
      <w:r w:rsidRPr="00E400CE">
        <w:rPr>
          <w:rFonts w:ascii="Cambria" w:hAnsi="Cambria"/>
          <w:lang w:val="en-CA"/>
        </w:rPr>
        <w:t xml:space="preserve"> mechanisms through which elincRNAs may regulate chromosomal architecture, their associated high DNA:DNA contacts, together with their enrichment </w:t>
      </w:r>
      <w:del w:id="262" w:author="Jennifer Tan" w:date="2016-12-19T17:51:00Z">
        <w:r w:rsidRPr="00E400CE" w:rsidDel="00184B9C">
          <w:rPr>
            <w:rFonts w:ascii="Cambria" w:hAnsi="Cambria"/>
            <w:lang w:val="en-CA"/>
          </w:rPr>
          <w:delText xml:space="preserve">of </w:delText>
        </w:r>
      </w:del>
      <w:ins w:id="263" w:author="Jennifer Tan" w:date="2016-12-19T17:51:00Z">
        <w:r w:rsidR="00184B9C">
          <w:rPr>
            <w:rFonts w:ascii="Cambria" w:hAnsi="Cambria"/>
            <w:lang w:val="en-CA"/>
          </w:rPr>
          <w:t>for</w:t>
        </w:r>
        <w:r w:rsidR="00184B9C" w:rsidRPr="00E400CE">
          <w:rPr>
            <w:rFonts w:ascii="Cambria" w:hAnsi="Cambria"/>
            <w:lang w:val="en-CA"/>
          </w:rPr>
          <w:t xml:space="preserve"> </w:t>
        </w:r>
      </w:ins>
      <w:r w:rsidRPr="00E400CE">
        <w:rPr>
          <w:rFonts w:ascii="Cambria" w:hAnsi="Cambria"/>
          <w:lang w:val="en-CA"/>
        </w:rPr>
        <w:t>cohesin binding</w:t>
      </w:r>
      <w:ins w:id="264" w:author="Jennifer Tan" w:date="2016-12-19T17:51:00Z">
        <w:r w:rsidR="00184B9C">
          <w:rPr>
            <w:rFonts w:ascii="Cambria" w:hAnsi="Cambria"/>
            <w:lang w:val="en-CA"/>
          </w:rPr>
          <w:t xml:space="preserve"> at enhancer-promoter loop anchors</w:t>
        </w:r>
      </w:ins>
      <w:r w:rsidRPr="00E400CE">
        <w:rPr>
          <w:rFonts w:ascii="Cambria" w:hAnsi="Cambria"/>
          <w:lang w:val="en-CA"/>
        </w:rPr>
        <w:t xml:space="preserve"> suggest a role for elincRNAs in the modulation of </w:t>
      </w:r>
      <w:del w:id="265" w:author="Jennifer Tan" w:date="2016-12-19T17:52:00Z">
        <w:r w:rsidRPr="00E400CE" w:rsidDel="00184B9C">
          <w:rPr>
            <w:rFonts w:ascii="Cambria" w:hAnsi="Cambria"/>
            <w:lang w:val="en-CA"/>
          </w:rPr>
          <w:delText>promoter-enhancer</w:delText>
        </w:r>
      </w:del>
      <w:ins w:id="266" w:author="Jennifer Tan" w:date="2016-12-19T17:52:00Z">
        <w:r w:rsidR="00184B9C">
          <w:rPr>
            <w:rFonts w:ascii="Cambria" w:hAnsi="Cambria"/>
            <w:lang w:val="en-CA"/>
          </w:rPr>
          <w:t>chromosomal</w:t>
        </w:r>
      </w:ins>
      <w:r w:rsidRPr="00E400CE">
        <w:rPr>
          <w:rFonts w:ascii="Cambria" w:hAnsi="Cambria"/>
          <w:lang w:val="en-CA"/>
        </w:rPr>
        <w:t xml:space="preserve"> looping within topologically associating domains.</w:t>
      </w:r>
    </w:p>
    <w:p w14:paraId="5558EA33" w14:textId="77777777" w:rsidR="00903BEE" w:rsidRPr="00E400CE" w:rsidRDefault="00903BEE">
      <w:pPr>
        <w:jc w:val="both"/>
        <w:rPr>
          <w:rFonts w:ascii="Cambria" w:hAnsi="Cambria"/>
          <w:lang w:val="en-CA"/>
        </w:rPr>
      </w:pPr>
    </w:p>
    <w:p w14:paraId="4F1D9798" w14:textId="77777777" w:rsidR="00903BEE" w:rsidRPr="00E400CE" w:rsidRDefault="00903BEE">
      <w:pPr>
        <w:jc w:val="both"/>
        <w:rPr>
          <w:rFonts w:ascii="Cambria" w:hAnsi="Cambria"/>
          <w:lang w:val="en-CA"/>
        </w:rPr>
      </w:pPr>
    </w:p>
    <w:p w14:paraId="3D4D7FBB" w14:textId="77777777" w:rsidR="00903BEE" w:rsidRPr="00E400CE" w:rsidRDefault="000E67D1">
      <w:pPr>
        <w:jc w:val="both"/>
        <w:rPr>
          <w:lang w:val="en-CA"/>
        </w:rPr>
      </w:pPr>
      <w:r w:rsidRPr="00E400CE">
        <w:rPr>
          <w:rFonts w:ascii="Cambria" w:hAnsi="Cambria"/>
          <w:lang w:val="en-CA"/>
        </w:rPr>
        <w:t>3. Figures and tables</w:t>
      </w:r>
    </w:p>
    <w:p w14:paraId="6129F6C8" w14:textId="77777777" w:rsidR="00903BEE" w:rsidRPr="00E400CE" w:rsidRDefault="00903BEE">
      <w:pPr>
        <w:jc w:val="both"/>
        <w:rPr>
          <w:rFonts w:ascii="Cambria" w:hAnsi="Cambria"/>
          <w:lang w:val="en-CA"/>
        </w:rPr>
      </w:pPr>
    </w:p>
    <w:p w14:paraId="21ED4C4C" w14:textId="77777777" w:rsidR="00903BEE" w:rsidRPr="00E400CE" w:rsidRDefault="00903BEE">
      <w:pPr>
        <w:jc w:val="both"/>
        <w:rPr>
          <w:rFonts w:ascii="Cambria" w:hAnsi="Cambria"/>
          <w:lang w:val="en-CA"/>
        </w:rPr>
      </w:pPr>
    </w:p>
    <w:p w14:paraId="2794B9D5" w14:textId="72C92925" w:rsidR="00903BEE" w:rsidRPr="00E400CE" w:rsidRDefault="000E67D1">
      <w:pPr>
        <w:jc w:val="both"/>
        <w:rPr>
          <w:lang w:val="en-CA"/>
        </w:rPr>
      </w:pPr>
      <w:r w:rsidRPr="00E400CE">
        <w:rPr>
          <w:rFonts w:ascii="Cambria" w:hAnsi="Cambria"/>
          <w:lang w:val="en-CA"/>
        </w:rPr>
        <w:t>Figure 1: Characteristics of elincRNAs</w:t>
      </w:r>
      <w:del w:id="267" w:author="Jennifer Tan" w:date="2016-12-19T17:56:00Z">
        <w:r w:rsidRPr="00E400CE" w:rsidDel="007B6CDE">
          <w:rPr>
            <w:rFonts w:ascii="Cambria" w:hAnsi="Cambria"/>
            <w:lang w:val="en-CA"/>
          </w:rPr>
          <w:delText xml:space="preserve"> compared to other lincRNAs and protein-coding genes (PCG)</w:delText>
        </w:r>
      </w:del>
      <w:r w:rsidRPr="00E400CE">
        <w:rPr>
          <w:rFonts w:ascii="Cambria" w:hAnsi="Cambria"/>
          <w:lang w:val="en-CA"/>
        </w:rPr>
        <w:t>. Median values are displayed in the boxes. All tests are</w:t>
      </w:r>
      <w:ins w:id="268" w:author="Jennifer Tan" w:date="2016-12-19T17:54:00Z">
        <w:r w:rsidR="007B6CDE">
          <w:rPr>
            <w:rFonts w:ascii="Cambria" w:hAnsi="Cambria"/>
            <w:lang w:val="en-CA"/>
          </w:rPr>
          <w:t xml:space="preserve"> performed using the</w:t>
        </w:r>
      </w:ins>
      <w:r w:rsidRPr="00E400CE">
        <w:rPr>
          <w:rFonts w:ascii="Cambria" w:hAnsi="Cambria"/>
          <w:lang w:val="en-CA"/>
        </w:rPr>
        <w:t xml:space="preserve"> two-tailed Mann-Whitney </w:t>
      </w:r>
      <w:ins w:id="269" w:author="Jennifer Tan" w:date="2016-12-19T17:54:00Z">
        <w:r w:rsidR="007B6CDE">
          <w:rPr>
            <w:rFonts w:ascii="Cambria" w:hAnsi="Cambria"/>
            <w:i/>
            <w:lang w:val="en-CA"/>
          </w:rPr>
          <w:t xml:space="preserve">U </w:t>
        </w:r>
      </w:ins>
      <w:r w:rsidRPr="00E400CE">
        <w:rPr>
          <w:rFonts w:ascii="Cambria" w:hAnsi="Cambria"/>
          <w:lang w:val="en-CA"/>
        </w:rPr>
        <w:t xml:space="preserve">test, ***P&lt;0.001; – not significant. </w:t>
      </w:r>
      <w:ins w:id="270" w:author="Jennifer Tan" w:date="2016-12-19T17:55:00Z">
        <w:r w:rsidR="007B6CDE">
          <w:rPr>
            <w:rFonts w:ascii="Cambria" w:hAnsi="Cambria"/>
            <w:lang w:val="en-CA"/>
          </w:rPr>
          <w:t>(</w:t>
        </w:r>
      </w:ins>
      <w:r w:rsidRPr="00E400CE">
        <w:rPr>
          <w:rFonts w:ascii="Cambria" w:hAnsi="Cambria"/>
          <w:lang w:val="en-CA"/>
        </w:rPr>
        <w:t>A</w:t>
      </w:r>
      <w:ins w:id="271" w:author="Jennifer Tan" w:date="2016-12-19T17:55:00Z">
        <w:r w:rsidR="007B6CDE">
          <w:rPr>
            <w:rFonts w:ascii="Cambria" w:hAnsi="Cambria"/>
            <w:lang w:val="en-CA"/>
          </w:rPr>
          <w:t>)</w:t>
        </w:r>
      </w:ins>
      <w:del w:id="272" w:author="Jennifer Tan" w:date="2016-12-19T17:55:00Z">
        <w:r w:rsidRPr="00E400CE" w:rsidDel="007B6CDE">
          <w:rPr>
            <w:rFonts w:ascii="Cambria" w:hAnsi="Cambria"/>
            <w:lang w:val="en-CA"/>
          </w:rPr>
          <w:delText>.</w:delText>
        </w:r>
      </w:del>
      <w:r w:rsidRPr="00E400CE">
        <w:rPr>
          <w:rFonts w:ascii="Cambria" w:hAnsi="Cambria"/>
          <w:lang w:val="en-CA"/>
        </w:rPr>
        <w:t xml:space="preserve"> Median expression levels</w:t>
      </w:r>
      <w:ins w:id="273" w:author="Jennifer Tan" w:date="2016-12-19T17:54:00Z">
        <w:r w:rsidR="003937BA">
          <w:rPr>
            <w:rFonts w:ascii="Cambria" w:hAnsi="Cambria"/>
            <w:lang w:val="en-CA"/>
          </w:rPr>
          <w:t>,</w:t>
        </w:r>
      </w:ins>
      <w:del w:id="274" w:author="Jennifer Tan" w:date="2016-12-19T17:54:00Z">
        <w:r w:rsidRPr="00E400CE" w:rsidDel="007B6CDE">
          <w:rPr>
            <w:rFonts w:ascii="Cambria" w:hAnsi="Cambria"/>
            <w:lang w:val="en-CA"/>
          </w:rPr>
          <w:delText xml:space="preserve"> in GM12878. </w:delText>
        </w:r>
      </w:del>
      <w:ins w:id="275" w:author="Jennifer Tan" w:date="2016-12-19T17:54:00Z">
        <w:r w:rsidR="007B6CDE">
          <w:rPr>
            <w:rFonts w:ascii="Cambria" w:hAnsi="Cambria"/>
            <w:lang w:val="en-CA"/>
          </w:rPr>
          <w:t xml:space="preserve"> (</w:t>
        </w:r>
      </w:ins>
      <w:r w:rsidRPr="00E400CE">
        <w:rPr>
          <w:rFonts w:ascii="Cambria" w:hAnsi="Cambria"/>
          <w:lang w:val="en-CA"/>
        </w:rPr>
        <w:t>B</w:t>
      </w:r>
      <w:ins w:id="276" w:author="Jennifer Tan" w:date="2016-12-19T17:54:00Z">
        <w:r w:rsidR="007B6CDE">
          <w:rPr>
            <w:rFonts w:ascii="Cambria" w:hAnsi="Cambria"/>
            <w:lang w:val="en-CA"/>
          </w:rPr>
          <w:t>)</w:t>
        </w:r>
      </w:ins>
      <w:del w:id="277" w:author="Jennifer Tan" w:date="2016-12-19T17:55:00Z">
        <w:r w:rsidRPr="00E400CE" w:rsidDel="007B6CDE">
          <w:rPr>
            <w:rFonts w:ascii="Cambria" w:hAnsi="Cambria"/>
            <w:lang w:val="en-CA"/>
          </w:rPr>
          <w:delText>.</w:delText>
        </w:r>
      </w:del>
      <w:r w:rsidRPr="00E400CE">
        <w:rPr>
          <w:rFonts w:ascii="Cambria" w:hAnsi="Cambria"/>
          <w:lang w:val="en-CA"/>
        </w:rPr>
        <w:t xml:space="preserve"> Tissue specificity index (</w:t>
      </w:r>
      <w:ins w:id="278" w:author="Jennifer Tan" w:date="2016-12-19T17:55:00Z">
        <w:r w:rsidR="007B6CDE">
          <w:rPr>
            <w:rFonts w:ascii="Cambria" w:hAnsi="Cambria"/>
            <w:lang w:val="en-CA"/>
          </w:rPr>
          <w:t xml:space="preserve">measured by the </w:t>
        </w:r>
      </w:ins>
      <w:r w:rsidRPr="00E400CE">
        <w:rPr>
          <w:rFonts w:ascii="Cambria" w:hAnsi="Cambria"/>
          <w:lang w:val="en-CA"/>
        </w:rPr>
        <w:t>Tau</w:t>
      </w:r>
      <w:ins w:id="279" w:author="Jennifer Tan" w:date="2016-12-19T17:55:00Z">
        <w:r w:rsidR="007B6CDE">
          <w:rPr>
            <w:rFonts w:ascii="Cambria" w:hAnsi="Cambria"/>
            <w:lang w:val="en-CA"/>
          </w:rPr>
          <w:t xml:space="preserve"> index</w:t>
        </w:r>
      </w:ins>
      <w:r w:rsidRPr="00E400CE">
        <w:rPr>
          <w:rFonts w:ascii="Cambria" w:hAnsi="Cambria"/>
          <w:lang w:val="en-CA"/>
        </w:rPr>
        <w:t>)</w:t>
      </w:r>
      <w:ins w:id="280" w:author="Jennifer Tan" w:date="2016-12-19T17:57:00Z">
        <w:r w:rsidR="003937BA">
          <w:rPr>
            <w:rFonts w:ascii="Cambria" w:hAnsi="Cambria"/>
            <w:lang w:val="en-CA"/>
          </w:rPr>
          <w:t xml:space="preserve"> and (C) </w:t>
        </w:r>
      </w:ins>
      <w:ins w:id="281" w:author="Jennifer Tan" w:date="2016-12-19T17:58:00Z">
        <w:r w:rsidR="003937BA">
          <w:rPr>
            <w:rFonts w:ascii="Cambria" w:hAnsi="Cambria"/>
            <w:lang w:val="en-CA"/>
          </w:rPr>
          <w:t>average exonic s</w:t>
        </w:r>
      </w:ins>
      <w:ins w:id="282" w:author="Jennifer Tan" w:date="2016-12-19T17:57:00Z">
        <w:r w:rsidR="003937BA" w:rsidRPr="00E400CE">
          <w:rPr>
            <w:rFonts w:ascii="Cambria" w:hAnsi="Cambria"/>
            <w:lang w:val="en-CA"/>
          </w:rPr>
          <w:t xml:space="preserve">equence conservation </w:t>
        </w:r>
      </w:ins>
      <w:ins w:id="283" w:author="Jennifer Tan" w:date="2016-12-19T17:58:00Z">
        <w:r w:rsidR="003937BA">
          <w:rPr>
            <w:rFonts w:ascii="Cambria" w:hAnsi="Cambria"/>
            <w:lang w:val="en-CA"/>
          </w:rPr>
          <w:t>across</w:t>
        </w:r>
      </w:ins>
      <w:ins w:id="284" w:author="Jennifer Tan" w:date="2016-12-19T17:57:00Z">
        <w:r w:rsidR="003937BA" w:rsidRPr="00E400CE">
          <w:rPr>
            <w:rFonts w:ascii="Cambria" w:hAnsi="Cambria"/>
            <w:lang w:val="en-CA"/>
          </w:rPr>
          <w:t xml:space="preserve"> mammalian and primate evolution</w:t>
        </w:r>
      </w:ins>
      <w:ins w:id="285" w:author="Jennifer Tan" w:date="2016-12-19T17:55:00Z">
        <w:r w:rsidR="007B6CDE">
          <w:rPr>
            <w:rFonts w:ascii="Cambria" w:hAnsi="Cambria"/>
            <w:lang w:val="en-CA"/>
          </w:rPr>
          <w:t xml:space="preserve"> of elincRNAs (orange), other LCL-expressed lincRNAs (blue), and protein-coding genes (purple)</w:t>
        </w:r>
      </w:ins>
      <w:r w:rsidRPr="00E400CE">
        <w:rPr>
          <w:rFonts w:ascii="Cambria" w:hAnsi="Cambria"/>
          <w:lang w:val="en-CA"/>
        </w:rPr>
        <w:t>. The</w:t>
      </w:r>
      <w:ins w:id="286" w:author="Jennifer Tan" w:date="2016-12-19T17:56:00Z">
        <w:r w:rsidR="007B6CDE">
          <w:rPr>
            <w:rFonts w:ascii="Cambria" w:hAnsi="Cambria"/>
            <w:lang w:val="en-CA"/>
          </w:rPr>
          <w:t xml:space="preserve"> tau</w:t>
        </w:r>
      </w:ins>
      <w:r w:rsidRPr="00E400CE">
        <w:rPr>
          <w:rFonts w:ascii="Cambria" w:hAnsi="Cambria"/>
          <w:lang w:val="en-CA"/>
        </w:rPr>
        <w:t xml:space="preserve"> index</w:t>
      </w:r>
      <w:ins w:id="287" w:author="Jennifer Tan" w:date="2016-12-19T17:56:00Z">
        <w:r w:rsidR="003937BA">
          <w:rPr>
            <w:rFonts w:ascii="Cambria" w:hAnsi="Cambria"/>
            <w:lang w:val="en-CA"/>
          </w:rPr>
          <w:t xml:space="preserve">, a measure of gene expression tissue specificity, ranges from </w:t>
        </w:r>
      </w:ins>
      <w:del w:id="288" w:author="Jennifer Tan" w:date="2016-12-19T17:57:00Z">
        <w:r w:rsidRPr="00E400CE" w:rsidDel="003937BA">
          <w:rPr>
            <w:rFonts w:ascii="Cambria" w:hAnsi="Cambria"/>
            <w:lang w:val="en-CA"/>
          </w:rPr>
          <w:delText xml:space="preserve"> can take values between </w:delText>
        </w:r>
      </w:del>
      <w:r w:rsidRPr="00E400CE">
        <w:rPr>
          <w:rFonts w:ascii="Cambria" w:hAnsi="Cambria"/>
          <w:lang w:val="en-CA"/>
        </w:rPr>
        <w:t xml:space="preserve">0 (low specificity) </w:t>
      </w:r>
      <w:del w:id="289" w:author="Jennifer Tan" w:date="2016-12-19T17:57:00Z">
        <w:r w:rsidRPr="00E400CE" w:rsidDel="003937BA">
          <w:rPr>
            <w:rFonts w:ascii="Cambria" w:hAnsi="Cambria"/>
            <w:lang w:val="en-CA"/>
          </w:rPr>
          <w:delText xml:space="preserve">and </w:delText>
        </w:r>
      </w:del>
      <w:ins w:id="290" w:author="Jennifer Tan" w:date="2016-12-19T17:57:00Z">
        <w:r w:rsidR="003937BA">
          <w:rPr>
            <w:rFonts w:ascii="Cambria" w:hAnsi="Cambria"/>
            <w:lang w:val="en-CA"/>
          </w:rPr>
          <w:t>to</w:t>
        </w:r>
        <w:r w:rsidR="003937BA" w:rsidRPr="00E400CE">
          <w:rPr>
            <w:rFonts w:ascii="Cambria" w:hAnsi="Cambria"/>
            <w:lang w:val="en-CA"/>
          </w:rPr>
          <w:t xml:space="preserve"> </w:t>
        </w:r>
      </w:ins>
      <w:r w:rsidRPr="00E400CE">
        <w:rPr>
          <w:rFonts w:ascii="Cambria" w:hAnsi="Cambria"/>
          <w:lang w:val="en-CA"/>
        </w:rPr>
        <w:t>1 (high specificity)</w:t>
      </w:r>
      <w:ins w:id="291" w:author="Jennifer Tan" w:date="2016-12-19T17:57:00Z">
        <w:r w:rsidR="003937BA">
          <w:rPr>
            <w:rFonts w:ascii="Cambria" w:hAnsi="Cambria"/>
            <w:lang w:val="en-CA"/>
          </w:rPr>
          <w:t xml:space="preserve"> [REF]</w:t>
        </w:r>
      </w:ins>
      <w:r w:rsidRPr="00E400CE">
        <w:rPr>
          <w:rFonts w:ascii="Cambria" w:hAnsi="Cambria"/>
          <w:lang w:val="en-CA"/>
        </w:rPr>
        <w:t xml:space="preserve">. </w:t>
      </w:r>
      <w:del w:id="292" w:author="Jennifer Tan" w:date="2016-12-19T17:58:00Z">
        <w:r w:rsidRPr="00E400CE" w:rsidDel="003937BA">
          <w:rPr>
            <w:rFonts w:ascii="Cambria" w:hAnsi="Cambria"/>
            <w:lang w:val="en-CA"/>
          </w:rPr>
          <w:delText>C.</w:delText>
        </w:r>
      </w:del>
      <w:del w:id="293" w:author="Jennifer Tan" w:date="2016-12-19T17:57:00Z">
        <w:r w:rsidRPr="00E400CE" w:rsidDel="003937BA">
          <w:rPr>
            <w:rFonts w:ascii="Cambria" w:hAnsi="Cambria"/>
            <w:lang w:val="en-CA"/>
          </w:rPr>
          <w:delText xml:space="preserve"> Sequence conservation of exons through mammalian and primate evolution</w:delText>
        </w:r>
      </w:del>
      <w:del w:id="294" w:author="Jennifer Tan" w:date="2016-12-19T17:58:00Z">
        <w:r w:rsidRPr="00E400CE" w:rsidDel="003937BA">
          <w:rPr>
            <w:rFonts w:ascii="Cambria" w:hAnsi="Cambria"/>
            <w:lang w:val="en-CA"/>
          </w:rPr>
          <w:delText xml:space="preserve">. </w:delText>
        </w:r>
      </w:del>
      <w:r w:rsidRPr="00E400CE">
        <w:rPr>
          <w:rFonts w:ascii="Cambria" w:hAnsi="Cambria"/>
          <w:lang w:val="en-CA"/>
        </w:rPr>
        <w:t>Averaged phastCons score is used as a measure</w:t>
      </w:r>
      <w:ins w:id="295" w:author="Jennifer Tan" w:date="2016-12-19T17:58:00Z">
        <w:r w:rsidR="003937BA">
          <w:rPr>
            <w:rFonts w:ascii="Cambria" w:hAnsi="Cambria"/>
            <w:lang w:val="en-CA"/>
          </w:rPr>
          <w:t xml:space="preserve"> for nucleotide conservation (REF). </w:t>
        </w:r>
      </w:ins>
      <w:ins w:id="296" w:author="Jennifer Tan" w:date="2016-12-19T18:00:00Z">
        <w:r w:rsidR="003937BA">
          <w:rPr>
            <w:rFonts w:ascii="Cambria" w:hAnsi="Cambria"/>
            <w:lang w:val="en-CA"/>
          </w:rPr>
          <w:t>A</w:t>
        </w:r>
      </w:ins>
      <w:ins w:id="297" w:author="Jennifer Tan" w:date="2016-12-19T17:58:00Z">
        <w:r w:rsidR="003937BA">
          <w:rPr>
            <w:rFonts w:ascii="Cambria" w:hAnsi="Cambria"/>
            <w:lang w:val="en-CA"/>
          </w:rPr>
          <w:t>ncestral repeats are sequence</w:t>
        </w:r>
      </w:ins>
      <w:ins w:id="298" w:author="Jennifer Tan" w:date="2016-12-19T18:00:00Z">
        <w:r w:rsidR="003937BA">
          <w:rPr>
            <w:rFonts w:ascii="Cambria" w:hAnsi="Cambria"/>
            <w:lang w:val="en-CA"/>
          </w:rPr>
          <w:t>s</w:t>
        </w:r>
      </w:ins>
      <w:bookmarkStart w:id="299" w:name="_GoBack"/>
      <w:bookmarkEnd w:id="299"/>
      <w:ins w:id="300" w:author="Jennifer Tan" w:date="2016-12-19T17:58:00Z">
        <w:r w:rsidR="003937BA">
          <w:rPr>
            <w:rFonts w:ascii="Cambria" w:hAnsi="Cambria"/>
            <w:lang w:val="en-CA"/>
          </w:rPr>
          <w:t xml:space="preserve"> expected to be evolving neutrally (green line)</w:t>
        </w:r>
      </w:ins>
      <w:r w:rsidRPr="00E400CE">
        <w:rPr>
          <w:rFonts w:ascii="Cambria" w:hAnsi="Cambria"/>
          <w:lang w:val="en-CA"/>
        </w:rPr>
        <w:t>.</w:t>
      </w:r>
      <w:del w:id="301" w:author="Jennifer Tan" w:date="2016-12-19T17:59:00Z">
        <w:r w:rsidRPr="00E400CE" w:rsidDel="003937BA">
          <w:rPr>
            <w:rFonts w:ascii="Cambria" w:hAnsi="Cambria"/>
            <w:lang w:val="en-CA"/>
          </w:rPr>
          <w:delText xml:space="preserve"> The green horizontal line represents the median conservation of ancestral repeats, which are assumed to be evolving neutrally.</w:delText>
        </w:r>
      </w:del>
      <w:r w:rsidRPr="00E400CE">
        <w:rPr>
          <w:rFonts w:ascii="Cambria" w:hAnsi="Cambria"/>
          <w:lang w:val="en-CA"/>
        </w:rPr>
        <w:t xml:space="preserve"> </w:t>
      </w:r>
    </w:p>
    <w:p w14:paraId="0FA9D907" w14:textId="77777777" w:rsidR="00903BEE" w:rsidRPr="00E400CE" w:rsidRDefault="00903BEE">
      <w:pPr>
        <w:jc w:val="both"/>
        <w:rPr>
          <w:rFonts w:ascii="Cambria" w:hAnsi="Cambria"/>
          <w:lang w:val="en-CA"/>
        </w:rPr>
      </w:pPr>
    </w:p>
    <w:p w14:paraId="01F7A150" w14:textId="77777777" w:rsidR="00903BEE" w:rsidRPr="00E400CE" w:rsidRDefault="000E67D1">
      <w:pPr>
        <w:jc w:val="both"/>
        <w:rPr>
          <w:lang w:val="en-CA"/>
        </w:rPr>
      </w:pPr>
      <w:r w:rsidRPr="00E400CE">
        <w:rPr>
          <w:rFonts w:ascii="Cambria" w:hAnsi="Cambria"/>
          <w:lang w:val="en-CA"/>
        </w:rPr>
        <w:lastRenderedPageBreak/>
        <w:t>Figure 2: Results from GAT enrichment tests. Values displayed on the bars are fold enrichment compared to random expectation, q represents the p-value adjusted for multiple testing using FDR (methods). A. Enrichment of elincRNA promoter regions at loop anchors compared to other lincRNAs. B. Enrichment of elincRNA promoter regions at TAD boundaries compared to other lincRNAs. C. Enrichment in peaks of architectural proteins cohesin and CTCF in elincRNA promoter regions, compared to other lincRNA. D. Enrichment of CTCF and cohesin exclusive binding sites in promoter regions of elincRNAs compared to other lincRNAs. E. Proportions of overlap between RAD21, SMC3 and CTCF peaks in the human genome. F. Enrichment of elincRNAs across TADs compared to other lincRNAs. Each bar represent a bin of 10% TAD length. The log10 of q-values are put in color codes to give an estimation of the confidence in each value.</w:t>
      </w:r>
    </w:p>
    <w:p w14:paraId="13F41D48" w14:textId="77777777" w:rsidR="00903BEE" w:rsidRPr="00E400CE" w:rsidRDefault="00903BEE">
      <w:pPr>
        <w:jc w:val="both"/>
        <w:rPr>
          <w:rFonts w:ascii="Cambria" w:hAnsi="Cambria"/>
          <w:lang w:val="en-CA"/>
        </w:rPr>
      </w:pPr>
    </w:p>
    <w:p w14:paraId="171414E0" w14:textId="77777777" w:rsidR="00903BEE" w:rsidRPr="00E400CE" w:rsidRDefault="000E67D1">
      <w:pPr>
        <w:jc w:val="both"/>
        <w:rPr>
          <w:lang w:val="en-CA"/>
        </w:rPr>
      </w:pPr>
      <w:r w:rsidRPr="00E400CE">
        <w:rPr>
          <w:rFonts w:ascii="Cambria" w:hAnsi="Cambria"/>
          <w:lang w:val="en-CA"/>
        </w:rPr>
        <w:t>Figure 3: Schematic representation of TADs and loops and typical patterns  observed in Hi-C matrices corresponding to these structures. Center:  Example of a Hi-C matrix visualized in Juicebox (Durand et al., 2016)⁠. These matrices are symmetric and only upper triangles are therefore used to simplify the visualization. The darker pixels on the matrix contain more interactions. Left: Two separate TADs are observed as high interactions triangle on the matrix. These are examplified by regions of compacted DNA where frequent interactions occur, while interactions across TADs (i.e. between the blue and green triangles) are less frequent. A and B are the borders of the first TAD while C and D are the borders of the second TAD. Boundaries are the rectangles expanding inwards from the borders. Right: Representation of a loop with A and B being the anchors of the loop where strong contact is observed. Unlike TADs, the contact is not particularly high in the region between the two anchors, therefore loops are seen as a sharp increase in contacts deviating from the matrix diagonal.</w:t>
      </w:r>
    </w:p>
    <w:p w14:paraId="787184F4" w14:textId="77777777" w:rsidR="00903BEE" w:rsidRPr="00E400CE" w:rsidRDefault="00903BEE">
      <w:pPr>
        <w:jc w:val="both"/>
        <w:rPr>
          <w:rFonts w:ascii="Cambria" w:hAnsi="Cambria"/>
          <w:lang w:val="en-CA"/>
        </w:rPr>
      </w:pPr>
    </w:p>
    <w:p w14:paraId="36066B98" w14:textId="77777777" w:rsidR="00903BEE" w:rsidRPr="00E400CE" w:rsidRDefault="000E67D1">
      <w:pPr>
        <w:jc w:val="both"/>
        <w:rPr>
          <w:lang w:val="en-CA"/>
        </w:rPr>
      </w:pPr>
      <w:r w:rsidRPr="00E400CE">
        <w:rPr>
          <w:rFonts w:ascii="Cambria" w:hAnsi="Cambria"/>
          <w:lang w:val="en-CA"/>
        </w:rPr>
        <w:t xml:space="preserve">Figure 4: Visual representations of the algorithms used to compute contacts in Hi-C matrices. As they are symmetric, matrices are represented as upper triangles for simplicity reasons. A: Schematic representation of the algorithm used to measure insulation. A diamond (blue) of width w set to 100kb is slid on all position along the diagonal. For each position, the sum in the diamond is computed and later used to define boundaries. The sum in the diamond at position d (dotted line) represents a measure of all interactions across position d (i.e. between elements before and after position d). B: Method used to compute the mean of all interactions in TADs. Each TAD is taken as a submatrix (upper triangles of the submatrices are depicted in blue) and the mean value in the submatrix is computed. </w:t>
      </w:r>
    </w:p>
    <w:p w14:paraId="2F5A6FE0" w14:textId="77777777" w:rsidR="00903BEE" w:rsidRPr="00E400CE" w:rsidRDefault="00903BEE">
      <w:pPr>
        <w:jc w:val="both"/>
        <w:rPr>
          <w:rFonts w:ascii="Cambria" w:hAnsi="Cambria"/>
          <w:lang w:val="en-CA"/>
        </w:rPr>
      </w:pPr>
    </w:p>
    <w:p w14:paraId="3B82AD0E" w14:textId="77777777" w:rsidR="00903BEE" w:rsidRPr="00E400CE" w:rsidRDefault="000E67D1">
      <w:pPr>
        <w:jc w:val="both"/>
        <w:rPr>
          <w:lang w:val="en-CA"/>
        </w:rPr>
      </w:pPr>
      <w:r w:rsidRPr="00E400CE">
        <w:rPr>
          <w:rFonts w:ascii="Cambria" w:hAnsi="Cambria"/>
          <w:lang w:val="en-CA"/>
        </w:rPr>
        <w:t>Figure 5: Example of the calculated sums of interactions in vector V through a TAD. V value represents the value of interactions across each position in the TAD, while V index represent the position on the matrix diagonal, corresponding to a segment of 5kb in the genome. Boundaries were extended until they reach a threshold. The corresponding TAD in the Hi-C matrix is depicted above, visualized in Juicebox. The solid vertical lines represent the TAD borders, the horizontal dashed lines represent the threshold required to stop extending boundaries (methods) and the transparent areas represent the final boundaries. All blue elements relate to the left side, while all green elements relate to the right side.</w:t>
      </w:r>
    </w:p>
    <w:p w14:paraId="1F35D345" w14:textId="77777777" w:rsidR="00903BEE" w:rsidRPr="00E400CE" w:rsidRDefault="00903BEE">
      <w:pPr>
        <w:jc w:val="both"/>
        <w:rPr>
          <w:rFonts w:ascii="Cambria" w:hAnsi="Cambria"/>
          <w:lang w:val="en-CA"/>
        </w:rPr>
      </w:pPr>
    </w:p>
    <w:p w14:paraId="6EF6C818" w14:textId="77777777" w:rsidR="00903BEE" w:rsidRPr="00E400CE" w:rsidRDefault="00903BEE">
      <w:pPr>
        <w:jc w:val="both"/>
        <w:rPr>
          <w:rFonts w:ascii="Cambria" w:hAnsi="Cambria"/>
          <w:lang w:val="en-CA"/>
        </w:rPr>
      </w:pPr>
    </w:p>
    <w:p w14:paraId="0C672C3F" w14:textId="77777777" w:rsidR="00903BEE" w:rsidRPr="00E400CE" w:rsidRDefault="000E67D1">
      <w:pPr>
        <w:jc w:val="both"/>
        <w:rPr>
          <w:lang w:val="en-CA"/>
        </w:rPr>
      </w:pPr>
      <w:r w:rsidRPr="00E400CE">
        <w:rPr>
          <w:rFonts w:ascii="Cambria" w:hAnsi="Cambria"/>
          <w:lang w:val="en-CA"/>
        </w:rPr>
        <w:t>Figure 6: Mean amount of DNA:DNA contact within TADs for elincRNAs compared to other lincRNAs across different cell lines. Set of genes as defined in GM12878 are used for all comparisons. Two tailed Mann-Whitney test, ***P&lt;0.001; *P&lt;0.05; – non-significant</w:t>
      </w:r>
    </w:p>
    <w:p w14:paraId="6D19132C" w14:textId="77777777" w:rsidR="00903BEE" w:rsidRPr="00E400CE" w:rsidRDefault="00903BEE">
      <w:pPr>
        <w:jc w:val="both"/>
        <w:rPr>
          <w:rFonts w:ascii="Cambria" w:hAnsi="Cambria"/>
          <w:lang w:val="en-CA"/>
        </w:rPr>
      </w:pPr>
    </w:p>
    <w:p w14:paraId="76017837" w14:textId="77777777" w:rsidR="00903BEE" w:rsidRPr="00E400CE" w:rsidRDefault="00903BEE">
      <w:pPr>
        <w:jc w:val="both"/>
        <w:rPr>
          <w:rFonts w:ascii="Cambria" w:hAnsi="Cambria"/>
          <w:lang w:val="en-CA"/>
        </w:rPr>
      </w:pPr>
    </w:p>
    <w:p w14:paraId="316DD24A" w14:textId="77777777" w:rsidR="00903BEE" w:rsidRPr="00E400CE" w:rsidRDefault="000E67D1">
      <w:pPr>
        <w:jc w:val="both"/>
        <w:rPr>
          <w:lang w:val="en-CA"/>
        </w:rPr>
      </w:pPr>
      <w:r w:rsidRPr="00E400CE">
        <w:rPr>
          <w:rFonts w:ascii="Cambria" w:hAnsi="Cambria"/>
          <w:lang w:val="en-CA"/>
        </w:rPr>
        <w:lastRenderedPageBreak/>
        <w:t>Figure 7: Genome browser view showing an example of an elincRNA (putative promoter region in pink, right) and two other lincRNAs (putative promoter region in blue, left). The promoter regions of other lincRNAs have low levels of promoter (H3K4Me3) and enhancer (H3K4Me1) histone marks, while the promoter region of the elincRNA has high H3K4Me1, but low H3K4Me3. Gene bodies are depicted in green, with solid boxes as exons and thin lines as introns.</w:t>
      </w:r>
    </w:p>
    <w:p w14:paraId="5D29218B" w14:textId="77777777" w:rsidR="00903BEE" w:rsidRPr="00E400CE" w:rsidRDefault="00903BEE">
      <w:pPr>
        <w:jc w:val="both"/>
        <w:rPr>
          <w:rFonts w:ascii="Cambria" w:hAnsi="Cambria"/>
          <w:lang w:val="en-CA"/>
        </w:rPr>
      </w:pPr>
    </w:p>
    <w:p w14:paraId="0DF8C856" w14:textId="77777777" w:rsidR="00903BEE" w:rsidRPr="00E400CE" w:rsidRDefault="000E67D1">
      <w:pPr>
        <w:jc w:val="both"/>
        <w:rPr>
          <w:lang w:val="en-CA"/>
        </w:rPr>
      </w:pPr>
      <w:r w:rsidRPr="00E400CE">
        <w:rPr>
          <w:rFonts w:ascii="Cambria" w:hAnsi="Cambria"/>
          <w:lang w:val="en-CA"/>
        </w:rPr>
        <w:t>Figure S1: Expression of elincRNAs compared with other lincRNAs and PCG in different cell lines. Sets of genes as defined in GM12878 are used in all comparisons. Two-tailed Mann-Whitney test, ***P&lt;0.001; – not significant</w:t>
      </w:r>
    </w:p>
    <w:p w14:paraId="1C2A41DE" w14:textId="77777777" w:rsidR="00903BEE" w:rsidRPr="00E400CE" w:rsidRDefault="00903BEE">
      <w:pPr>
        <w:jc w:val="both"/>
        <w:rPr>
          <w:rFonts w:ascii="Cambria" w:hAnsi="Cambria"/>
          <w:lang w:val="en-CA"/>
        </w:rPr>
      </w:pPr>
    </w:p>
    <w:p w14:paraId="1C2DA516" w14:textId="77777777" w:rsidR="00903BEE" w:rsidRPr="00E400CE" w:rsidRDefault="000E67D1">
      <w:pPr>
        <w:jc w:val="both"/>
        <w:rPr>
          <w:lang w:val="en-CA"/>
        </w:rPr>
      </w:pPr>
      <w:r w:rsidRPr="00E400CE">
        <w:rPr>
          <w:rFonts w:ascii="Cambria" w:hAnsi="Cambria"/>
          <w:lang w:val="en-CA"/>
        </w:rPr>
        <w:t>4.Discussion:</w:t>
      </w:r>
    </w:p>
    <w:p w14:paraId="1E2302C1" w14:textId="77777777" w:rsidR="00903BEE" w:rsidRPr="00E400CE" w:rsidRDefault="00903BEE">
      <w:pPr>
        <w:jc w:val="both"/>
        <w:rPr>
          <w:rFonts w:ascii="Cambria" w:hAnsi="Cambria"/>
          <w:lang w:val="en-CA"/>
        </w:rPr>
      </w:pPr>
    </w:p>
    <w:p w14:paraId="402D5DB6" w14:textId="77777777" w:rsidR="00903BEE" w:rsidRPr="00E400CE" w:rsidRDefault="000E67D1">
      <w:pPr>
        <w:jc w:val="both"/>
        <w:rPr>
          <w:lang w:val="en-CA"/>
        </w:rPr>
      </w:pPr>
      <w:r w:rsidRPr="00E400CE">
        <w:rPr>
          <w:rFonts w:ascii="Cambria" w:hAnsi="Cambria"/>
          <w:lang w:val="en-CA"/>
        </w:rPr>
        <w:t>Although it has been long recognized that conformation of chromatin is key in the regulation of gene transcription programs, features that underlie transcriptional regulation mechanisms of chromatin organization remain relatively unclear (Bonev &amp; Cavalli, 2016)⁠. Following the development of chromosome conformation capture techniques over a decade ago (J Dekker, 2002)⁠, advances in other 3C-based technologies have allowed the quantification of chromosomal interaction frequencies between genomic loci in close proximity, both locally (i.e. 3C and 4C) and genome-wide (i.e. Hi-C and ChIA-PET) (Job Dekker, Marti-Renom, &amp; Mirny, 2013)⁠.</w:t>
      </w:r>
    </w:p>
    <w:p w14:paraId="2770E06B" w14:textId="77777777" w:rsidR="00903BEE" w:rsidRPr="00E400CE" w:rsidRDefault="00903BEE">
      <w:pPr>
        <w:jc w:val="both"/>
        <w:rPr>
          <w:rFonts w:ascii="Cambria" w:hAnsi="Cambria"/>
          <w:lang w:val="en-CA"/>
        </w:rPr>
      </w:pPr>
    </w:p>
    <w:p w14:paraId="305E1F6C" w14:textId="77777777" w:rsidR="00903BEE" w:rsidRPr="00E400CE" w:rsidRDefault="000E67D1">
      <w:pPr>
        <w:jc w:val="both"/>
        <w:rPr>
          <w:lang w:val="en-CA"/>
        </w:rPr>
      </w:pPr>
      <w:r w:rsidRPr="00E400CE">
        <w:rPr>
          <w:rFonts w:ascii="Cambria" w:hAnsi="Cambria"/>
          <w:lang w:val="en-CA"/>
        </w:rPr>
        <w:t xml:space="preserve">LincRNAs originated from enhancers (elincRNAs) have been shown to modulate chromosomal architecture (Yin et al., 2015)⁠ and are frequently located within topologically associated domains (TADs) associated with high levels of genomic interactions (Tan et al, 2016, under revision). Here, I used publicly available genomic data to investigate the prevalence of elincRNAs regulation in modulating chromosomal architecture. Together with strong enrichment of cohesin binding at elincRNAs promoter regions and their frequent localization at loop anchors, the high amount of intra-TAD contacts associated with elincRNAs support their putative role in regulating enhancer-promoter loops. </w:t>
      </w:r>
    </w:p>
    <w:p w14:paraId="25E82EB4" w14:textId="77777777" w:rsidR="00903BEE" w:rsidRPr="00E400CE" w:rsidRDefault="00903BEE">
      <w:pPr>
        <w:jc w:val="both"/>
        <w:rPr>
          <w:rFonts w:ascii="Cambria" w:hAnsi="Cambria"/>
          <w:lang w:val="en-CA"/>
        </w:rPr>
      </w:pPr>
    </w:p>
    <w:p w14:paraId="57547945" w14:textId="77777777" w:rsidR="00903BEE" w:rsidRPr="00E400CE" w:rsidRDefault="000E67D1">
      <w:pPr>
        <w:jc w:val="both"/>
        <w:rPr>
          <w:lang w:val="en-CA"/>
        </w:rPr>
      </w:pPr>
      <w:r w:rsidRPr="00E400CE">
        <w:rPr>
          <w:rFonts w:ascii="Cambria" w:hAnsi="Cambria"/>
          <w:lang w:val="en-CA"/>
        </w:rPr>
        <w:t>There is ongoing debate on the biological relevance of elincRNA transcription as to whether their associated functional roles are transcript- or transcription-dependent. Notably, the association between elincRNAs and chromosomal organization does not constitute a proof for their role in promoting contact, as it might be a consequence of the presence of active enhancers at their promoter region, rather than the elincRNA transcript itself. A good way to strengthen the hypothesis would be to perform similar analysis by comparing active enhancers producing elincRNAs with other active enhancers producing unstable bidirectionally-transcribed eRNAs. Ultimately, to dissect the molecular mechanisms underlying these enhancer-associated regulation of chromosomal conformation requires genetical manipulation of elincRNA transcript abundance, for example by using RNAi and inhibiting their transcription with CRISPR-Cas9 (Li et al., 2013)⁠.</w:t>
      </w:r>
    </w:p>
    <w:p w14:paraId="5EBD29A6" w14:textId="77777777" w:rsidR="00903BEE" w:rsidRPr="00E400CE" w:rsidRDefault="00903BEE">
      <w:pPr>
        <w:jc w:val="both"/>
        <w:rPr>
          <w:rFonts w:ascii="Cambria" w:hAnsi="Cambria"/>
          <w:lang w:val="en-CA"/>
        </w:rPr>
      </w:pPr>
    </w:p>
    <w:p w14:paraId="19F3C07D" w14:textId="77777777" w:rsidR="00903BEE" w:rsidRPr="00E400CE" w:rsidRDefault="000E67D1">
      <w:pPr>
        <w:jc w:val="both"/>
        <w:rPr>
          <w:lang w:val="en-CA"/>
        </w:rPr>
      </w:pPr>
      <w:r w:rsidRPr="00E400CE">
        <w:rPr>
          <w:rFonts w:ascii="Cambria" w:hAnsi="Cambria"/>
          <w:lang w:val="en-CA"/>
        </w:rPr>
        <w:t xml:space="preserve">Furthermore, extending the analysis from intra-topological domain interactions to between-TAD contacts (Fraser et al., 2015)⁠, inter-chromosomal contacts, and eventually association with nuclear lamina would provide a more complete overview of chromosomal interactions that shape the nuclear architecture. These analyses could also be performed on different cell-lines to reveal if the effect of elincRNAs in nuclear architecture is cell-line specific, or more generalized. </w:t>
      </w:r>
    </w:p>
    <w:p w14:paraId="372C4690" w14:textId="77777777" w:rsidR="00903BEE" w:rsidRPr="00E400CE" w:rsidRDefault="00903BEE">
      <w:pPr>
        <w:jc w:val="both"/>
        <w:rPr>
          <w:rFonts w:ascii="Cambria" w:hAnsi="Cambria"/>
          <w:lang w:val="en-CA"/>
        </w:rPr>
      </w:pPr>
    </w:p>
    <w:p w14:paraId="389BE345" w14:textId="77777777" w:rsidR="00903BEE" w:rsidRPr="00E400CE" w:rsidRDefault="000E67D1">
      <w:pPr>
        <w:jc w:val="both"/>
        <w:rPr>
          <w:lang w:val="en-CA"/>
        </w:rPr>
      </w:pPr>
      <w:r w:rsidRPr="00E400CE">
        <w:rPr>
          <w:rFonts w:ascii="Cambria" w:hAnsi="Cambria"/>
          <w:lang w:val="en-CA"/>
        </w:rPr>
        <w:lastRenderedPageBreak/>
        <w:t>The current resolution of global chromosomal conformation capture techniques (including Hi-C) remains a limiting factor in measuring accurate interaction frequencies as it is impossible to look at contacts between elincRNAs that are smaller than the highest resolution (5 Kb) (Rao et al., 2014b)⁠. Instead, only an estimation of the region surrounding the gene can be measured. In addition,, even at high contact resolutions, bulk Hi-C data can only provide an average estimate of all chromosomal contacts happening in a cell population, thus masking the dynamics and variabilities between cell-to-cell contacts. Recently, a single-cell Hi-C protocol has been developed (Nagano et al., 2013)⁠, allowing one to examine DNA contacts profiles at a single cell resolution. Indeed, such single cell techniques, combined with a higher contact resolution, would provide much more power to shed light on how the impact of elincRNAs on gene expression regulation through modulating chromosome architecture.</w:t>
      </w:r>
    </w:p>
    <w:p w14:paraId="4F6AA98E" w14:textId="77777777" w:rsidR="00903BEE" w:rsidRPr="00E400CE" w:rsidRDefault="00903BEE">
      <w:pPr>
        <w:jc w:val="both"/>
        <w:rPr>
          <w:rFonts w:ascii="Cambria" w:hAnsi="Cambria"/>
          <w:lang w:val="en-CA"/>
        </w:rPr>
      </w:pPr>
    </w:p>
    <w:p w14:paraId="49F77E1C" w14:textId="77777777" w:rsidR="00903BEE" w:rsidRPr="00E400CE" w:rsidRDefault="00903BEE">
      <w:pPr>
        <w:jc w:val="both"/>
        <w:rPr>
          <w:rFonts w:ascii="Cambria" w:hAnsi="Cambria"/>
          <w:lang w:val="en-CA"/>
        </w:rPr>
      </w:pPr>
    </w:p>
    <w:p w14:paraId="36ADC3A0" w14:textId="77777777" w:rsidR="00903BEE" w:rsidRPr="00E400CE" w:rsidRDefault="00903BEE">
      <w:pPr>
        <w:jc w:val="both"/>
        <w:rPr>
          <w:rFonts w:ascii="Cambria" w:hAnsi="Cambria"/>
          <w:lang w:val="en-CA"/>
        </w:rPr>
      </w:pPr>
    </w:p>
    <w:p w14:paraId="4336A798" w14:textId="77777777" w:rsidR="00903BEE" w:rsidRPr="00E400CE" w:rsidRDefault="000E67D1">
      <w:pPr>
        <w:jc w:val="both"/>
        <w:rPr>
          <w:lang w:val="en-CA"/>
        </w:rPr>
      </w:pPr>
      <w:r w:rsidRPr="00E400CE">
        <w:rPr>
          <w:rFonts w:ascii="Cambria" w:hAnsi="Cambria"/>
          <w:lang w:val="en-CA"/>
        </w:rPr>
        <w:t>5. Materials and methods:</w:t>
      </w:r>
    </w:p>
    <w:p w14:paraId="22C83D39" w14:textId="77777777" w:rsidR="00903BEE" w:rsidRPr="00E400CE" w:rsidRDefault="00903BEE">
      <w:pPr>
        <w:jc w:val="both"/>
        <w:rPr>
          <w:rFonts w:ascii="Cambria" w:hAnsi="Cambria"/>
          <w:lang w:val="en-CA"/>
        </w:rPr>
      </w:pPr>
    </w:p>
    <w:p w14:paraId="76E186B9" w14:textId="77777777" w:rsidR="00903BEE" w:rsidRPr="00E400CE" w:rsidRDefault="000E67D1">
      <w:pPr>
        <w:jc w:val="both"/>
        <w:rPr>
          <w:lang w:val="en-CA"/>
        </w:rPr>
      </w:pPr>
      <w:r w:rsidRPr="00E400CE">
        <w:rPr>
          <w:rFonts w:ascii="Cambria" w:hAnsi="Cambria"/>
          <w:lang w:val="en-CA"/>
        </w:rPr>
        <w:t>Unless stated otherwise, all statistical tests were performed using R 3.3.1 (R Core Team, 2016)⁠. Overlapping of genomic elements were done using either bedtools 2.26 (Quinlan &amp; Hall, 2010)⁠or the “intervals” package (Bourgon, 2015)⁠ in R. Manipulations on Hi-C contact matrices were performed using the “Matrix” package (Bates &amp; Maechler, 2016)⁠. All position of genetic elements used are based on the hg19 human assembly.</w:t>
      </w:r>
    </w:p>
    <w:p w14:paraId="44FA714D" w14:textId="77777777" w:rsidR="00903BEE" w:rsidRPr="00E400CE" w:rsidRDefault="00903BEE">
      <w:pPr>
        <w:jc w:val="both"/>
        <w:rPr>
          <w:rFonts w:ascii="Cambria" w:hAnsi="Cambria"/>
          <w:lang w:val="en-CA"/>
        </w:rPr>
      </w:pPr>
    </w:p>
    <w:p w14:paraId="56D967D2" w14:textId="77777777" w:rsidR="00903BEE" w:rsidRPr="00E400CE" w:rsidRDefault="00903BEE">
      <w:pPr>
        <w:jc w:val="both"/>
        <w:rPr>
          <w:rFonts w:ascii="Cambria" w:hAnsi="Cambria"/>
          <w:lang w:val="en-CA"/>
        </w:rPr>
      </w:pPr>
    </w:p>
    <w:p w14:paraId="6D70BCC0" w14:textId="77777777" w:rsidR="00903BEE" w:rsidRPr="00E400CE" w:rsidRDefault="000E67D1">
      <w:pPr>
        <w:jc w:val="both"/>
        <w:rPr>
          <w:lang w:val="en-CA"/>
        </w:rPr>
      </w:pPr>
      <w:r w:rsidRPr="00E400CE">
        <w:rPr>
          <w:rFonts w:ascii="Cambria" w:hAnsi="Cambria"/>
          <w:lang w:val="en-CA"/>
        </w:rPr>
        <w:t>elincRNA definition</w:t>
      </w:r>
    </w:p>
    <w:p w14:paraId="19060D4F" w14:textId="77777777" w:rsidR="00903BEE" w:rsidRPr="00E400CE" w:rsidRDefault="00903BEE">
      <w:pPr>
        <w:jc w:val="both"/>
        <w:rPr>
          <w:rFonts w:ascii="Cambria" w:hAnsi="Cambria"/>
          <w:lang w:val="en-CA"/>
        </w:rPr>
      </w:pPr>
    </w:p>
    <w:p w14:paraId="18395769" w14:textId="77777777" w:rsidR="00903BEE" w:rsidRPr="00E400CE" w:rsidRDefault="000E67D1">
      <w:pPr>
        <w:jc w:val="both"/>
        <w:rPr>
          <w:lang w:val="en-CA"/>
        </w:rPr>
      </w:pPr>
      <w:r w:rsidRPr="00E400CE">
        <w:rPr>
          <w:rFonts w:ascii="Cambria" w:hAnsi="Cambria"/>
          <w:lang w:val="en-CA"/>
        </w:rPr>
        <w:t>LincRNAs and protein-coding genes sets were provided by Tan et al (2016, under revision). Those sets were obtained using data from the ENCODE website. The list of genes used in all analyses corresponds to genes expressed in the GM12878 human lymphoblastoid cell line. Subcategories of genes were defined based on overlap between their putative promoter region, defined as the 1kb region upstream of the transcription start site and predicted regulatory elements available on ENCODE (ENCODE Project et al., 2012)⁠. These regulatory elements are predicted computationally from histone marks by a hidden Markov-model. Predicted active promoters promoters and all enhancers were considered. The 2 categories of lincRNAs that are used throughout this report are elincRNAs, defined as overlapping enhancers marks but no promoters marks in their promoter region, and other lincRNAs defined as overlapping neither enhancer nor promoters marks in their promoter region (Figure 7).</w:t>
      </w:r>
    </w:p>
    <w:p w14:paraId="6ADB0419" w14:textId="77777777" w:rsidR="00903BEE" w:rsidRPr="00E400CE" w:rsidRDefault="00903BEE">
      <w:pPr>
        <w:jc w:val="both"/>
        <w:rPr>
          <w:rFonts w:ascii="Cambria" w:hAnsi="Cambria"/>
          <w:lang w:val="en-CA"/>
        </w:rPr>
      </w:pPr>
    </w:p>
    <w:p w14:paraId="6F3932AF" w14:textId="77777777" w:rsidR="00903BEE" w:rsidRPr="00E400CE" w:rsidRDefault="00903BEE">
      <w:pPr>
        <w:jc w:val="both"/>
        <w:rPr>
          <w:rFonts w:ascii="Cambria" w:hAnsi="Cambria"/>
          <w:lang w:val="en-CA"/>
        </w:rPr>
      </w:pPr>
    </w:p>
    <w:p w14:paraId="005A4A4E" w14:textId="77777777" w:rsidR="00903BEE" w:rsidRPr="00E400CE" w:rsidRDefault="000E67D1">
      <w:pPr>
        <w:jc w:val="both"/>
        <w:rPr>
          <w:lang w:val="en-CA"/>
        </w:rPr>
      </w:pPr>
      <w:r w:rsidRPr="00E400CE">
        <w:rPr>
          <w:rFonts w:ascii="Cambria" w:hAnsi="Cambria"/>
          <w:lang w:val="en-CA"/>
        </w:rPr>
        <w:t>TAD definition</w:t>
      </w:r>
    </w:p>
    <w:p w14:paraId="22E14703" w14:textId="77777777" w:rsidR="00903BEE" w:rsidRPr="00E400CE" w:rsidRDefault="00903BEE">
      <w:pPr>
        <w:jc w:val="both"/>
        <w:rPr>
          <w:rFonts w:ascii="Cambria" w:hAnsi="Cambria"/>
          <w:lang w:val="en-CA"/>
        </w:rPr>
      </w:pPr>
    </w:p>
    <w:p w14:paraId="376E0C2B" w14:textId="77777777" w:rsidR="00903BEE" w:rsidRPr="00E400CE" w:rsidRDefault="000E67D1">
      <w:pPr>
        <w:jc w:val="both"/>
        <w:rPr>
          <w:lang w:val="en-CA"/>
        </w:rPr>
      </w:pPr>
      <w:r w:rsidRPr="00E400CE">
        <w:rPr>
          <w:rFonts w:ascii="Cambria" w:hAnsi="Cambria"/>
          <w:lang w:val="en-CA"/>
        </w:rPr>
        <w:t>The list of TADs used in the computations is based on that from Rao et al (2014). They called the TADs based on Hi-C data across different human cell lines, normalized and processed with their own protocol. Here, all the large TADs that completely encompass smaller ones were removed to preserve the signal from the boundaries of the small TADs. Boundaries from very large TADs would otherwise contain the signal from smaller TADs inside, generating noise.</w:t>
      </w:r>
    </w:p>
    <w:p w14:paraId="13D599D4" w14:textId="77777777" w:rsidR="00903BEE" w:rsidRPr="00E400CE" w:rsidRDefault="00903BEE">
      <w:pPr>
        <w:jc w:val="both"/>
        <w:rPr>
          <w:rFonts w:ascii="Cambria" w:hAnsi="Cambria"/>
          <w:lang w:val="en-CA"/>
        </w:rPr>
      </w:pPr>
    </w:p>
    <w:p w14:paraId="047B0315" w14:textId="77777777" w:rsidR="00903BEE" w:rsidRPr="00E400CE" w:rsidRDefault="000E67D1">
      <w:pPr>
        <w:jc w:val="both"/>
        <w:rPr>
          <w:lang w:val="en-CA"/>
        </w:rPr>
      </w:pPr>
      <w:r w:rsidRPr="00E400CE">
        <w:rPr>
          <w:rFonts w:ascii="Cambria" w:hAnsi="Cambria"/>
          <w:lang w:val="en-CA"/>
        </w:rPr>
        <w:t>Hi-C data and normalization</w:t>
      </w:r>
    </w:p>
    <w:p w14:paraId="7E31DE6B" w14:textId="77777777" w:rsidR="00903BEE" w:rsidRPr="00E400CE" w:rsidRDefault="00903BEE">
      <w:pPr>
        <w:jc w:val="both"/>
        <w:rPr>
          <w:rFonts w:ascii="Cambria" w:hAnsi="Cambria"/>
          <w:lang w:val="en-CA"/>
        </w:rPr>
      </w:pPr>
    </w:p>
    <w:p w14:paraId="5A2EAC00" w14:textId="77777777" w:rsidR="00903BEE" w:rsidRPr="00E400CE" w:rsidRDefault="000E67D1">
      <w:pPr>
        <w:jc w:val="both"/>
        <w:rPr>
          <w:lang w:val="en-CA"/>
        </w:rPr>
      </w:pPr>
      <w:r w:rsidRPr="00E400CE">
        <w:rPr>
          <w:rFonts w:ascii="Cambria" w:hAnsi="Cambria"/>
          <w:lang w:val="en-CA"/>
        </w:rPr>
        <w:t xml:space="preserve">Contacts were calculated using Hi-C contact matrices from Rao et al (2014). All computations are performed on 5kb resolution matrices constructed from all read pairs mapping to the </w:t>
      </w:r>
      <w:r w:rsidRPr="00E400CE">
        <w:rPr>
          <w:rFonts w:ascii="Cambria" w:hAnsi="Cambria"/>
          <w:lang w:val="en-CA"/>
        </w:rPr>
        <w:lastRenderedPageBreak/>
        <w:t xml:space="preserve">genome with a MAPQ score of at least 30. The matrices were normalized using the KR normalization vector provided by the authors whenever possible. SQRTVC (square root vanilla coverage) was used for chromosome 9 of all cell lines, because the KR algorithm did not converge for chromosome 9 of K562 probably as a result of the high sparsity of the matrix. I chose SQRTVC as a substition for KR as the authors reported this method  to yield very close results to KR. </w:t>
      </w:r>
    </w:p>
    <w:p w14:paraId="4B896307" w14:textId="77777777" w:rsidR="00903BEE" w:rsidRPr="00E400CE" w:rsidRDefault="000E67D1">
      <w:pPr>
        <w:jc w:val="both"/>
        <w:rPr>
          <w:lang w:val="en-CA"/>
        </w:rPr>
      </w:pPr>
      <w:r w:rsidRPr="00E400CE">
        <w:rPr>
          <w:rFonts w:ascii="Cambria" w:hAnsi="Cambria"/>
          <w:lang w:val="en-CA"/>
        </w:rPr>
        <w:t>The normalization procedure consists in dividing each entry in the contact matrix M by a corresponding value in the normalization vector N:</w:t>
      </w:r>
    </w:p>
    <w:p w14:paraId="70A8D403" w14:textId="77777777" w:rsidR="00903BEE" w:rsidRPr="00E400CE" w:rsidRDefault="00903BEE">
      <w:pPr>
        <w:jc w:val="both"/>
        <w:rPr>
          <w:rFonts w:ascii="Cambria" w:hAnsi="Cambria"/>
          <w:lang w:val="en-CA"/>
        </w:rPr>
      </w:pPr>
    </w:p>
    <w:p w14:paraId="17DA7A71" w14:textId="77777777" w:rsidR="00903BEE" w:rsidRPr="00E400CE" w:rsidRDefault="000E67D1">
      <w:pPr>
        <w:jc w:val="both"/>
        <w:rPr>
          <w:lang w:val="en-CA"/>
        </w:rPr>
      </w:pPr>
      <w:r w:rsidRPr="00E400CE">
        <w:rPr>
          <w:rFonts w:ascii="Cambria" w:hAnsi="Cambria"/>
          <w:lang w:val="en-CA"/>
        </w:rPr>
        <w:t>$M^*_{i,j}=\frac{M_{i,j}}{N_{KR}[\frac{i}{res}]*N_{KR}[\frac{j}{res}]}$</w:t>
      </w:r>
    </w:p>
    <w:p w14:paraId="33980490" w14:textId="77777777" w:rsidR="00903BEE" w:rsidRPr="00E400CE" w:rsidRDefault="00903BEE">
      <w:pPr>
        <w:jc w:val="both"/>
        <w:rPr>
          <w:rFonts w:ascii="Cambria" w:hAnsi="Cambria"/>
          <w:lang w:val="en-CA"/>
        </w:rPr>
      </w:pPr>
    </w:p>
    <w:p w14:paraId="69F3D509" w14:textId="77777777" w:rsidR="00903BEE" w:rsidRPr="00E400CE" w:rsidRDefault="000E67D1">
      <w:pPr>
        <w:jc w:val="both"/>
        <w:rPr>
          <w:lang w:val="en-CA"/>
        </w:rPr>
      </w:pPr>
      <w:r w:rsidRPr="00E400CE">
        <w:rPr>
          <w:rFonts w:ascii="Cambria" w:hAnsi="Cambria"/>
          <w:lang w:val="en-CA"/>
        </w:rPr>
        <w:t>Where $M_{i,j}$ is an entry from the raw matrix and $M^*_{i,j}$ corresponding normalized entry.</w:t>
      </w:r>
    </w:p>
    <w:p w14:paraId="4A40BA79" w14:textId="77777777" w:rsidR="00903BEE" w:rsidRPr="00E400CE" w:rsidRDefault="00903BEE">
      <w:pPr>
        <w:jc w:val="both"/>
        <w:rPr>
          <w:rFonts w:ascii="Cambria" w:hAnsi="Cambria"/>
          <w:lang w:val="en-CA"/>
        </w:rPr>
      </w:pPr>
    </w:p>
    <w:p w14:paraId="303E85A1" w14:textId="77777777" w:rsidR="00903BEE" w:rsidRPr="00E400CE" w:rsidRDefault="000E67D1">
      <w:pPr>
        <w:jc w:val="both"/>
        <w:rPr>
          <w:lang w:val="en-CA"/>
        </w:rPr>
      </w:pPr>
      <w:r w:rsidRPr="00E400CE">
        <w:rPr>
          <w:rFonts w:ascii="Cambria" w:hAnsi="Cambria"/>
          <w:lang w:val="en-CA"/>
        </w:rPr>
        <w:t>TAD boundaries definition</w:t>
      </w:r>
    </w:p>
    <w:p w14:paraId="69994AE0" w14:textId="77777777" w:rsidR="00903BEE" w:rsidRPr="00E400CE" w:rsidRDefault="00903BEE">
      <w:pPr>
        <w:jc w:val="both"/>
        <w:rPr>
          <w:rFonts w:ascii="Cambria" w:hAnsi="Cambria"/>
          <w:lang w:val="en-CA"/>
        </w:rPr>
      </w:pPr>
    </w:p>
    <w:p w14:paraId="38DA67F7" w14:textId="77777777" w:rsidR="00903BEE" w:rsidRPr="00E400CE" w:rsidRDefault="000E67D1">
      <w:pPr>
        <w:jc w:val="both"/>
        <w:rPr>
          <w:lang w:val="en-CA"/>
        </w:rPr>
      </w:pPr>
      <w:r w:rsidRPr="00E400CE">
        <w:rPr>
          <w:rFonts w:ascii="Cambria" w:hAnsi="Cambria"/>
          <w:lang w:val="en-CA"/>
        </w:rPr>
        <w:t xml:space="preserve">Boundaries are extended from TAD borders towards the interior of TADs using a custom algorithm. The method used to define boundaries relies on the assumption that boundaries are insulated regions. In other words, there are few interactions between elements located before and those after the boundaries. The insulation is measured by sliding a diamond (Figure 4A) on every position along the matrix diagonal and computing the sum in the diamond at each position. Lower values represent more insulated regions. The size of the diamond has been set to an arbitrary threshold of 100kb, considered reasonable as the median length of filtered TADs is 140kb. </w:t>
      </w:r>
    </w:p>
    <w:p w14:paraId="2DD33A7C" w14:textId="77777777" w:rsidR="00903BEE" w:rsidRPr="00E400CE" w:rsidRDefault="000E67D1">
      <w:pPr>
        <w:jc w:val="both"/>
        <w:rPr>
          <w:lang w:val="en-CA"/>
        </w:rPr>
      </w:pPr>
      <w:r w:rsidRPr="00E400CE">
        <w:rPr>
          <w:rFonts w:ascii="Cambria" w:hAnsi="Cambria"/>
          <w:lang w:val="en-CA"/>
        </w:rPr>
        <w:t xml:space="preserve">More formally, the algorithm can be described as sliding a diamond of width w  along the diagonal of a square matrix M of n dimensions on all positions d between w and n-(w-1). Those latter limits are set to prevent the diamond from getting out of the matrix. At each position, the sum of all values in the diamond is stored in a vector V. This can be rewritten as: </w:t>
      </w:r>
    </w:p>
    <w:p w14:paraId="1B777307" w14:textId="77777777" w:rsidR="00903BEE" w:rsidRPr="00E400CE" w:rsidRDefault="00903BEE">
      <w:pPr>
        <w:jc w:val="both"/>
        <w:rPr>
          <w:rFonts w:ascii="Cambria" w:hAnsi="Cambria"/>
          <w:lang w:val="en-CA"/>
        </w:rPr>
      </w:pPr>
    </w:p>
    <w:p w14:paraId="50848E10" w14:textId="77777777" w:rsidR="00903BEE" w:rsidRPr="00E400CE" w:rsidRDefault="000E67D1">
      <w:pPr>
        <w:jc w:val="both"/>
        <w:rPr>
          <w:lang w:val="en-CA"/>
        </w:rPr>
      </w:pPr>
      <w:r w:rsidRPr="00E400CE">
        <w:rPr>
          <w:rFonts w:ascii="Cambria" w:hAnsi="Cambria"/>
          <w:lang w:val="en-CA"/>
        </w:rPr>
        <w:t>$\left\{\begin{matrix}1\leq w\leq \frac{n}{2}+1 \\ \forall d\in\left \{ w , ... , n-\left ( w-1 \right ) \right \}\end{matrix}\right. V_{d}=\sum_{i=d-(w-1)}^{d}\sum_{j=d}^{d+(w-1)}M_{i,j}$</w:t>
      </w:r>
    </w:p>
    <w:p w14:paraId="084AD056" w14:textId="77777777" w:rsidR="00903BEE" w:rsidRPr="00E400CE" w:rsidRDefault="00903BEE">
      <w:pPr>
        <w:jc w:val="both"/>
        <w:rPr>
          <w:rFonts w:ascii="Cambria" w:hAnsi="Cambria"/>
          <w:lang w:val="en-CA"/>
        </w:rPr>
      </w:pPr>
    </w:p>
    <w:p w14:paraId="39272286" w14:textId="77777777" w:rsidR="00903BEE" w:rsidRPr="00E400CE" w:rsidRDefault="000E67D1">
      <w:pPr>
        <w:jc w:val="both"/>
        <w:rPr>
          <w:lang w:val="en-CA"/>
        </w:rPr>
      </w:pPr>
      <w:r w:rsidRPr="00E400CE">
        <w:rPr>
          <w:rFonts w:ascii="Cambria" w:hAnsi="Cambria"/>
          <w:lang w:val="en-CA"/>
        </w:rPr>
        <w:t>The sums from the diamond are then used to compute boundaries. For all TADs, boundaries are extended inwards from the borders as long as the value of V does not exceed an arbitrary threshold defined as the starting value (at the border) plus 10% of the maximum value in the TAD (Figure 5). The boundaries were filtered afterwards to remove all those extending beyond their TAD. This happened in cases where the TAD was embedded in a larger one and the border was already among the highest values in the vector V. The algorithm would need to account for background noise in order to properly process the boundaries in these special cases.</w:t>
      </w:r>
    </w:p>
    <w:p w14:paraId="2D6439C2" w14:textId="77777777" w:rsidR="00903BEE" w:rsidRPr="00E400CE" w:rsidRDefault="00903BEE">
      <w:pPr>
        <w:jc w:val="both"/>
        <w:rPr>
          <w:rFonts w:ascii="Cambria" w:hAnsi="Cambria"/>
          <w:lang w:val="en-CA"/>
        </w:rPr>
      </w:pPr>
    </w:p>
    <w:p w14:paraId="7908A176" w14:textId="77777777" w:rsidR="00903BEE" w:rsidRPr="00E400CE" w:rsidRDefault="000E67D1">
      <w:pPr>
        <w:jc w:val="both"/>
        <w:rPr>
          <w:lang w:val="en-CA"/>
        </w:rPr>
      </w:pPr>
      <w:r w:rsidRPr="00E400CE">
        <w:rPr>
          <w:rFonts w:ascii="Cambria" w:hAnsi="Cambria"/>
          <w:lang w:val="en-CA"/>
        </w:rPr>
        <w:t>Conservation and tissue specificity</w:t>
      </w:r>
    </w:p>
    <w:p w14:paraId="5B2731D6" w14:textId="77777777" w:rsidR="00903BEE" w:rsidRPr="00E400CE" w:rsidRDefault="00903BEE">
      <w:pPr>
        <w:jc w:val="both"/>
        <w:rPr>
          <w:rFonts w:ascii="Cambria" w:hAnsi="Cambria"/>
          <w:lang w:val="en-CA"/>
        </w:rPr>
      </w:pPr>
    </w:p>
    <w:p w14:paraId="09AFD642" w14:textId="77777777" w:rsidR="00903BEE" w:rsidRPr="00E400CE" w:rsidRDefault="000E67D1">
      <w:pPr>
        <w:jc w:val="both"/>
        <w:rPr>
          <w:lang w:val="en-CA"/>
        </w:rPr>
      </w:pPr>
      <w:r w:rsidRPr="00E400CE">
        <w:rPr>
          <w:rFonts w:ascii="Cambria" w:hAnsi="Cambria"/>
          <w:lang w:val="en-CA"/>
        </w:rPr>
        <w:t>The sequence conservation was previously calculated in exons (Tan et al, 2016, under revision) through mammalian and primate evolution using phastCons scores (Siepel et al., 2005)⁠ and averaged phastCons score were used as a measure of exonic sequence conservation. Tissue specificity index (Tau) was computed following the described procedure in Kryuchkova &amp; Robinson-Rechavi (2015⁠), considering only genes with expression above a cutoff of 0.1 RPKM.</w:t>
      </w:r>
    </w:p>
    <w:p w14:paraId="39BB4A97" w14:textId="77777777" w:rsidR="00903BEE" w:rsidRPr="00E400CE" w:rsidRDefault="00903BEE">
      <w:pPr>
        <w:jc w:val="both"/>
        <w:rPr>
          <w:rFonts w:ascii="Cambria" w:hAnsi="Cambria"/>
          <w:lang w:val="en-CA"/>
        </w:rPr>
      </w:pPr>
    </w:p>
    <w:p w14:paraId="61294790" w14:textId="77777777" w:rsidR="00903BEE" w:rsidRPr="00E400CE" w:rsidRDefault="000E67D1">
      <w:pPr>
        <w:jc w:val="both"/>
        <w:rPr>
          <w:lang w:val="en-CA"/>
        </w:rPr>
      </w:pPr>
      <w:r w:rsidRPr="00E400CE">
        <w:rPr>
          <w:rFonts w:ascii="Cambria" w:hAnsi="Cambria"/>
          <w:lang w:val="en-CA"/>
        </w:rPr>
        <w:lastRenderedPageBreak/>
        <w:t>Expression levels</w:t>
      </w:r>
    </w:p>
    <w:p w14:paraId="07AB4ECF" w14:textId="77777777" w:rsidR="00903BEE" w:rsidRPr="00E400CE" w:rsidRDefault="00903BEE">
      <w:pPr>
        <w:jc w:val="both"/>
        <w:rPr>
          <w:rFonts w:ascii="Cambria" w:hAnsi="Cambria"/>
          <w:lang w:val="en-CA"/>
        </w:rPr>
      </w:pPr>
    </w:p>
    <w:p w14:paraId="51FB1977" w14:textId="77777777" w:rsidR="00903BEE" w:rsidRPr="00E400CE" w:rsidRDefault="000E67D1">
      <w:pPr>
        <w:jc w:val="both"/>
        <w:rPr>
          <w:lang w:val="en-CA"/>
        </w:rPr>
      </w:pPr>
      <w:r w:rsidRPr="00E400CE">
        <w:rPr>
          <w:rFonts w:ascii="Cambria" w:hAnsi="Cambria"/>
          <w:lang w:val="en-CA"/>
        </w:rPr>
        <w:t>Processed median expression data for elincRNAs and protein-coding genes in 4  different cell lines were calculated by Tan et al, under revision. The original data comes from ENCODE (ENCODE Project et al., 2012)⁠.</w:t>
      </w:r>
    </w:p>
    <w:p w14:paraId="290CC1E6" w14:textId="77777777" w:rsidR="00903BEE" w:rsidRPr="00E400CE" w:rsidRDefault="00903BEE">
      <w:pPr>
        <w:jc w:val="both"/>
        <w:rPr>
          <w:rFonts w:ascii="Cambria" w:hAnsi="Cambria"/>
          <w:lang w:val="en-CA"/>
        </w:rPr>
      </w:pPr>
    </w:p>
    <w:p w14:paraId="69775BF6" w14:textId="77777777" w:rsidR="00903BEE" w:rsidRPr="00E400CE" w:rsidRDefault="000E67D1">
      <w:pPr>
        <w:jc w:val="both"/>
        <w:rPr>
          <w:lang w:val="en-CA"/>
        </w:rPr>
      </w:pPr>
      <w:r w:rsidRPr="00E400CE">
        <w:rPr>
          <w:rFonts w:ascii="Cambria" w:hAnsi="Cambria"/>
          <w:lang w:val="en-CA"/>
        </w:rPr>
        <w:t>DNA:DNA contacts</w:t>
      </w:r>
    </w:p>
    <w:p w14:paraId="230FCA2E" w14:textId="77777777" w:rsidR="00903BEE" w:rsidRPr="00E400CE" w:rsidRDefault="00903BEE">
      <w:pPr>
        <w:jc w:val="both"/>
        <w:rPr>
          <w:rFonts w:ascii="Cambria" w:hAnsi="Cambria"/>
          <w:lang w:val="en-CA"/>
        </w:rPr>
      </w:pPr>
    </w:p>
    <w:p w14:paraId="2FCC0A13" w14:textId="77777777" w:rsidR="00903BEE" w:rsidRPr="00E400CE" w:rsidRDefault="000E67D1">
      <w:pPr>
        <w:jc w:val="both"/>
        <w:rPr>
          <w:lang w:val="en-CA"/>
        </w:rPr>
      </w:pPr>
      <w:r w:rsidRPr="00E400CE">
        <w:rPr>
          <w:rFonts w:ascii="Cambria" w:hAnsi="Cambria"/>
          <w:lang w:val="en-CA"/>
        </w:rPr>
        <w:t>For each gene overlapping a TAD, the mean contact inside the respective TAD was used as a measure. For single genes that overlap several TADs, the contacts are computed for each TAD independently. The mean contact in a TAD is computed by taking the arithmetic mean of all values in a square submatrix spanning from the beginning to the end of the TAD in the intrachromosomal matrix (Figure 4B).</w:t>
      </w:r>
    </w:p>
    <w:p w14:paraId="41AB39B1" w14:textId="77777777" w:rsidR="00903BEE" w:rsidRPr="00E400CE" w:rsidRDefault="00903BEE">
      <w:pPr>
        <w:jc w:val="both"/>
        <w:rPr>
          <w:rFonts w:ascii="Cambria" w:hAnsi="Cambria"/>
          <w:lang w:val="en-CA"/>
        </w:rPr>
      </w:pPr>
    </w:p>
    <w:p w14:paraId="60D11D61" w14:textId="77777777" w:rsidR="00903BEE" w:rsidRPr="00E400CE" w:rsidRDefault="000E67D1">
      <w:pPr>
        <w:jc w:val="both"/>
        <w:rPr>
          <w:lang w:val="en-CA"/>
        </w:rPr>
      </w:pPr>
      <w:r w:rsidRPr="00E400CE">
        <w:rPr>
          <w:rFonts w:ascii="Cambria" w:hAnsi="Cambria"/>
          <w:lang w:val="en-CA"/>
        </w:rPr>
        <w:t>Chip-seq data</w:t>
      </w:r>
    </w:p>
    <w:p w14:paraId="51610986" w14:textId="77777777" w:rsidR="00903BEE" w:rsidRPr="00E400CE" w:rsidRDefault="00903BEE">
      <w:pPr>
        <w:jc w:val="both"/>
        <w:rPr>
          <w:rFonts w:ascii="Cambria" w:hAnsi="Cambria"/>
          <w:lang w:val="en-CA"/>
        </w:rPr>
      </w:pPr>
    </w:p>
    <w:p w14:paraId="12B73A1E" w14:textId="77777777" w:rsidR="00903BEE" w:rsidRPr="00E400CE" w:rsidRDefault="000E67D1">
      <w:pPr>
        <w:jc w:val="both"/>
        <w:rPr>
          <w:lang w:val="en-CA"/>
        </w:rPr>
      </w:pPr>
      <w:r w:rsidRPr="00E400CE">
        <w:rPr>
          <w:rFonts w:ascii="Cambria" w:hAnsi="Cambria"/>
          <w:lang w:val="en-CA"/>
        </w:rPr>
        <w:t>Chip-seq peaks for CTCF, RAD21 and SMC3 in GM12878 were retrieved from the ENCODE website (ENCODE Project et al., 2012)⁠. Cohesin peaks were defined as the union between the peaks of RAD21 and SMC3 subunits. The CTCF and cohesin exclusive peaks were obtained by using the intersect and subtract tools from the bedtools suite, removing all peaks that are common to cohesin and CTCF.</w:t>
      </w:r>
    </w:p>
    <w:p w14:paraId="1A3D3B9C" w14:textId="77777777" w:rsidR="00903BEE" w:rsidRPr="00E400CE" w:rsidRDefault="00903BEE">
      <w:pPr>
        <w:jc w:val="both"/>
        <w:rPr>
          <w:rFonts w:ascii="Cambria" w:hAnsi="Cambria"/>
          <w:lang w:val="en-CA"/>
        </w:rPr>
      </w:pPr>
    </w:p>
    <w:p w14:paraId="3A2497AE" w14:textId="77777777" w:rsidR="00903BEE" w:rsidRPr="00E400CE" w:rsidRDefault="000E67D1">
      <w:pPr>
        <w:jc w:val="both"/>
        <w:rPr>
          <w:lang w:val="en-CA"/>
        </w:rPr>
      </w:pPr>
      <w:r w:rsidRPr="00E400CE">
        <w:rPr>
          <w:rFonts w:ascii="Cambria" w:hAnsi="Cambria"/>
          <w:lang w:val="en-CA"/>
        </w:rPr>
        <w:t>Enrichment of genetic elements</w:t>
      </w:r>
    </w:p>
    <w:p w14:paraId="28DBB70B" w14:textId="77777777" w:rsidR="00903BEE" w:rsidRPr="00E400CE" w:rsidRDefault="00903BEE">
      <w:pPr>
        <w:jc w:val="both"/>
        <w:rPr>
          <w:rFonts w:ascii="Cambria" w:hAnsi="Cambria"/>
          <w:lang w:val="en-CA"/>
        </w:rPr>
      </w:pPr>
    </w:p>
    <w:p w14:paraId="1009E9C1" w14:textId="77777777" w:rsidR="00903BEE" w:rsidRPr="00E400CE" w:rsidRDefault="000E67D1">
      <w:pPr>
        <w:jc w:val="both"/>
        <w:rPr>
          <w:lang w:val="en-CA"/>
        </w:rPr>
      </w:pPr>
      <w:r w:rsidRPr="00E400CE">
        <w:rPr>
          <w:rFonts w:ascii="Cambria" w:hAnsi="Cambria"/>
          <w:lang w:val="en-CA"/>
        </w:rPr>
        <w:t>All enrichment tests were performed using the genome association tester (GAT) (Heger et al., 2013)⁠ version 1.2. This program allows to test if genomic segments of interest are found in a desired set of annotations more often than expected if they were distributed randomly in a workspace. All tests using lincRNAs as annotations or segments were performed using the intergenic regions of the human genome as a workspace. When testing for enrichment of anchors at boundaries, the whole genome was used as the workspace. For all tests, the number of samples was set to 10,000, the number of buckets was consequently adjusted to 270,000 and segments overlap was used as the measure.</w:t>
      </w:r>
    </w:p>
    <w:p w14:paraId="675952E6" w14:textId="77777777" w:rsidR="00903BEE" w:rsidRPr="00E400CE" w:rsidRDefault="00903BEE">
      <w:pPr>
        <w:jc w:val="both"/>
        <w:rPr>
          <w:rFonts w:ascii="Cambria" w:hAnsi="Cambria"/>
          <w:lang w:val="en-CA"/>
        </w:rPr>
      </w:pPr>
    </w:p>
    <w:p w14:paraId="68CE2DD3" w14:textId="77777777" w:rsidR="00903BEE" w:rsidRPr="00E400CE" w:rsidRDefault="000E67D1">
      <w:pPr>
        <w:jc w:val="both"/>
        <w:rPr>
          <w:lang w:val="en-CA"/>
        </w:rPr>
      </w:pPr>
      <w:r w:rsidRPr="00E400CE">
        <w:rPr>
          <w:rFonts w:ascii="Cambria" w:hAnsi="Cambria"/>
          <w:lang w:val="en-CA"/>
        </w:rPr>
        <w:t>For all enrichment tests, two values are reported in the results section: Fold enrichment and q-value. The fold enrichment corresponds to the ratio of observed to average expected number of segments overlapping the given annotation, it is higher than 1 if the segment is enriched compared to random expectation, and lower than 1 if the segment is depleted. The q-value corresponds to the p-value once it has been corrected for multiple testing using false discovery rate controlled with the Benjamin-Hochberg procedure.</w:t>
      </w:r>
    </w:p>
    <w:p w14:paraId="48C0E38D" w14:textId="77777777" w:rsidR="00903BEE" w:rsidRPr="00E400CE" w:rsidRDefault="00903BEE">
      <w:pPr>
        <w:jc w:val="both"/>
        <w:rPr>
          <w:rFonts w:ascii="Cambria" w:hAnsi="Cambria"/>
          <w:lang w:val="en-CA"/>
        </w:rPr>
      </w:pPr>
    </w:p>
    <w:p w14:paraId="2AE66148" w14:textId="77777777" w:rsidR="00903BEE" w:rsidRPr="00E400CE" w:rsidRDefault="000E67D1">
      <w:pPr>
        <w:jc w:val="both"/>
        <w:rPr>
          <w:lang w:val="en-CA"/>
        </w:rPr>
      </w:pPr>
      <w:r w:rsidRPr="00E400CE">
        <w:rPr>
          <w:rFonts w:ascii="Cambria" w:hAnsi="Cambria"/>
          <w:lang w:val="en-CA"/>
        </w:rPr>
        <w:t>Acknowledgements</w:t>
      </w:r>
    </w:p>
    <w:p w14:paraId="632EBE74" w14:textId="77777777" w:rsidR="00903BEE" w:rsidRPr="00E400CE" w:rsidRDefault="00903BEE">
      <w:pPr>
        <w:jc w:val="both"/>
        <w:rPr>
          <w:rFonts w:ascii="Cambria" w:hAnsi="Cambria"/>
          <w:lang w:val="en-CA"/>
        </w:rPr>
      </w:pPr>
    </w:p>
    <w:p w14:paraId="134D43EE" w14:textId="77777777" w:rsidR="00903BEE" w:rsidRPr="00E400CE" w:rsidRDefault="000E67D1">
      <w:pPr>
        <w:jc w:val="both"/>
        <w:rPr>
          <w:lang w:val="en-CA"/>
        </w:rPr>
      </w:pPr>
      <w:r w:rsidRPr="00E400CE">
        <w:rPr>
          <w:rFonts w:ascii="Cambria" w:hAnsi="Cambria"/>
          <w:lang w:val="en-CA"/>
        </w:rPr>
        <w:t>I wish to thank Jennifer Yihong Tan for her precious advices and help throughout the project and writing of the report. I also wish to thank Ana Claudia Marques for her suggestions, general guidance and corrections in the report. Finally, I want to thank Adam Alexander Thil Smith for  his help with technical issues and code optimization and Maria Ferreira da Silva for her suggestions and critical reading of the report.</w:t>
      </w:r>
    </w:p>
    <w:p w14:paraId="1633C87F" w14:textId="77777777" w:rsidR="00903BEE" w:rsidRPr="00E400CE" w:rsidRDefault="000E67D1">
      <w:pPr>
        <w:jc w:val="both"/>
        <w:rPr>
          <w:lang w:val="en-CA"/>
        </w:rPr>
      </w:pPr>
      <w:r w:rsidRPr="00E400CE">
        <w:rPr>
          <w:rFonts w:ascii="Cambria" w:hAnsi="Cambria"/>
          <w:lang w:val="en-CA"/>
        </w:rPr>
        <w:t>Computationally demanding analysis were performed at the Vital-IT Center for High Performance Computing of the Swiss Institute of Bioinformatics (www.vital-it.ch).</w:t>
      </w:r>
    </w:p>
    <w:p w14:paraId="5B9F6B1B" w14:textId="77777777" w:rsidR="00903BEE" w:rsidRPr="00E400CE" w:rsidRDefault="00903BEE">
      <w:pPr>
        <w:jc w:val="both"/>
        <w:rPr>
          <w:rFonts w:ascii="Cambria" w:hAnsi="Cambria"/>
          <w:lang w:val="en-CA"/>
        </w:rPr>
      </w:pPr>
    </w:p>
    <w:p w14:paraId="0DDCC2C7" w14:textId="77777777" w:rsidR="00903BEE" w:rsidRPr="00E400CE" w:rsidRDefault="00903BEE">
      <w:pPr>
        <w:jc w:val="both"/>
        <w:rPr>
          <w:rFonts w:ascii="Cambria" w:hAnsi="Cambria"/>
          <w:lang w:val="en-CA"/>
        </w:rPr>
      </w:pPr>
    </w:p>
    <w:p w14:paraId="69290935" w14:textId="77777777" w:rsidR="00903BEE" w:rsidRPr="00E400CE" w:rsidRDefault="000E67D1">
      <w:pPr>
        <w:jc w:val="both"/>
        <w:rPr>
          <w:lang w:val="en-CA"/>
        </w:rPr>
      </w:pPr>
      <w:r w:rsidRPr="00E400CE">
        <w:rPr>
          <w:rFonts w:ascii="Cambria" w:hAnsi="Cambria"/>
          <w:lang w:val="en-CA"/>
        </w:rPr>
        <w:lastRenderedPageBreak/>
        <w:t>6. References:</w:t>
      </w:r>
    </w:p>
    <w:p w14:paraId="665329F1" w14:textId="77777777" w:rsidR="00903BEE" w:rsidRPr="00E400CE" w:rsidRDefault="00903BEE">
      <w:pPr>
        <w:jc w:val="both"/>
        <w:rPr>
          <w:rFonts w:ascii="Cambria" w:hAnsi="Cambria"/>
          <w:lang w:val="en-CA"/>
        </w:rPr>
      </w:pPr>
    </w:p>
    <w:p w14:paraId="1F7CEDC7" w14:textId="77777777" w:rsidR="00903BEE" w:rsidRPr="00E400CE" w:rsidRDefault="00903BEE">
      <w:pPr>
        <w:jc w:val="both"/>
        <w:rPr>
          <w:rFonts w:ascii="Cambria" w:hAnsi="Cambria"/>
          <w:lang w:val="en-CA"/>
        </w:rPr>
      </w:pPr>
    </w:p>
    <w:p w14:paraId="16BA9C00" w14:textId="77777777" w:rsidR="00903BEE" w:rsidRPr="00E400CE" w:rsidRDefault="00903BEE">
      <w:pPr>
        <w:jc w:val="both"/>
        <w:rPr>
          <w:rFonts w:ascii="Cambria" w:hAnsi="Cambria"/>
          <w:lang w:val="en-CA"/>
        </w:rPr>
      </w:pPr>
    </w:p>
    <w:p w14:paraId="0FFF6207" w14:textId="77777777" w:rsidR="00903BEE" w:rsidRPr="00E400CE" w:rsidRDefault="000E67D1">
      <w:pPr>
        <w:jc w:val="both"/>
        <w:rPr>
          <w:lang w:val="en-CA"/>
        </w:rPr>
      </w:pPr>
      <w:r w:rsidRPr="00E400CE">
        <w:rPr>
          <w:rFonts w:ascii="Cambria" w:hAnsi="Cambria"/>
          <w:lang w:val="en-CA"/>
        </w:rPr>
        <w:t>Bates, D., &amp; Maechler, M. (2016). Matrix: Sparse and Dense Matrix Classes and Methods. manual.</w:t>
      </w:r>
    </w:p>
    <w:p w14:paraId="53605898" w14:textId="77777777" w:rsidR="00903BEE" w:rsidRPr="00E400CE" w:rsidRDefault="000E67D1">
      <w:pPr>
        <w:jc w:val="both"/>
        <w:rPr>
          <w:lang w:val="en-CA"/>
        </w:rPr>
      </w:pPr>
      <w:r w:rsidRPr="00E400CE">
        <w:rPr>
          <w:rFonts w:ascii="Cambria" w:hAnsi="Cambria"/>
          <w:lang w:val="en-CA"/>
        </w:rPr>
        <w:t>Bonev, B., &amp; Cavalli, G. (2016). Organization and function of the 3D genome. Nature Reviews Genetics, 17(11), 661–678. http://doi.org/10.1038/nrg.2016.112</w:t>
      </w:r>
    </w:p>
    <w:p w14:paraId="3233A5F2" w14:textId="77777777" w:rsidR="00903BEE" w:rsidRPr="00E400CE" w:rsidRDefault="000E67D1">
      <w:pPr>
        <w:jc w:val="both"/>
        <w:rPr>
          <w:lang w:val="en-CA"/>
        </w:rPr>
      </w:pPr>
      <w:r w:rsidRPr="00E400CE">
        <w:rPr>
          <w:rFonts w:ascii="Cambria" w:hAnsi="Cambria"/>
          <w:lang w:val="en-CA"/>
        </w:rPr>
        <w:t>Bourgon, R. (2015). intervals: Tools for Working with Points and Intervals. manual.</w:t>
      </w:r>
    </w:p>
    <w:p w14:paraId="02720FE2" w14:textId="77777777" w:rsidR="00903BEE" w:rsidRPr="00E400CE" w:rsidRDefault="000E67D1">
      <w:pPr>
        <w:jc w:val="both"/>
        <w:rPr>
          <w:lang w:val="en-CA"/>
        </w:rPr>
      </w:pPr>
      <w:r w:rsidRPr="00E400CE">
        <w:rPr>
          <w:rFonts w:ascii="Cambria" w:hAnsi="Cambria"/>
          <w:lang w:val="en-CA"/>
        </w:rPr>
        <w:t>Darrow, E. M., &amp; Chadwick, B. P. (2013). Boosting transcription by transcription: enhancer-associated transcripts. Chromosome Research, 21(6), 713–724. article. http://doi.org/10.1007/s10577-013-9384-6</w:t>
      </w:r>
    </w:p>
    <w:p w14:paraId="6CD7F1D8" w14:textId="77777777" w:rsidR="00903BEE" w:rsidRPr="00E400CE" w:rsidRDefault="000E67D1">
      <w:pPr>
        <w:jc w:val="both"/>
        <w:rPr>
          <w:lang w:val="en-CA"/>
        </w:rPr>
      </w:pPr>
      <w:r w:rsidRPr="00E400CE">
        <w:rPr>
          <w:rFonts w:ascii="Cambria" w:hAnsi="Cambria"/>
          <w:lang w:val="en-CA"/>
        </w:rPr>
        <w:t>Dekker, J. (2002). Capturing Chromosome Conformation. Science, 295(5558), 1306–1311. http://doi.org/10.1126/science.1067799</w:t>
      </w:r>
    </w:p>
    <w:p w14:paraId="3365D3C6" w14:textId="77777777" w:rsidR="00903BEE" w:rsidRPr="00E400CE" w:rsidRDefault="000E67D1">
      <w:pPr>
        <w:jc w:val="both"/>
        <w:rPr>
          <w:lang w:val="en-CA"/>
        </w:rPr>
      </w:pPr>
      <w:r w:rsidRPr="00E400CE">
        <w:rPr>
          <w:rFonts w:ascii="Cambria" w:hAnsi="Cambria"/>
          <w:lang w:val="en-CA"/>
        </w:rPr>
        <w:t>Dekker, J., Marti-Renom, M. A., &amp; Mirny, L. A. (2013). Exploring the three-dimensional organization of genomes: interpreting chromatin interaction data. Nature Reviews. Genetics, 14(6), 390–403. http://doi.org/10.1038/nrg3454</w:t>
      </w:r>
    </w:p>
    <w:p w14:paraId="647A177D" w14:textId="77777777" w:rsidR="00903BEE" w:rsidRPr="00E400CE" w:rsidRDefault="000E67D1">
      <w:pPr>
        <w:jc w:val="both"/>
        <w:rPr>
          <w:lang w:val="en-CA"/>
        </w:rPr>
      </w:pPr>
      <w:r w:rsidRPr="00E400CE">
        <w:rPr>
          <w:rFonts w:ascii="Cambria" w:hAnsi="Cambria"/>
          <w:lang w:val="en-CA"/>
        </w:rPr>
        <w:t>Durand, N. C., Robinson, J. T., Shamim, M. S., Machol, I., Mesirov, J. P., Lander, E. S., &amp; Aiden, E. L. (2016). Juicebox Provides a Visualization System for Hi-C Contact Maps with Unlimited Zoom. Cell Systems, 3(1), 99–101. http://doi.org/10.1016/j.cels.2015.07.012</w:t>
      </w:r>
    </w:p>
    <w:p w14:paraId="3AE3F7F8" w14:textId="77777777" w:rsidR="00903BEE" w:rsidRPr="00E400CE" w:rsidRDefault="000E67D1">
      <w:pPr>
        <w:jc w:val="both"/>
        <w:rPr>
          <w:lang w:val="en-CA"/>
        </w:rPr>
      </w:pPr>
      <w:r w:rsidRPr="00E400CE">
        <w:rPr>
          <w:rFonts w:ascii="Cambria" w:hAnsi="Cambria"/>
          <w:lang w:val="en-CA"/>
        </w:rPr>
        <w:t>ENCODE Project, Bernstein, B. E., Birney, E., Dunham, I., Green, E. D., Gunter, C., &amp; Snyder, M. (2012). An integrated encyclopedia of DNA elements in the human genome. Nature, 489(7414), 57–74. http://doi.org/nature11247 [pii]\n10.1038/nature11247</w:t>
      </w:r>
    </w:p>
    <w:p w14:paraId="56ACAB9A" w14:textId="77777777" w:rsidR="00903BEE" w:rsidRPr="00E400CE" w:rsidRDefault="000E67D1">
      <w:pPr>
        <w:jc w:val="both"/>
        <w:rPr>
          <w:lang w:val="en-CA"/>
        </w:rPr>
      </w:pPr>
      <w:r w:rsidRPr="00E400CE">
        <w:rPr>
          <w:rFonts w:ascii="Cambria" w:hAnsi="Cambria"/>
          <w:lang w:val="en-CA"/>
        </w:rPr>
        <w:t>Engreitz, J. M., Ollikainen, N., &amp; Guttman, M. (2016). Long non-coding RNAs: spatial amplifiers that control nuclear structure and gene expression. Nature Reviews Molecular Cell Biology, 17(12), 756–770. http://doi.org/10.1038/nrm.2016.126</w:t>
      </w:r>
    </w:p>
    <w:p w14:paraId="394009DD" w14:textId="77777777" w:rsidR="00903BEE" w:rsidRPr="00E400CE" w:rsidRDefault="000E67D1">
      <w:pPr>
        <w:jc w:val="both"/>
        <w:rPr>
          <w:lang w:val="en-CA"/>
        </w:rPr>
      </w:pPr>
      <w:r w:rsidRPr="00E400CE">
        <w:rPr>
          <w:rFonts w:ascii="Cambria" w:hAnsi="Cambria"/>
          <w:lang w:val="en-CA"/>
        </w:rPr>
        <w:t>Fraser, J., Ferrai, C., Chiariello, A. M., Schueler, M., Rito, T., Laudanno, G., … Nicodemi, M. (2015). Hierarchical folding and reorganization of chromosomes are linked to transcriptional changes in cellular differentiation. Mol Syst Biol, 11, 1–14. article. http://doi.org/10.15252/msb</w:t>
      </w:r>
    </w:p>
    <w:p w14:paraId="68C731BC" w14:textId="77777777" w:rsidR="00903BEE" w:rsidRPr="00E400CE" w:rsidRDefault="000E67D1">
      <w:pPr>
        <w:jc w:val="both"/>
        <w:rPr>
          <w:lang w:val="en-CA"/>
        </w:rPr>
      </w:pPr>
      <w:r w:rsidRPr="00E400CE">
        <w:rPr>
          <w:rFonts w:ascii="Cambria" w:hAnsi="Cambria"/>
          <w:lang w:val="en-CA"/>
        </w:rPr>
        <w:t>Gorkin, D. U., Leung, D., &amp; Ren, B. (2014). The 3D genome in transcriptional regulation and pluripotency. Cell Stem Cell, 14(6), 771–775. http://doi.org/10.1016/j.stem.2014.05.017</w:t>
      </w:r>
    </w:p>
    <w:p w14:paraId="3CCBD9F4" w14:textId="77777777" w:rsidR="00903BEE" w:rsidRPr="00E400CE" w:rsidRDefault="000E67D1">
      <w:pPr>
        <w:jc w:val="both"/>
        <w:rPr>
          <w:lang w:val="en-CA"/>
        </w:rPr>
      </w:pPr>
      <w:r w:rsidRPr="00E400CE">
        <w:rPr>
          <w:rFonts w:ascii="Cambria" w:hAnsi="Cambria"/>
          <w:lang w:val="en-CA"/>
        </w:rPr>
        <w:t>Guil, S., &amp; Esteller, M. (2012). Cis-acting noncoding RNAs: friends and foes. Nature Structural &amp; Molecular Biology, 19(11), 1068–1075. http://doi.org/10.1038/nsmb.2428</w:t>
      </w:r>
    </w:p>
    <w:p w14:paraId="73754B9D" w14:textId="77777777" w:rsidR="00903BEE" w:rsidRPr="00E400CE" w:rsidRDefault="000E67D1">
      <w:pPr>
        <w:jc w:val="both"/>
        <w:rPr>
          <w:lang w:val="en-CA"/>
        </w:rPr>
      </w:pPr>
      <w:r w:rsidRPr="00E400CE">
        <w:rPr>
          <w:rFonts w:ascii="Cambria" w:hAnsi="Cambria"/>
          <w:lang w:val="en-CA"/>
        </w:rPr>
        <w:t>Hadjur, S., Williams, L. M., Ryan, N. K., Cobb, B. S., Sexton, T., Fraser, P., … Merkenschlager, M. (2009). Cohesins form chromosomal cis-interactions at the developmentally regulated IFNG locus. Nature, 460(7253), 410–413. http://doi.org/10.1038/nature08079</w:t>
      </w:r>
    </w:p>
    <w:p w14:paraId="75E2CE67" w14:textId="77777777" w:rsidR="00903BEE" w:rsidRPr="00E400CE" w:rsidRDefault="000E67D1">
      <w:pPr>
        <w:jc w:val="both"/>
        <w:rPr>
          <w:lang w:val="en-CA"/>
        </w:rPr>
      </w:pPr>
      <w:r w:rsidRPr="00E400CE">
        <w:rPr>
          <w:rFonts w:ascii="Cambria" w:hAnsi="Cambria"/>
          <w:lang w:val="en-CA"/>
        </w:rPr>
        <w:t>Heger, A., Webber, C., Goodson, M., Ponting, C. P., &amp; Lunter, G. (2013). GAT: A simulation framework for testing the association of genomic intervals. Bioinformatics, 29(16), 2046–2048. http://doi.org/10.1093/bioinformatics/btt343</w:t>
      </w:r>
    </w:p>
    <w:p w14:paraId="191535BD" w14:textId="77777777" w:rsidR="00903BEE" w:rsidRPr="00E400CE" w:rsidRDefault="000E67D1">
      <w:pPr>
        <w:jc w:val="both"/>
        <w:rPr>
          <w:lang w:val="en-CA"/>
        </w:rPr>
      </w:pPr>
      <w:r w:rsidRPr="00E400CE">
        <w:rPr>
          <w:rFonts w:ascii="Cambria" w:hAnsi="Cambria"/>
          <w:lang w:val="en-CA"/>
        </w:rPr>
        <w:t>Iyer, M. K., Niknafs, Y. S., Malik, R., Singhal, U., Sahu, A., Hosono, Y., … Chinnnaiyan, A. M. (2015). The Landscape of Long Noncoding RNAs in the Human Transcriptome. Nat Genet., 47(3), 199–208. http://doi.org/10.1038/ng.3192.The</w:t>
      </w:r>
    </w:p>
    <w:p w14:paraId="5DBB51ED" w14:textId="77777777" w:rsidR="00903BEE" w:rsidRPr="00E400CE" w:rsidRDefault="000E67D1">
      <w:pPr>
        <w:jc w:val="both"/>
        <w:rPr>
          <w:lang w:val="en-CA"/>
        </w:rPr>
      </w:pPr>
      <w:r w:rsidRPr="00E400CE">
        <w:rPr>
          <w:rFonts w:ascii="Cambria" w:hAnsi="Cambria"/>
          <w:lang w:val="en-CA"/>
        </w:rPr>
        <w:t>Ji, X., Dadon, D. B., Powell, B. E., Fan, Z. P., Borges-Rivera, D., Shachar, S., … Young, R. A. (2016). 3D Chromosome Regulatory Landscape of Human Pluripotent Cells. Cell Stem Cell, 18(2), 262–275. http://doi.org/10.1016/j.stem.2015.11.007</w:t>
      </w:r>
    </w:p>
    <w:p w14:paraId="7642C8C3" w14:textId="77777777" w:rsidR="00903BEE" w:rsidRPr="00E400CE" w:rsidRDefault="000E67D1">
      <w:pPr>
        <w:jc w:val="both"/>
        <w:rPr>
          <w:lang w:val="en-CA"/>
        </w:rPr>
      </w:pPr>
      <w:r w:rsidRPr="00E400CE">
        <w:rPr>
          <w:rFonts w:ascii="Cambria" w:hAnsi="Cambria"/>
          <w:lang w:val="en-CA"/>
        </w:rPr>
        <w:t>Kornienko, A. E., Guenzl, P. M., Barlow, D. P., &amp; Pauler, F. M. (2013). Gene regulation by the act of long non-coding RNA transcription. BMC Biology, 11(1), 59. http://doi.org/10.1186/1741-7007-11-59</w:t>
      </w:r>
    </w:p>
    <w:p w14:paraId="7B1CCE9B" w14:textId="77777777" w:rsidR="00903BEE" w:rsidRPr="00E400CE" w:rsidRDefault="000E67D1">
      <w:pPr>
        <w:jc w:val="both"/>
        <w:rPr>
          <w:lang w:val="en-CA"/>
        </w:rPr>
      </w:pPr>
      <w:r w:rsidRPr="00E400CE">
        <w:rPr>
          <w:rFonts w:ascii="Cambria" w:hAnsi="Cambria"/>
          <w:lang w:val="en-CA"/>
        </w:rPr>
        <w:t>Kryuchkova, N., &amp; Robinson-Rechavi, M. (2015). A benchmark of gene expression tissue-specificity metrics. bioRxiv, (January), 27755. http://doi.org/10.1093/bib/bbw008</w:t>
      </w:r>
    </w:p>
    <w:p w14:paraId="1B2F148F" w14:textId="77777777" w:rsidR="00903BEE" w:rsidRPr="00E400CE" w:rsidRDefault="000E67D1">
      <w:pPr>
        <w:jc w:val="both"/>
        <w:rPr>
          <w:lang w:val="en-CA"/>
        </w:rPr>
      </w:pPr>
      <w:r w:rsidRPr="00E400CE">
        <w:rPr>
          <w:rFonts w:ascii="Cambria" w:hAnsi="Cambria"/>
          <w:lang w:val="en-CA"/>
        </w:rPr>
        <w:lastRenderedPageBreak/>
        <w:t>Lam, M. T. Y., Li, W., Rosenfeld, M. G., &amp; Glass, C. K. (2014). Enhancer RNAs and regulated transcriptional programs. Trends in Biochemical Sciences, 39(4), 170–182. http://doi.org/10.1016/j.tibs.2014.02.007</w:t>
      </w:r>
    </w:p>
    <w:p w14:paraId="78347C5A" w14:textId="77777777" w:rsidR="00903BEE" w:rsidRPr="00E400CE" w:rsidRDefault="000E67D1">
      <w:pPr>
        <w:jc w:val="both"/>
        <w:rPr>
          <w:lang w:val="en-CA"/>
        </w:rPr>
      </w:pPr>
      <w:r w:rsidRPr="00E400CE">
        <w:rPr>
          <w:rFonts w:ascii="Cambria" w:hAnsi="Cambria"/>
          <w:lang w:val="en-CA"/>
        </w:rPr>
        <w:t>Li, W., Notani, D., Ma, Q., Tanasa, B., Nunez, E., Chen, A. Y., … Rosenfeld, M. G. (2013). Functional roles of enhancer RNAs for oestrogen-dependent transcriptional activation. Nature, 498(7455), 516–20. http://doi.org/10.1038/nature12210</w:t>
      </w:r>
    </w:p>
    <w:p w14:paraId="109370B3" w14:textId="77777777" w:rsidR="00903BEE" w:rsidRPr="00E400CE" w:rsidRDefault="000E67D1">
      <w:pPr>
        <w:jc w:val="both"/>
        <w:rPr>
          <w:lang w:val="en-CA"/>
        </w:rPr>
      </w:pPr>
      <w:r w:rsidRPr="00E400CE">
        <w:rPr>
          <w:rFonts w:ascii="Cambria" w:hAnsi="Cambria"/>
          <w:lang w:val="en-CA"/>
        </w:rPr>
        <w:t>Lupiáñez, D. G., Kraft, K., Heinrich, V., Krawitz, P., Brancati, F., Klopocki, E., … Mundlos, S. (2015). Disruptions of topological chromatin domains cause pathogenic rewiring of gene-enhancer interactions. Cell, 161(5), 1012–1025. article. http://doi.org/10.1016/j.cell.2015.04.004</w:t>
      </w:r>
    </w:p>
    <w:p w14:paraId="03573B01" w14:textId="77777777" w:rsidR="00903BEE" w:rsidRPr="00E400CE" w:rsidRDefault="000E67D1">
      <w:pPr>
        <w:jc w:val="both"/>
        <w:rPr>
          <w:lang w:val="en-CA"/>
        </w:rPr>
      </w:pPr>
      <w:r w:rsidRPr="00E400CE">
        <w:rPr>
          <w:rFonts w:ascii="Cambria" w:hAnsi="Cambria"/>
          <w:lang w:val="en-CA"/>
        </w:rPr>
        <w:t>Marques, A. C., Hughes, J., Graham, B., Kowalczyk, M. S., Higgs, D. R., &amp; Ponting, C. P. (2013). Chromatin signatures at transcriptional start sites separate two equally populated yet distinct classes of intergenic long noncoding RNAs. Genome Biology, 14(11), R131. article. http://doi.org/10.1186/gb-2013-14-11-r131</w:t>
      </w:r>
    </w:p>
    <w:p w14:paraId="447F3CC7" w14:textId="77777777" w:rsidR="00903BEE" w:rsidRPr="00E400CE" w:rsidRDefault="000E67D1">
      <w:pPr>
        <w:jc w:val="both"/>
        <w:rPr>
          <w:lang w:val="en-CA"/>
        </w:rPr>
      </w:pPr>
      <w:r w:rsidRPr="00E400CE">
        <w:rPr>
          <w:rFonts w:ascii="Cambria" w:hAnsi="Cambria"/>
          <w:lang w:val="en-CA"/>
        </w:rPr>
        <w:t>Passarge, E. (1979). Emil Heitz and the concept of heterochromatin: longitudinal chromosome differentiation was recognized fifty years ago. American Journal of Human Genetics, 31(2), 106–15.</w:t>
      </w:r>
    </w:p>
    <w:p w14:paraId="604B6699" w14:textId="77777777" w:rsidR="00903BEE" w:rsidRPr="00E400CE" w:rsidRDefault="000E67D1">
      <w:pPr>
        <w:jc w:val="both"/>
        <w:rPr>
          <w:lang w:val="en-CA"/>
        </w:rPr>
      </w:pPr>
      <w:r w:rsidRPr="00E400CE">
        <w:rPr>
          <w:rFonts w:ascii="Cambria" w:hAnsi="Cambria"/>
          <w:lang w:val="en-CA"/>
        </w:rPr>
        <w:t>Quinlan, A. R., &amp; Hall, I. M. (2010). BEDTools: A flexible suite of utilities for comparing genomic features. Bioinformatics, 26(6), 841–842. http://doi.org/10.1093/bioinformatics/btq033</w:t>
      </w:r>
    </w:p>
    <w:p w14:paraId="47ABE049" w14:textId="77777777" w:rsidR="00903BEE" w:rsidRPr="00E400CE" w:rsidRDefault="000E67D1">
      <w:pPr>
        <w:jc w:val="both"/>
        <w:rPr>
          <w:lang w:val="en-CA"/>
        </w:rPr>
      </w:pPr>
      <w:r w:rsidRPr="00E400CE">
        <w:rPr>
          <w:rFonts w:ascii="Cambria" w:hAnsi="Cambria"/>
          <w:lang w:val="en-CA"/>
        </w:rPr>
        <w:t>R Core Team. (2016). R: A Language and Environment for Statistical Computing. manual, Vienna, Austria.</w:t>
      </w:r>
    </w:p>
    <w:p w14:paraId="27C82F28" w14:textId="77777777" w:rsidR="00903BEE" w:rsidRPr="00E400CE" w:rsidRDefault="000E67D1">
      <w:pPr>
        <w:jc w:val="both"/>
        <w:rPr>
          <w:lang w:val="en-CA"/>
        </w:rPr>
      </w:pPr>
      <w:r w:rsidRPr="00E400CE">
        <w:rPr>
          <w:rFonts w:ascii="Cambria" w:hAnsi="Cambria"/>
          <w:lang w:val="en-CA"/>
        </w:rPr>
        <w:t>Rao, S. S. P., Huntley, M. H., Durand, N. C., Stamenova, E. K., Bochkov, I. D., Robinson, J. T., … Aiden, E. L. (2014a). A 3D map of the human genome at kilobase resolution reveals principles of chromatin looping. Cell, 159(7), 1665–1680. article. http://doi.org/10.1016/j.cell.2014.11.021</w:t>
      </w:r>
    </w:p>
    <w:p w14:paraId="45C5D4D1" w14:textId="77777777" w:rsidR="00903BEE" w:rsidRPr="00E400CE" w:rsidRDefault="000E67D1">
      <w:pPr>
        <w:jc w:val="both"/>
        <w:rPr>
          <w:lang w:val="en-CA"/>
        </w:rPr>
      </w:pPr>
      <w:r w:rsidRPr="00E400CE">
        <w:rPr>
          <w:rFonts w:ascii="Cambria" w:hAnsi="Cambria"/>
          <w:lang w:val="en-CA"/>
        </w:rPr>
        <w:t>Rao, S. S. P., Huntley, M. H., Durand, N. C., Stamenova, E. K., Bochkov, I. D., Robinson, J. T., … Aiden, E. L. (2014b). A 3D map of the human genome at kilobase resolution reveals principles of chromatin looping. Cell, 159(7), 1665–1680. http://doi.org/10.1016/j.cell.2014.11.021</w:t>
      </w:r>
    </w:p>
    <w:p w14:paraId="5182341C" w14:textId="77777777" w:rsidR="00903BEE" w:rsidRPr="00E400CE" w:rsidRDefault="000E67D1">
      <w:pPr>
        <w:jc w:val="both"/>
        <w:rPr>
          <w:lang w:val="en-CA"/>
        </w:rPr>
      </w:pPr>
      <w:r w:rsidRPr="00E400CE">
        <w:rPr>
          <w:rFonts w:ascii="Cambria" w:hAnsi="Cambria"/>
          <w:lang w:val="en-CA"/>
        </w:rPr>
        <w:t>Rinn, J. L., &amp; Chang, H. Y. (2012). Genome regulation by long noncoding RNAs. Annual Review of Biochemistry, 81, 145–166. http://doi.org/10.1146/annurev-biochem-051410-092902</w:t>
      </w:r>
    </w:p>
    <w:p w14:paraId="0B15FC61" w14:textId="77777777" w:rsidR="00903BEE" w:rsidRPr="00E400CE" w:rsidRDefault="000E67D1">
      <w:pPr>
        <w:jc w:val="both"/>
        <w:rPr>
          <w:lang w:val="en-CA"/>
        </w:rPr>
      </w:pPr>
      <w:r w:rsidRPr="00E400CE">
        <w:rPr>
          <w:rFonts w:ascii="Cambria" w:hAnsi="Cambria"/>
          <w:lang w:val="en-CA"/>
        </w:rPr>
        <w:t>Seitan, V. C., Faure, A. J., Zhan, Y., McCord, R. P., Lajoie, B. R., Ing-Simmons, E., … Merkenschlager, M. (2013). Cohesin-Based chromatin interactions enable regulated gene expression within preexisting architectural compartments. Genome Research, 23(12), 2066–2077. http://doi.org/10.1101/gr.161620.113</w:t>
      </w:r>
    </w:p>
    <w:p w14:paraId="657FBF6C" w14:textId="77777777" w:rsidR="00903BEE" w:rsidRPr="00E400CE" w:rsidRDefault="000E67D1">
      <w:pPr>
        <w:jc w:val="both"/>
        <w:rPr>
          <w:lang w:val="en-CA"/>
        </w:rPr>
      </w:pPr>
      <w:r w:rsidRPr="00E400CE">
        <w:rPr>
          <w:rFonts w:ascii="Cambria" w:hAnsi="Cambria"/>
          <w:lang w:val="en-CA"/>
        </w:rPr>
        <w:t>Siepel, A., Bejerano, G., Pedersen, J. S., Hinrichs, A. S., Hou, M., Rosenbloom, K., … Haussler, D. (2005). Evolutionarily conserved elements in vertebrate, insect, worm, and yeast genomes. Genome Research, 15(8), 1034–1050. http://doi.org/10.1101/gr.3715005</w:t>
      </w:r>
    </w:p>
    <w:p w14:paraId="70DF7630" w14:textId="77777777" w:rsidR="00903BEE" w:rsidRPr="00E400CE" w:rsidRDefault="000E67D1">
      <w:pPr>
        <w:jc w:val="both"/>
        <w:rPr>
          <w:lang w:val="en-CA"/>
        </w:rPr>
      </w:pPr>
      <w:r w:rsidRPr="00E400CE">
        <w:rPr>
          <w:rFonts w:ascii="Cambria" w:hAnsi="Cambria"/>
          <w:lang w:val="en-CA"/>
        </w:rPr>
        <w:t>Tamaru, H. (2010). Confining euchromatin/heterochromatin territory: Jumonji crosses the line. Genes and Development, 24(14), 1465–1478. article. http://doi.org/10.1101/gad.1941010</w:t>
      </w:r>
    </w:p>
    <w:p w14:paraId="47C5F51D" w14:textId="77777777" w:rsidR="00903BEE" w:rsidRPr="00E400CE" w:rsidRDefault="000E67D1">
      <w:pPr>
        <w:jc w:val="both"/>
        <w:rPr>
          <w:lang w:val="en-CA"/>
        </w:rPr>
      </w:pPr>
      <w:r w:rsidRPr="00E400CE">
        <w:rPr>
          <w:rFonts w:ascii="Cambria" w:hAnsi="Cambria"/>
          <w:lang w:val="en-CA"/>
        </w:rPr>
        <w:t>Yin, Y., Yan, P., Lu, J., Song, G., Zhu, Y., Li, Z., … Shen, X. (2015). Opposing roles for the lncRNA haunt and its genomic locus in regulating HOXA gene activation during embryonic stem cell differentiation. Cell Stem Cell, 16(5), 504–516. http://doi.org/10.1016/j.stem.2015.03.007</w:t>
      </w:r>
    </w:p>
    <w:sectPr w:rsidR="00903BEE" w:rsidRPr="00E400CE">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5" w:author="Jennifer Tan" w:date="2016-12-19T17:48:00Z" w:initials="JT">
    <w:p w14:paraId="23103C6D" w14:textId="56B7A303" w:rsidR="007B6CDE" w:rsidRDefault="007B6CDE">
      <w:pPr>
        <w:pStyle w:val="CommentText"/>
      </w:pPr>
      <w:r>
        <w:rPr>
          <w:rStyle w:val="CommentReference"/>
        </w:rPr>
        <w:annotationRef/>
      </w:r>
      <w:r>
        <w:t>Move Figure 4A and 5 to the end, mention them in Methods.</w:t>
      </w:r>
    </w:p>
    <w:p w14:paraId="0D251E42" w14:textId="77777777" w:rsidR="007B6CDE" w:rsidRDefault="007B6CDE">
      <w:pPr>
        <w:pStyle w:val="CommentText"/>
      </w:pPr>
    </w:p>
    <w:p w14:paraId="0EECE715" w14:textId="64067A87" w:rsidR="007B6CDE" w:rsidRDefault="007B6CDE">
      <w:pPr>
        <w:pStyle w:val="CommentText"/>
      </w:pPr>
      <w:r>
        <w:t>Also check if what I wrote is correct.</w:t>
      </w:r>
    </w:p>
  </w:comment>
  <w:comment w:id="241" w:author="Jennifer Tan" w:date="2016-12-19T17:45:00Z" w:initials="JT">
    <w:p w14:paraId="30170235" w14:textId="53405C55" w:rsidR="007B6CDE" w:rsidRDefault="007B6CDE">
      <w:pPr>
        <w:pStyle w:val="CommentText"/>
      </w:pPr>
      <w:r>
        <w:rPr>
          <w:rStyle w:val="CommentReference"/>
        </w:rPr>
        <w:annotationRef/>
      </w:r>
      <w:r>
        <w:t>Where are the supplementary files ??</w:t>
      </w:r>
    </w:p>
  </w:comment>
  <w:comment w:id="255" w:author="Jennifer Tan" w:date="2016-12-19T17:49:00Z" w:initials="JT">
    <w:p w14:paraId="5DF584D4" w14:textId="77777777" w:rsidR="007B6CDE" w:rsidRDefault="007B6CDE">
      <w:pPr>
        <w:pStyle w:val="CommentText"/>
      </w:pPr>
      <w:r>
        <w:rPr>
          <w:rStyle w:val="CommentReference"/>
        </w:rPr>
        <w:annotationRef/>
      </w:r>
      <w:r>
        <w:t>Change to 4A now ?</w:t>
      </w:r>
    </w:p>
    <w:p w14:paraId="22843A0E" w14:textId="1DDECF6E" w:rsidR="007B6CDE" w:rsidRDefault="007B6CDE">
      <w:pPr>
        <w:pStyle w:val="CommentText"/>
      </w:pPr>
      <w:r>
        <w:t>Also, can you make Figure 6 to 4B ?</w:t>
      </w:r>
    </w:p>
  </w:comment>
  <w:comment w:id="256" w:author="Jennifer Tan" w:date="2016-12-19T17:50:00Z" w:initials="JT">
    <w:p w14:paraId="6C868D01" w14:textId="404C5D66" w:rsidR="007B6CDE" w:rsidRDefault="007B6CDE">
      <w:pPr>
        <w:pStyle w:val="CommentText"/>
      </w:pPr>
      <w:r>
        <w:rPr>
          <w:rStyle w:val="CommentReference"/>
        </w:rPr>
        <w:annotationRef/>
      </w:r>
      <w:r>
        <w:t>4B, also put them together in your presentation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Source Han Sans CN Regular">
    <w:panose1 w:val="00000000000000000000"/>
    <w:charset w:val="00"/>
    <w:family w:val="roman"/>
    <w:notTrueType/>
    <w:pitch w:val="default"/>
  </w:font>
  <w:font w:name="Lohit Devanagari">
    <w:charset w:val="01"/>
    <w:family w:val="auto"/>
    <w:pitch w:val="variable"/>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trackRevisions/>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BEE"/>
    <w:rsid w:val="00006FB4"/>
    <w:rsid w:val="000A130E"/>
    <w:rsid w:val="000E67D1"/>
    <w:rsid w:val="00184B9C"/>
    <w:rsid w:val="001977B7"/>
    <w:rsid w:val="002306F7"/>
    <w:rsid w:val="002B6B56"/>
    <w:rsid w:val="0037497F"/>
    <w:rsid w:val="003937BA"/>
    <w:rsid w:val="00541145"/>
    <w:rsid w:val="00560EF7"/>
    <w:rsid w:val="006E1521"/>
    <w:rsid w:val="00745A80"/>
    <w:rsid w:val="00753494"/>
    <w:rsid w:val="00786974"/>
    <w:rsid w:val="007B6CDE"/>
    <w:rsid w:val="007E6DCB"/>
    <w:rsid w:val="00807C98"/>
    <w:rsid w:val="00866485"/>
    <w:rsid w:val="00867612"/>
    <w:rsid w:val="00892C00"/>
    <w:rsid w:val="00903BEE"/>
    <w:rsid w:val="00944E3B"/>
    <w:rsid w:val="00990A27"/>
    <w:rsid w:val="009A7EA4"/>
    <w:rsid w:val="00A30CC7"/>
    <w:rsid w:val="00AF0B0B"/>
    <w:rsid w:val="00B24FAB"/>
    <w:rsid w:val="00C361F0"/>
    <w:rsid w:val="00D76AB6"/>
    <w:rsid w:val="00DB6E82"/>
    <w:rsid w:val="00DF1F4A"/>
    <w:rsid w:val="00E400CE"/>
    <w:rsid w:val="00E73CAB"/>
    <w:rsid w:val="00F43C0F"/>
    <w:rsid w:val="00F738FC"/>
    <w:rsid w:val="00FA28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E3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ource Han Sans CN Regular" w:hAnsi="Liberation Serif" w:cs="Lohit Devanagari"/>
        <w:szCs w:val="24"/>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styleId="ListParagraph">
    <w:name w:val="List Paragraph"/>
    <w:basedOn w:val="Normal"/>
    <w:qFormat/>
    <w:pPr>
      <w:ind w:left="720"/>
      <w:contextualSpacing/>
    </w:pPr>
  </w:style>
  <w:style w:type="paragraph" w:styleId="BalloonText">
    <w:name w:val="Balloon Text"/>
    <w:basedOn w:val="Normal"/>
    <w:link w:val="BalloonTextChar"/>
    <w:uiPriority w:val="99"/>
    <w:semiHidden/>
    <w:unhideWhenUsed/>
    <w:rsid w:val="00D76A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6AB6"/>
    <w:rPr>
      <w:rFonts w:ascii="Lucida Grande" w:hAnsi="Lucida Grande" w:cs="Lucida Grande"/>
      <w:color w:val="00000A"/>
      <w:sz w:val="18"/>
      <w:szCs w:val="18"/>
    </w:rPr>
  </w:style>
  <w:style w:type="character" w:styleId="CommentReference">
    <w:name w:val="annotation reference"/>
    <w:basedOn w:val="DefaultParagraphFont"/>
    <w:uiPriority w:val="99"/>
    <w:semiHidden/>
    <w:unhideWhenUsed/>
    <w:rsid w:val="00AF0B0B"/>
    <w:rPr>
      <w:sz w:val="18"/>
      <w:szCs w:val="18"/>
    </w:rPr>
  </w:style>
  <w:style w:type="paragraph" w:styleId="CommentText">
    <w:name w:val="annotation text"/>
    <w:basedOn w:val="Normal"/>
    <w:link w:val="CommentTextChar"/>
    <w:uiPriority w:val="99"/>
    <w:semiHidden/>
    <w:unhideWhenUsed/>
    <w:rsid w:val="00AF0B0B"/>
  </w:style>
  <w:style w:type="character" w:customStyle="1" w:styleId="CommentTextChar">
    <w:name w:val="Comment Text Char"/>
    <w:basedOn w:val="DefaultParagraphFont"/>
    <w:link w:val="CommentText"/>
    <w:uiPriority w:val="99"/>
    <w:semiHidden/>
    <w:rsid w:val="00AF0B0B"/>
    <w:rPr>
      <w:color w:val="00000A"/>
      <w:sz w:val="24"/>
    </w:rPr>
  </w:style>
  <w:style w:type="paragraph" w:styleId="CommentSubject">
    <w:name w:val="annotation subject"/>
    <w:basedOn w:val="CommentText"/>
    <w:next w:val="CommentText"/>
    <w:link w:val="CommentSubjectChar"/>
    <w:uiPriority w:val="99"/>
    <w:semiHidden/>
    <w:unhideWhenUsed/>
    <w:rsid w:val="00AF0B0B"/>
    <w:rPr>
      <w:b/>
      <w:bCs/>
      <w:sz w:val="20"/>
      <w:szCs w:val="20"/>
    </w:rPr>
  </w:style>
  <w:style w:type="character" w:customStyle="1" w:styleId="CommentSubjectChar">
    <w:name w:val="Comment Subject Char"/>
    <w:basedOn w:val="CommentTextChar"/>
    <w:link w:val="CommentSubject"/>
    <w:uiPriority w:val="99"/>
    <w:semiHidden/>
    <w:rsid w:val="00AF0B0B"/>
    <w:rPr>
      <w:b/>
      <w:bCs/>
      <w:color w:val="00000A"/>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ource Han Sans CN Regular" w:hAnsi="Liberation Serif" w:cs="Lohit Devanagari"/>
        <w:szCs w:val="24"/>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styleId="ListParagraph">
    <w:name w:val="List Paragraph"/>
    <w:basedOn w:val="Normal"/>
    <w:qFormat/>
    <w:pPr>
      <w:ind w:left="720"/>
      <w:contextualSpacing/>
    </w:pPr>
  </w:style>
  <w:style w:type="paragraph" w:styleId="BalloonText">
    <w:name w:val="Balloon Text"/>
    <w:basedOn w:val="Normal"/>
    <w:link w:val="BalloonTextChar"/>
    <w:uiPriority w:val="99"/>
    <w:semiHidden/>
    <w:unhideWhenUsed/>
    <w:rsid w:val="00D76A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6AB6"/>
    <w:rPr>
      <w:rFonts w:ascii="Lucida Grande" w:hAnsi="Lucida Grande" w:cs="Lucida Grande"/>
      <w:color w:val="00000A"/>
      <w:sz w:val="18"/>
      <w:szCs w:val="18"/>
    </w:rPr>
  </w:style>
  <w:style w:type="character" w:styleId="CommentReference">
    <w:name w:val="annotation reference"/>
    <w:basedOn w:val="DefaultParagraphFont"/>
    <w:uiPriority w:val="99"/>
    <w:semiHidden/>
    <w:unhideWhenUsed/>
    <w:rsid w:val="00AF0B0B"/>
    <w:rPr>
      <w:sz w:val="18"/>
      <w:szCs w:val="18"/>
    </w:rPr>
  </w:style>
  <w:style w:type="paragraph" w:styleId="CommentText">
    <w:name w:val="annotation text"/>
    <w:basedOn w:val="Normal"/>
    <w:link w:val="CommentTextChar"/>
    <w:uiPriority w:val="99"/>
    <w:semiHidden/>
    <w:unhideWhenUsed/>
    <w:rsid w:val="00AF0B0B"/>
  </w:style>
  <w:style w:type="character" w:customStyle="1" w:styleId="CommentTextChar">
    <w:name w:val="Comment Text Char"/>
    <w:basedOn w:val="DefaultParagraphFont"/>
    <w:link w:val="CommentText"/>
    <w:uiPriority w:val="99"/>
    <w:semiHidden/>
    <w:rsid w:val="00AF0B0B"/>
    <w:rPr>
      <w:color w:val="00000A"/>
      <w:sz w:val="24"/>
    </w:rPr>
  </w:style>
  <w:style w:type="paragraph" w:styleId="CommentSubject">
    <w:name w:val="annotation subject"/>
    <w:basedOn w:val="CommentText"/>
    <w:next w:val="CommentText"/>
    <w:link w:val="CommentSubjectChar"/>
    <w:uiPriority w:val="99"/>
    <w:semiHidden/>
    <w:unhideWhenUsed/>
    <w:rsid w:val="00AF0B0B"/>
    <w:rPr>
      <w:b/>
      <w:bCs/>
      <w:sz w:val="20"/>
      <w:szCs w:val="20"/>
    </w:rPr>
  </w:style>
  <w:style w:type="character" w:customStyle="1" w:styleId="CommentSubjectChar">
    <w:name w:val="Comment Subject Char"/>
    <w:basedOn w:val="CommentTextChar"/>
    <w:link w:val="CommentSubject"/>
    <w:uiPriority w:val="99"/>
    <w:semiHidden/>
    <w:rsid w:val="00AF0B0B"/>
    <w:rPr>
      <w:b/>
      <w:bCs/>
      <w:color w:val="00000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5714</Words>
  <Characters>33774</Characters>
  <Application>Microsoft Macintosh Word</Application>
  <DocSecurity>0</DocSecurity>
  <Lines>582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Tan</dc:creator>
  <dc:description/>
  <cp:lastModifiedBy>Jennifer Tan</cp:lastModifiedBy>
  <cp:revision>27</cp:revision>
  <dcterms:created xsi:type="dcterms:W3CDTF">2016-12-19T13:22:00Z</dcterms:created>
  <dcterms:modified xsi:type="dcterms:W3CDTF">2016-12-19T17:00:00Z</dcterms:modified>
  <dc:language>fr-FR</dc:language>
</cp:coreProperties>
</file>