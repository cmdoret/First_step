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FE04E3" w14:textId="77777777" w:rsidR="00DA6F41" w:rsidRDefault="004C5B76">
      <w:pPr>
        <w:pStyle w:val="Title"/>
      </w:pPr>
      <w:r>
        <w:t xml:space="preserve"> </w:t>
      </w:r>
    </w:p>
    <w:p w14:paraId="630E32AF" w14:textId="77777777" w:rsidR="00DA6F41" w:rsidRDefault="004C5B76">
      <w:pPr>
        <w:pStyle w:val="Author"/>
      </w:pPr>
      <w:r>
        <w:t>Cyril Matthey-</w:t>
      </w:r>
      <w:proofErr w:type="spellStart"/>
      <w:r>
        <w:t>Doret</w:t>
      </w:r>
      <w:proofErr w:type="spellEnd"/>
    </w:p>
    <w:p w14:paraId="32BB4296" w14:textId="77777777" w:rsidR="00DA6F41" w:rsidRDefault="004C5B76">
      <w:pPr>
        <w:pStyle w:val="Author"/>
      </w:pPr>
      <w:r>
        <w:br/>
        <w:t>Molecular Life Sciences, Bioinformatics</w:t>
      </w:r>
      <w:r>
        <w:br/>
      </w:r>
      <w:r>
        <w:br/>
        <w:t>Cyril Matthey-</w:t>
      </w:r>
      <w:proofErr w:type="spellStart"/>
      <w:r>
        <w:t>Doret</w:t>
      </w:r>
      <w:proofErr w:type="spellEnd"/>
      <w:r>
        <w:br/>
        <w:t xml:space="preserve">Supervised by: Jennifer </w:t>
      </w:r>
      <w:proofErr w:type="spellStart"/>
      <w:r>
        <w:t>Yihong</w:t>
      </w:r>
      <w:proofErr w:type="spellEnd"/>
      <w:r>
        <w:t xml:space="preserve"> Tan</w:t>
      </w:r>
      <w:r>
        <w:br/>
        <w:t>Directed by: Ana Claudia Marques</w:t>
      </w:r>
      <w:r>
        <w:br/>
      </w:r>
      <w:r>
        <w:br/>
        <w:t>Department of Computational Biology</w:t>
      </w:r>
      <w:r>
        <w:br/>
        <w:t>Department of Physiology</w:t>
      </w:r>
      <w:r>
        <w:br/>
      </w:r>
      <w:r>
        <w:rPr>
          <w:b/>
          <w:bCs/>
        </w:rPr>
        <w:t>University of Lausanne - Switzerland</w:t>
      </w:r>
      <w:r>
        <w:br/>
      </w:r>
    </w:p>
    <w:p w14:paraId="54F63441" w14:textId="77777777" w:rsidR="00DA6F41" w:rsidRDefault="004C5B76">
      <w:pPr>
        <w:pStyle w:val="Heading1"/>
        <w:tabs>
          <w:tab w:val="left" w:pos="0"/>
        </w:tabs>
      </w:pPr>
      <w:r>
        <w:t>Abstract</w:t>
      </w:r>
    </w:p>
    <w:p w14:paraId="043F918F" w14:textId="2822ED4D" w:rsidR="00DA6F41" w:rsidRDefault="00795BA5">
      <w:pPr>
        <w:pStyle w:val="Firstparagraph"/>
      </w:pPr>
      <w:r>
        <w:t>A large proportion of the human genome generates RNA</w:t>
      </w:r>
      <w:ins w:id="0" w:author="Jennifer Tan" w:date="2016-12-20T16:02:00Z">
        <w:r w:rsidR="00AE7C5A">
          <w:t xml:space="preserve"> products</w:t>
        </w:r>
      </w:ins>
      <w:r>
        <w:t xml:space="preserve"> that </w:t>
      </w:r>
      <w:del w:id="1" w:author="Jennifer Tan" w:date="2016-12-20T16:02:00Z">
        <w:r w:rsidDel="00AE7C5A">
          <w:delText xml:space="preserve">is </w:delText>
        </w:r>
      </w:del>
      <w:ins w:id="2" w:author="Jennifer Tan" w:date="2016-12-20T16:02:00Z">
        <w:r w:rsidR="00AE7C5A">
          <w:t xml:space="preserve">are </w:t>
        </w:r>
      </w:ins>
      <w:r>
        <w:t>not translated into proteins</w:t>
      </w:r>
      <w:del w:id="3" w:author="Jennifer Tan" w:date="2016-12-20T16:02:00Z">
        <w:r w:rsidDel="00AE7C5A">
          <w:delText>, denoted as noncoding RNA</w:delText>
        </w:r>
      </w:del>
      <w:r>
        <w:t xml:space="preserve">. </w:t>
      </w:r>
      <w:ins w:id="4" w:author="Jennifer Tan" w:date="2016-12-20T16:02:00Z">
        <w:r w:rsidR="00AE7C5A">
          <w:t xml:space="preserve">Intergenic </w:t>
        </w:r>
      </w:ins>
      <w:del w:id="5" w:author="Jennifer Tan" w:date="2016-12-20T16:02:00Z">
        <w:r w:rsidDel="00AE7C5A">
          <w:delText>L</w:delText>
        </w:r>
      </w:del>
      <w:ins w:id="6" w:author="Jennifer Tan" w:date="2016-12-20T16:02:00Z">
        <w:r w:rsidR="00AE7C5A">
          <w:t>l</w:t>
        </w:r>
      </w:ins>
      <w:r>
        <w:t>ong noncoding RNAs (l</w:t>
      </w:r>
      <w:ins w:id="7" w:author="Jennifer Tan" w:date="2016-12-20T16:02:00Z">
        <w:r w:rsidR="00AE7C5A">
          <w:t>i</w:t>
        </w:r>
      </w:ins>
      <w:r>
        <w:t>ncRNAs)</w:t>
      </w:r>
      <w:ins w:id="8" w:author="Jennifer Tan" w:date="2016-12-20T16:02:00Z">
        <w:r w:rsidR="00AE7C5A">
          <w:t xml:space="preserve"> are such</w:t>
        </w:r>
      </w:ins>
      <w:del w:id="9" w:author="Jennifer Tan" w:date="2016-12-20T16:02:00Z">
        <w:r w:rsidDel="00AE7C5A">
          <w:delText>,</w:delText>
        </w:r>
      </w:del>
      <w:r>
        <w:t xml:space="preserve"> </w:t>
      </w:r>
      <w:ins w:id="10" w:author="Jennifer Tan" w:date="2016-12-20T16:03:00Z">
        <w:r w:rsidR="00AE7C5A">
          <w:t>noncoding RNAs</w:t>
        </w:r>
      </w:ins>
      <w:ins w:id="11" w:author="Jennifer Tan" w:date="2016-12-20T16:02:00Z">
        <w:r w:rsidR="00AE7C5A">
          <w:t xml:space="preserve"> that </w:t>
        </w:r>
      </w:ins>
      <w:r>
        <w:t>are longer than 200 nucleotides</w:t>
      </w:r>
      <w:ins w:id="12" w:author="Jennifer Tan" w:date="2016-12-20T16:03:00Z">
        <w:r w:rsidR="00AE7C5A">
          <w:t xml:space="preserve"> found within the intergenic space of the genome</w:t>
        </w:r>
      </w:ins>
      <w:r>
        <w:t xml:space="preserve"> and </w:t>
      </w:r>
      <w:ins w:id="13" w:author="Jennifer Tan" w:date="2016-12-20T16:03:00Z">
        <w:r w:rsidR="00AE7C5A">
          <w:t xml:space="preserve">they </w:t>
        </w:r>
      </w:ins>
      <w:r>
        <w:t>represent the largest part of the noncoding transcriptome in humans</w:t>
      </w:r>
      <w:del w:id="14" w:author="Jennifer Tan" w:date="2016-12-20T16:03:00Z">
        <w:r w:rsidDel="00AE7C5A">
          <w:delText>, outnumbering protein-coding genes by almost 3 times</w:delText>
        </w:r>
      </w:del>
      <w:r>
        <w:t xml:space="preserve">. Although </w:t>
      </w:r>
      <w:ins w:id="15" w:author="Jennifer Tan" w:date="2016-12-20T16:03:00Z">
        <w:r w:rsidR="00AE7C5A">
          <w:t xml:space="preserve">only </w:t>
        </w:r>
      </w:ins>
      <w:r>
        <w:t xml:space="preserve">less than 1% of these transcripts have been functionally annotated, </w:t>
      </w:r>
      <w:ins w:id="16" w:author="Jennifer Tan" w:date="2016-12-20T16:03:00Z">
        <w:r w:rsidR="00AE7C5A">
          <w:t xml:space="preserve">they </w:t>
        </w:r>
      </w:ins>
      <w:ins w:id="17" w:author="Jennifer Tan" w:date="2016-12-20T16:04:00Z">
        <w:r w:rsidR="00AE7C5A">
          <w:t>comprise</w:t>
        </w:r>
      </w:ins>
      <w:ins w:id="18" w:author="Jennifer Tan" w:date="2016-12-20T16:03:00Z">
        <w:r w:rsidR="00AE7C5A">
          <w:t xml:space="preserve"> </w:t>
        </w:r>
      </w:ins>
      <w:r>
        <w:t>a wide array of regulatory functions</w:t>
      </w:r>
      <w:del w:id="19" w:author="Jennifer Tan" w:date="2016-12-20T16:04:00Z">
        <w:r w:rsidDel="00AE7C5A">
          <w:delText xml:space="preserve"> have already been attributed to lncRNAs</w:delText>
        </w:r>
      </w:del>
      <w:r>
        <w:t xml:space="preserve">. In particular, </w:t>
      </w:r>
      <w:ins w:id="20" w:author="Jennifer Tan" w:date="2016-12-20T16:06:00Z">
        <w:r w:rsidR="00AE7C5A">
          <w:t xml:space="preserve">instances of </w:t>
        </w:r>
      </w:ins>
      <w:ins w:id="21" w:author="Jennifer Tan" w:date="2016-12-20T16:04:00Z">
        <w:r w:rsidR="00AE7C5A">
          <w:t xml:space="preserve">lincRNAs that originate from enhancer activities </w:t>
        </w:r>
      </w:ins>
      <w:ins w:id="22" w:author="Jennifer Tan" w:date="2016-12-20T16:06:00Z">
        <w:r w:rsidR="00AE7C5A">
          <w:t>(</w:t>
        </w:r>
        <w:proofErr w:type="spellStart"/>
        <w:r w:rsidR="00AE7C5A">
          <w:t>elincRNAs</w:t>
        </w:r>
        <w:proofErr w:type="spellEnd"/>
        <w:r w:rsidR="00AE7C5A">
          <w:t xml:space="preserve">) </w:t>
        </w:r>
      </w:ins>
      <w:ins w:id="23" w:author="Jennifer Tan" w:date="2016-12-20T16:05:00Z">
        <w:r w:rsidR="00AE7C5A">
          <w:t xml:space="preserve">have been associated </w:t>
        </w:r>
      </w:ins>
      <w:ins w:id="24" w:author="Jennifer Tan" w:date="2016-12-20T16:06:00Z">
        <w:r w:rsidR="00AE7C5A">
          <w:t xml:space="preserve">with </w:t>
        </w:r>
      </w:ins>
      <w:del w:id="25" w:author="Jennifer Tan" w:date="2016-12-20T16:05:00Z">
        <w:r w:rsidDel="00AE7C5A">
          <w:delText xml:space="preserve">it has recently been found that intergenic lncRNAs (lincRNAs) associated with human trait variants often arise from enhancer transcription and coindide with </w:delText>
        </w:r>
      </w:del>
      <w:r>
        <w:t xml:space="preserve">regions of </w:t>
      </w:r>
      <w:ins w:id="26" w:author="Jennifer Tan" w:date="2016-12-20T16:12:00Z">
        <w:r w:rsidR="00D12B58">
          <w:t>frequent</w:t>
        </w:r>
      </w:ins>
      <w:del w:id="27" w:author="Jennifer Tan" w:date="2016-12-20T16:12:00Z">
        <w:r w:rsidDel="00D12B58">
          <w:delText>high</w:delText>
        </w:r>
      </w:del>
      <w:r>
        <w:t xml:space="preserve"> </w:t>
      </w:r>
      <w:del w:id="28" w:author="Jennifer Tan" w:date="2016-12-20T16:05:00Z">
        <w:r w:rsidDel="00AE7C5A">
          <w:delText xml:space="preserve">frequencies of </w:delText>
        </w:r>
      </w:del>
      <w:r>
        <w:t>chromosomal contacts</w:t>
      </w:r>
      <w:ins w:id="29" w:author="Jennifer Tan" w:date="2016-12-20T16:10:00Z">
        <w:r w:rsidR="00D12B58">
          <w:t>, called topologically associating domains (TADs),</w:t>
        </w:r>
      </w:ins>
      <w:ins w:id="30" w:author="Jennifer Tan" w:date="2016-12-20T16:09:00Z">
        <w:r w:rsidR="00D12B58">
          <w:t xml:space="preserve"> </w:t>
        </w:r>
      </w:ins>
      <w:ins w:id="31" w:author="Jennifer Tan" w:date="2016-12-20T16:11:00Z">
        <w:r w:rsidR="00D12B58">
          <w:t>which</w:t>
        </w:r>
      </w:ins>
      <w:ins w:id="32" w:author="Jennifer Tan" w:date="2016-12-20T16:09:00Z">
        <w:r w:rsidR="00D12B58">
          <w:t xml:space="preserve"> ultimately shape</w:t>
        </w:r>
      </w:ins>
      <w:ins w:id="33" w:author="Jennifer Tan" w:date="2016-12-20T16:10:00Z">
        <w:r w:rsidR="00D12B58">
          <w:t xml:space="preserve"> the</w:t>
        </w:r>
      </w:ins>
      <w:ins w:id="34" w:author="Jennifer Tan" w:date="2016-12-20T16:09:00Z">
        <w:r w:rsidR="00D12B58">
          <w:t xml:space="preserve"> transcriptome landscape of the genome.</w:t>
        </w:r>
      </w:ins>
      <w:ins w:id="35" w:author="Jennifer Tan" w:date="2016-12-20T16:10:00Z">
        <w:r w:rsidR="00D12B58">
          <w:t xml:space="preserve"> However, </w:t>
        </w:r>
      </w:ins>
      <w:ins w:id="36" w:author="Jennifer Tan" w:date="2016-12-20T16:11:00Z">
        <w:r w:rsidR="00D12B58">
          <w:t>the</w:t>
        </w:r>
      </w:ins>
      <w:ins w:id="37" w:author="Jennifer Tan" w:date="2016-12-20T16:06:00Z">
        <w:r w:rsidR="00AE7C5A">
          <w:t xml:space="preserve"> genome-wide prevalence and impact </w:t>
        </w:r>
      </w:ins>
      <w:ins w:id="38" w:author="Jennifer Tan" w:date="2016-12-20T16:11:00Z">
        <w:r w:rsidR="00D12B58">
          <w:t xml:space="preserve">of </w:t>
        </w:r>
        <w:proofErr w:type="spellStart"/>
        <w:r w:rsidR="00D12B58">
          <w:t>elincRNAs</w:t>
        </w:r>
        <w:proofErr w:type="spellEnd"/>
        <w:r w:rsidR="00D12B58">
          <w:t xml:space="preserve"> on the regulation of </w:t>
        </w:r>
      </w:ins>
      <w:ins w:id="39" w:author="Jennifer Tan" w:date="2016-12-20T16:12:00Z">
        <w:r w:rsidR="00D12B58">
          <w:t xml:space="preserve">chromosomal architecture </w:t>
        </w:r>
      </w:ins>
      <w:ins w:id="40" w:author="Jennifer Tan" w:date="2016-12-20T16:13:00Z">
        <w:r w:rsidR="00D12B58">
          <w:t>remain</w:t>
        </w:r>
      </w:ins>
      <w:ins w:id="41" w:author="Jennifer Tan" w:date="2016-12-20T16:06:00Z">
        <w:r w:rsidR="00AE7C5A">
          <w:t xml:space="preserve"> unknown</w:t>
        </w:r>
      </w:ins>
      <w:r>
        <w:t>.</w:t>
      </w:r>
      <w:del w:id="42" w:author="Jennifer Tan" w:date="2016-12-20T16:07:00Z">
        <w:r w:rsidDel="00AE7C5A">
          <w:delText xml:space="preserve"> There are already some characterized enhancer-associated lincRNAs (elincRNAs) known to regulate these chromosomal contacts, but whether this is a general function of elincRNAs or these are just isolated cases is unknown.</w:delText>
        </w:r>
      </w:del>
      <w:r>
        <w:t xml:space="preserve"> </w:t>
      </w:r>
      <w:del w:id="43" w:author="Jennifer Tan" w:date="2016-12-20T16:13:00Z">
        <w:r w:rsidDel="00D12B58">
          <w:delText>Modulation of chromosomal architecture, for example by</w:delText>
        </w:r>
      </w:del>
      <w:del w:id="44" w:author="Jennifer Tan" w:date="2016-12-20T16:08:00Z">
        <w:r w:rsidDel="00D12B58">
          <w:delText xml:space="preserve"> establishing loops or highly compact regions called topologically associated domains (TADs)</w:delText>
        </w:r>
      </w:del>
      <w:del w:id="45" w:author="Jennifer Tan" w:date="2016-12-20T16:13:00Z">
        <w:r w:rsidDel="00D12B58">
          <w:delText xml:space="preserve">, is crucial for regulation of gene expression, allowing correct interactions between enhancers and promoters. </w:delText>
        </w:r>
      </w:del>
      <w:r>
        <w:t xml:space="preserve">Here, </w:t>
      </w:r>
      <w:ins w:id="46" w:author="Jennifer Tan" w:date="2016-12-20T16:20:00Z">
        <w:r>
          <w:t>using</w:t>
        </w:r>
      </w:ins>
      <w:ins w:id="47" w:author="Jennifer Tan" w:date="2016-12-20T16:22:00Z">
        <w:r>
          <w:t xml:space="preserve"> </w:t>
        </w:r>
      </w:ins>
      <w:ins w:id="48" w:author="Jennifer Tan" w:date="2016-12-20T16:24:00Z">
        <w:r>
          <w:t xml:space="preserve">data from </w:t>
        </w:r>
      </w:ins>
      <w:ins w:id="49" w:author="Jennifer Tan" w:date="2016-12-20T16:22:00Z">
        <w:r>
          <w:t>high-throughput</w:t>
        </w:r>
      </w:ins>
      <w:ins w:id="50" w:author="Jennifer Tan" w:date="2016-12-20T16:23:00Z">
        <w:r>
          <w:t xml:space="preserve"> </w:t>
        </w:r>
      </w:ins>
      <w:ins w:id="51" w:author="Jennifer Tan" w:date="2016-12-20T16:24:00Z">
        <w:r>
          <w:t>chromosomal conformation capture (Hi-C) in combination with</w:t>
        </w:r>
      </w:ins>
      <w:ins w:id="52" w:author="Jennifer Tan" w:date="2016-12-20T16:20:00Z">
        <w:r>
          <w:t xml:space="preserve"> </w:t>
        </w:r>
      </w:ins>
      <w:ins w:id="53" w:author="Jennifer Tan" w:date="2016-12-20T16:26:00Z">
        <w:r>
          <w:t xml:space="preserve">data from other </w:t>
        </w:r>
      </w:ins>
      <w:ins w:id="54" w:author="Jennifer Tan" w:date="2016-12-20T16:21:00Z">
        <w:r>
          <w:t xml:space="preserve">functional genomics </w:t>
        </w:r>
      </w:ins>
      <w:ins w:id="55" w:author="Jennifer Tan" w:date="2016-12-20T16:27:00Z">
        <w:r>
          <w:t>studies</w:t>
        </w:r>
      </w:ins>
      <w:ins w:id="56" w:author="Jennifer Tan" w:date="2016-12-20T16:25:00Z">
        <w:r>
          <w:t xml:space="preserve"> in human lymphoblastoid cells, </w:t>
        </w:r>
      </w:ins>
      <w:r>
        <w:t>I investigate</w:t>
      </w:r>
      <w:ins w:id="57" w:author="Jennifer Tan" w:date="2016-12-20T16:19:00Z">
        <w:r>
          <w:t>d</w:t>
        </w:r>
      </w:ins>
      <w:r>
        <w:t xml:space="preserve"> the </w:t>
      </w:r>
      <w:ins w:id="58" w:author="Jennifer Tan" w:date="2016-12-20T16:19:00Z">
        <w:r>
          <w:t xml:space="preserve">global </w:t>
        </w:r>
      </w:ins>
      <w:r>
        <w:t xml:space="preserve">role of </w:t>
      </w:r>
      <w:del w:id="59" w:author="Jennifer Tan" w:date="2016-12-20T16:19:00Z">
        <w:r w:rsidDel="00795BA5">
          <w:delText xml:space="preserve">these </w:delText>
        </w:r>
      </w:del>
      <w:proofErr w:type="spellStart"/>
      <w:r>
        <w:t>elincRNAs</w:t>
      </w:r>
      <w:proofErr w:type="spellEnd"/>
      <w:r>
        <w:t xml:space="preserve"> in </w:t>
      </w:r>
      <w:ins w:id="60" w:author="Jennifer Tan" w:date="2016-12-20T16:34:00Z">
        <w:r w:rsidR="00D228A5">
          <w:t xml:space="preserve">the </w:t>
        </w:r>
      </w:ins>
      <w:r>
        <w:t>spatial organization of the genome</w:t>
      </w:r>
      <w:del w:id="61" w:author="Jennifer Tan" w:date="2016-12-20T16:26:00Z">
        <w:r w:rsidDel="00795BA5">
          <w:delText xml:space="preserve"> in a human lymphoblastoid cell line, making use of functional genomics and data from recent advances in chromosome conformation capture techniques that allow to quantify DNA:DNA contacts genome wide (Hi-C)</w:delText>
        </w:r>
      </w:del>
      <w:r>
        <w:t>.</w:t>
      </w:r>
      <w:ins w:id="62" w:author="Jennifer Tan" w:date="2016-12-20T16:27:00Z">
        <w:r w:rsidR="008B41C0">
          <w:t xml:space="preserve"> </w:t>
        </w:r>
      </w:ins>
      <w:ins w:id="63" w:author="Jennifer Tan" w:date="2016-12-20T16:34:00Z">
        <w:r w:rsidR="00D228A5">
          <w:t xml:space="preserve">Specifically, I found </w:t>
        </w:r>
        <w:proofErr w:type="spellStart"/>
        <w:r w:rsidR="00D228A5">
          <w:t>elincRNAs</w:t>
        </w:r>
        <w:proofErr w:type="spellEnd"/>
        <w:r w:rsidR="00D228A5">
          <w:t xml:space="preserve"> to be enriched in chromosomal loop anchors and binding site</w:t>
        </w:r>
      </w:ins>
      <w:ins w:id="64" w:author="Jennifer Tan" w:date="2016-12-20T16:35:00Z">
        <w:r w:rsidR="00D228A5">
          <w:t>s</w:t>
        </w:r>
      </w:ins>
      <w:ins w:id="65" w:author="Jennifer Tan" w:date="2016-12-20T16:34:00Z">
        <w:r w:rsidR="00D228A5">
          <w:t xml:space="preserve"> for proteins known to promote </w:t>
        </w:r>
      </w:ins>
      <w:ins w:id="66" w:author="Jennifer Tan" w:date="2016-12-20T16:35:00Z">
        <w:r w:rsidR="00D228A5">
          <w:t xml:space="preserve">chromosomal </w:t>
        </w:r>
      </w:ins>
      <w:ins w:id="67" w:author="Jennifer Tan" w:date="2016-12-20T16:39:00Z">
        <w:r w:rsidR="007C0708">
          <w:t xml:space="preserve">coiling, suggesting their likely biological </w:t>
        </w:r>
        <w:r w:rsidR="00454510">
          <w:t>relevance</w:t>
        </w:r>
        <w:r w:rsidR="007C0708">
          <w:t xml:space="preserve"> in modulating nuclear conformation.</w:t>
        </w:r>
      </w:ins>
    </w:p>
    <w:p w14:paraId="15BFDCAA" w14:textId="77777777" w:rsidR="00DA6F41" w:rsidRDefault="004C5B76">
      <w:pPr>
        <w:pStyle w:val="Heading1"/>
        <w:tabs>
          <w:tab w:val="left" w:pos="0"/>
        </w:tabs>
      </w:pPr>
      <w:r>
        <w:t>Introduction</w:t>
      </w:r>
    </w:p>
    <w:p w14:paraId="7C8124B2" w14:textId="7F78FFB1" w:rsidR="00DA6F41" w:rsidRDefault="004C5B76">
      <w:pPr>
        <w:pStyle w:val="Firstparagraph"/>
      </w:pPr>
      <w:r>
        <w:t xml:space="preserve">It was only discovered in the past decade that a surprisingly large proportion of the mammalian transcriptome does not code for proteins. To date, the number of annotated noncoding genes longer than 200 nucleotides (long noncoding RNA, </w:t>
      </w:r>
      <w:proofErr w:type="spellStart"/>
      <w:r>
        <w:t>lncRNA</w:t>
      </w:r>
      <w:proofErr w:type="spellEnd"/>
      <w:r>
        <w:t>) exceeds that of protein-coding genes by at least 3 times ⁠. Among</w:t>
      </w:r>
      <w:ins w:id="68" w:author="Jennifer Tan" w:date="2016-12-20T16:42:00Z">
        <w:r w:rsidR="00203BF2">
          <w:t>st all</w:t>
        </w:r>
      </w:ins>
      <w:r>
        <w:t xml:space="preserve"> lncRNAs, those that do not overlap protein-coding genes, referred to as long intergenic noncoding RNAs (lincRNAs), are the most abundant. Functional and evolutionary analyses, together with extensive characterization of a handful of lincRNAs, have demonstrated that some of these transcripts are involved in the regulation of gene expression programs, both transcriptionally and post-transcriptionally, and that they can </w:t>
      </w:r>
      <w:r>
        <w:lastRenderedPageBreak/>
        <w:t>contribute to organismal traits and diseases ⁠. However, the mechanisms and functions, if any, for the majority of lincRNAs remain unknown ⁠.</w:t>
      </w:r>
    </w:p>
    <w:p w14:paraId="288D8E02" w14:textId="05529E28" w:rsidR="00CD1338" w:rsidDel="00CD1338" w:rsidRDefault="004C5B76">
      <w:pPr>
        <w:pStyle w:val="BodyText"/>
        <w:rPr>
          <w:del w:id="69" w:author="Jennifer Tan" w:date="2016-12-20T16:55:00Z"/>
        </w:rPr>
      </w:pPr>
      <w:r>
        <w:t>A large proportion of lincRNAs originate from active enhancers</w:t>
      </w:r>
      <w:del w:id="70" w:author="Jennifer Tan" w:date="2016-12-20T16:43:00Z">
        <w:r w:rsidDel="00203BF2">
          <w:delText>,</w:delText>
        </w:r>
      </w:del>
      <w:ins w:id="71" w:author="Jennifer Tan" w:date="2016-12-20T16:43:00Z">
        <w:r w:rsidR="00203BF2">
          <w:t>. These enhancers</w:t>
        </w:r>
      </w:ins>
      <w:del w:id="72" w:author="Jennifer Tan" w:date="2016-12-20T16:43:00Z">
        <w:r w:rsidDel="00203BF2">
          <w:delText xml:space="preserve"> which</w:delText>
        </w:r>
      </w:del>
      <w:r>
        <w:t xml:space="preserve"> are widely transcribed and generate noncoding products, broadly classified as enhancer-associated noncoding RNAs (</w:t>
      </w:r>
      <w:proofErr w:type="spellStart"/>
      <w:r>
        <w:t>eRNAs</w:t>
      </w:r>
      <w:proofErr w:type="spellEnd"/>
      <w:r>
        <w:t xml:space="preserve">). </w:t>
      </w:r>
      <w:proofErr w:type="spellStart"/>
      <w:proofErr w:type="gramStart"/>
      <w:ins w:id="73" w:author="Jennifer Tan" w:date="2016-12-20T16:51:00Z">
        <w:r w:rsidR="00CD1338">
          <w:t>eRNAs</w:t>
        </w:r>
        <w:proofErr w:type="spellEnd"/>
        <w:proofErr w:type="gramEnd"/>
        <w:r w:rsidR="00CD1338">
          <w:t xml:space="preserve"> can be bidirectional non-</w:t>
        </w:r>
        <w:proofErr w:type="spellStart"/>
        <w:r w:rsidR="00CD1338">
          <w:t>polyadeylated</w:t>
        </w:r>
        <w:proofErr w:type="spellEnd"/>
        <w:r w:rsidR="00CD1338">
          <w:t xml:space="preserve"> or </w:t>
        </w:r>
      </w:ins>
      <w:ins w:id="74" w:author="Jennifer Tan" w:date="2016-12-20T16:52:00Z">
        <w:r w:rsidR="00CD1338">
          <w:t>unidirectional</w:t>
        </w:r>
      </w:ins>
      <w:ins w:id="75" w:author="Jennifer Tan" w:date="2016-12-20T16:51:00Z">
        <w:r w:rsidR="00CD1338">
          <w:t xml:space="preserve"> </w:t>
        </w:r>
      </w:ins>
      <w:proofErr w:type="spellStart"/>
      <w:ins w:id="76" w:author="Jennifer Tan" w:date="2016-12-20T16:52:00Z">
        <w:r w:rsidR="00CD1338">
          <w:t>polyadenylated</w:t>
        </w:r>
        <w:proofErr w:type="spellEnd"/>
        <w:r w:rsidR="00CD1338">
          <w:t xml:space="preserve">, including those that </w:t>
        </w:r>
      </w:ins>
      <w:ins w:id="77" w:author="Jennifer Tan" w:date="2016-12-20T16:47:00Z">
        <w:r w:rsidR="00CD1338">
          <w:t>resemble lincRNAs</w:t>
        </w:r>
      </w:ins>
      <w:ins w:id="78" w:author="Jennifer Tan" w:date="2016-12-20T16:52:00Z">
        <w:r w:rsidR="00CD1338">
          <w:t>, which</w:t>
        </w:r>
      </w:ins>
      <w:del w:id="79" w:author="Jennifer Tan" w:date="2016-12-20T16:47:00Z">
        <w:r w:rsidDel="00CD1338">
          <w:delText>These noncoding transcripts include lincRNAs which</w:delText>
        </w:r>
      </w:del>
      <w:r>
        <w:t xml:space="preserve"> are referred to as enhancer-associated lincRNAs (</w:t>
      </w:r>
      <w:proofErr w:type="spellStart"/>
      <w:r>
        <w:t>elincRNAs</w:t>
      </w:r>
      <w:proofErr w:type="spellEnd"/>
      <w:r>
        <w:t>)</w:t>
      </w:r>
      <w:del w:id="80" w:author="Jennifer Tan" w:date="2016-12-20T16:55:00Z">
        <w:r w:rsidDel="00CD1338">
          <w:delText xml:space="preserve"> </w:delText>
        </w:r>
      </w:del>
      <w:r>
        <w:t>.</w:t>
      </w:r>
      <w:ins w:id="81" w:author="Jennifer Tan" w:date="2016-12-20T17:06:00Z">
        <w:r w:rsidR="00126563">
          <w:t xml:space="preserve"> </w:t>
        </w:r>
      </w:ins>
    </w:p>
    <w:p w14:paraId="4EABF254" w14:textId="6DC98415" w:rsidR="00DA6F41" w:rsidRDefault="004C5B76">
      <w:pPr>
        <w:pStyle w:val="BodyText"/>
      </w:pPr>
      <w:r>
        <w:t xml:space="preserve">Recently, a set of such </w:t>
      </w:r>
      <w:ins w:id="82" w:author="Jennifer Tan" w:date="2016-12-20T17:05:00Z">
        <w:r w:rsidR="00675C17">
          <w:t xml:space="preserve">enhancer-derived </w:t>
        </w:r>
      </w:ins>
      <w:r>
        <w:t>lincRNAs</w:t>
      </w:r>
      <w:ins w:id="83" w:author="Jennifer Tan" w:date="2016-12-20T17:00:00Z">
        <w:r w:rsidR="00675C17">
          <w:t xml:space="preserve"> </w:t>
        </w:r>
      </w:ins>
      <w:ins w:id="84" w:author="Jennifer Tan" w:date="2016-12-20T17:05:00Z">
        <w:r w:rsidR="00675C17">
          <w:t xml:space="preserve">that were </w:t>
        </w:r>
      </w:ins>
      <w:ins w:id="85" w:author="Jennifer Tan" w:date="2016-12-20T17:00:00Z">
        <w:r w:rsidR="00675C17">
          <w:t>associated with human trait variants</w:t>
        </w:r>
      </w:ins>
      <w:ins w:id="86" w:author="Jennifer Tan" w:date="2016-12-20T16:59:00Z">
        <w:r w:rsidR="00675C17">
          <w:t xml:space="preserve">, </w:t>
        </w:r>
      </w:ins>
      <w:del w:id="87" w:author="Jennifer Tan" w:date="2016-12-20T16:59:00Z">
        <w:r w:rsidDel="00675C17">
          <w:delText>,</w:delText>
        </w:r>
      </w:del>
      <w:ins w:id="88" w:author="Jennifer Tan" w:date="2016-12-20T16:59:00Z">
        <w:r w:rsidR="00675C17">
          <w:t>were</w:t>
        </w:r>
      </w:ins>
      <w:r>
        <w:t xml:space="preserve"> </w:t>
      </w:r>
      <w:ins w:id="89" w:author="Jennifer Tan" w:date="2016-12-20T16:57:00Z">
        <w:r w:rsidR="00675C17">
          <w:t xml:space="preserve">shown </w:t>
        </w:r>
        <w:r w:rsidR="00CD1338">
          <w:t xml:space="preserve">to </w:t>
        </w:r>
      </w:ins>
      <w:ins w:id="90" w:author="Jennifer Tan" w:date="2016-12-20T17:05:00Z">
        <w:r w:rsidR="00675C17">
          <w:t>regulate</w:t>
        </w:r>
      </w:ins>
      <w:ins w:id="91" w:author="Jennifer Tan" w:date="2016-12-20T16:57:00Z">
        <w:r w:rsidR="00CD1338">
          <w:t xml:space="preserve"> local gene expression</w:t>
        </w:r>
      </w:ins>
      <w:ins w:id="92" w:author="Jennifer Tan" w:date="2016-12-20T17:05:00Z">
        <w:r w:rsidR="00675C17">
          <w:t xml:space="preserve"> </w:t>
        </w:r>
        <w:r w:rsidR="00675C17" w:rsidRPr="00675C17">
          <w:t>in</w:t>
        </w:r>
        <w:r w:rsidR="00675C17">
          <w:t xml:space="preserve"> </w:t>
        </w:r>
        <w:r w:rsidR="00675C17">
          <w:rPr>
            <w:i/>
          </w:rPr>
          <w:t>cis</w:t>
        </w:r>
      </w:ins>
      <w:del w:id="93" w:author="Jennifer Tan" w:date="2016-12-20T16:59:00Z">
        <w:r w:rsidDel="00675C17">
          <w:delText>identified</w:delText>
        </w:r>
      </w:del>
      <w:r>
        <w:t xml:space="preserve"> in human lymphoblastoid cell lines (LCLs)</w:t>
      </w:r>
      <w:del w:id="94" w:author="Jennifer Tan" w:date="2016-12-20T16:59:00Z">
        <w:r w:rsidDel="00675C17">
          <w:delText>, were associated with human trait variants</w:delText>
        </w:r>
      </w:del>
      <w:del w:id="95" w:author="Jennifer Tan" w:date="2016-12-20T16:56:00Z">
        <w:r w:rsidDel="00CD1338">
          <w:delText xml:space="preserve"> have been shown </w:delText>
        </w:r>
      </w:del>
      <w:del w:id="96" w:author="Jennifer Tan" w:date="2016-12-20T16:57:00Z">
        <w:r w:rsidDel="00CD1338">
          <w:delText xml:space="preserve">to have enhancer-associated roles in </w:delText>
        </w:r>
        <w:r w:rsidDel="00CD1338">
          <w:rPr>
            <w:i/>
            <w:iCs/>
          </w:rPr>
          <w:delText>cis</w:delText>
        </w:r>
        <w:r w:rsidDel="00CD1338">
          <w:delText>-regulation of local gene expression</w:delText>
        </w:r>
      </w:del>
      <w:r>
        <w:t>. Importantly, higher frequencies of chromosomal interactions are often observed at these loci relative to other lincRNAs</w:t>
      </w:r>
      <w:del w:id="97" w:author="Jennifer Tan" w:date="2016-12-20T17:00:00Z">
        <w:r w:rsidDel="00675C17">
          <w:delText xml:space="preserve"> in a human lymphoblastoid cell line (LCL)</w:delText>
        </w:r>
      </w:del>
      <w:r>
        <w:t xml:space="preserve">, suggesting that </w:t>
      </w:r>
      <w:proofErr w:type="spellStart"/>
      <w:r>
        <w:t>elincRNAs</w:t>
      </w:r>
      <w:proofErr w:type="spellEnd"/>
      <w:r>
        <w:t xml:space="preserve"> may be involved in gene regulation through modulating chromatin architecture (Tan et al, 2016, under revision).</w:t>
      </w:r>
    </w:p>
    <w:p w14:paraId="357C68AB" w14:textId="26256B73" w:rsidR="00DA6F41" w:rsidRDefault="0055592F">
      <w:pPr>
        <w:pStyle w:val="BodyText"/>
      </w:pPr>
      <w:ins w:id="98" w:author="Jennifer Tan" w:date="2016-12-20T17:08:00Z">
        <w:r>
          <w:t>Gene regulation is shaped by s</w:t>
        </w:r>
      </w:ins>
      <w:del w:id="99" w:author="Jennifer Tan" w:date="2016-12-20T17:08:00Z">
        <w:r w:rsidR="004C5B76" w:rsidDel="0055592F">
          <w:delText>S</w:delText>
        </w:r>
      </w:del>
      <w:r w:rsidR="004C5B76">
        <w:t>patial organization of the genome</w:t>
      </w:r>
      <w:del w:id="100" w:author="Jennifer Tan" w:date="2016-12-20T17:08:00Z">
        <w:r w:rsidR="004C5B76" w:rsidDel="0055592F">
          <w:delText xml:space="preserve"> impacts gene regulation</w:delText>
        </w:r>
      </w:del>
      <w:r w:rsidR="004C5B76">
        <w:t xml:space="preserve"> ⁠⁠. Specifically, the folding of genomic DNA into variably compact chromosomal structures can strongly influence expression of the embedded genes ⁠⁠. Globally, regions with low degree of compaction, referred to as </w:t>
      </w:r>
      <w:proofErr w:type="spellStart"/>
      <w:r w:rsidR="004C5B76">
        <w:t>euchromatin</w:t>
      </w:r>
      <w:proofErr w:type="spellEnd"/>
      <w:r w:rsidR="004C5B76">
        <w:t>, are associated with high levels of active transcription. On the other hand, relatively uncondensed and less transcriptionally active regions are called heterochromatin ⁠. Chromosomes are further compartmentalized into smaller domains, called topologically associating domains (TADs), where frequent DNA</w:t>
      </w:r>
      <w:proofErr w:type="gramStart"/>
      <w:r w:rsidR="004C5B76">
        <w:t>:DNA</w:t>
      </w:r>
      <w:proofErr w:type="gramEnd"/>
      <w:r w:rsidR="004C5B76">
        <w:t xml:space="preserve"> interactions occur as a result of their close spatial proximity. These domains are key in modulating gene transcriptional programs. Recent findings show that regions near TAD borders, called TAD boundaries, are essential for modulating gene regulatory interactions within TADs and preventing chromatin contacts across TADs. Deletion of TAD boundaries can disrupt those interactions, resulting in gene </w:t>
      </w:r>
      <w:proofErr w:type="spellStart"/>
      <w:r w:rsidR="004C5B76">
        <w:t>misexpression</w:t>
      </w:r>
      <w:proofErr w:type="spellEnd"/>
      <w:r w:rsidR="004C5B76">
        <w:t xml:space="preserve"> and disease phenotypes ⁠.</w:t>
      </w:r>
    </w:p>
    <w:p w14:paraId="00C8397F" w14:textId="5B754516" w:rsidR="00DA6F41" w:rsidRDefault="004C5B76">
      <w:pPr>
        <w:pStyle w:val="BodyText"/>
      </w:pPr>
      <w:r>
        <w:t xml:space="preserve">Detailed functional characterizations of a few </w:t>
      </w:r>
      <w:proofErr w:type="spellStart"/>
      <w:r>
        <w:t>elincRNAs</w:t>
      </w:r>
      <w:proofErr w:type="spellEnd"/>
      <w:r>
        <w:t xml:space="preserve"> have established the molecular mechanisms underlying their roles in the spatial organization of the genome. For example, Haunt is one such </w:t>
      </w:r>
      <w:proofErr w:type="spellStart"/>
      <w:r>
        <w:t>elincRNA</w:t>
      </w:r>
      <w:proofErr w:type="spellEnd"/>
      <w:r>
        <w:t xml:space="preserve"> ⁠⁠, which regulates the expression of the HOXA gene cluster by modulating </w:t>
      </w:r>
      <w:proofErr w:type="spellStart"/>
      <w:r>
        <w:t>intrachromosomal</w:t>
      </w:r>
      <w:proofErr w:type="spellEnd"/>
      <w:r>
        <w:t xml:space="preserve"> interactions, specifically through establishing promoter-enhancer looping. These recent findings raise the question on what is the prevalence of </w:t>
      </w:r>
      <w:proofErr w:type="spellStart"/>
      <w:r>
        <w:t>elincRNAs</w:t>
      </w:r>
      <w:proofErr w:type="spellEnd"/>
      <w:r>
        <w:t xml:space="preserve"> contributing to gene regulation through modulati</w:t>
      </w:r>
      <w:ins w:id="101" w:author="Jennifer Tan" w:date="2016-12-20T17:10:00Z">
        <w:r w:rsidR="00EA473E">
          <w:t>ng</w:t>
        </w:r>
      </w:ins>
      <w:del w:id="102" w:author="Jennifer Tan" w:date="2016-12-20T17:10:00Z">
        <w:r w:rsidDel="00EA473E">
          <w:delText>on of</w:delText>
        </w:r>
      </w:del>
      <w:r>
        <w:t xml:space="preserve"> chromosomal conformation.</w:t>
      </w:r>
    </w:p>
    <w:p w14:paraId="1C527AA8" w14:textId="7D8D1DBC" w:rsidR="00DA6F41" w:rsidRDefault="004C5B76">
      <w:pPr>
        <w:pStyle w:val="BodyText"/>
      </w:pPr>
      <w:r>
        <w:t xml:space="preserve">Using </w:t>
      </w:r>
      <w:del w:id="103" w:author="Jennifer Tan" w:date="2016-12-20T17:11:00Z">
        <w:r w:rsidDel="00EA473E">
          <w:delText xml:space="preserve">various bioinformatics tools to analyze </w:delText>
        </w:r>
      </w:del>
      <w:r>
        <w:t>publicly available multi-</w:t>
      </w:r>
      <w:proofErr w:type="spellStart"/>
      <w:r>
        <w:t>omics</w:t>
      </w:r>
      <w:proofErr w:type="spellEnd"/>
      <w:r>
        <w:t xml:space="preserve"> data from human </w:t>
      </w:r>
      <w:del w:id="104" w:author="Jennifer Tan" w:date="2016-12-20T17:11:00Z">
        <w:r w:rsidDel="00EA473E">
          <w:delText>lymphoblastoid cell lines (</w:delText>
        </w:r>
      </w:del>
      <w:r>
        <w:t>LCLs</w:t>
      </w:r>
      <w:del w:id="105" w:author="Jennifer Tan" w:date="2016-12-20T17:11:00Z">
        <w:r w:rsidDel="00EA473E">
          <w:delText>).</w:delText>
        </w:r>
      </w:del>
      <w:ins w:id="106" w:author="Jennifer Tan" w:date="2016-12-20T17:11:00Z">
        <w:r w:rsidR="00EA473E">
          <w:t>,</w:t>
        </w:r>
      </w:ins>
      <w:r>
        <w:t xml:space="preserve"> I investigated the </w:t>
      </w:r>
      <w:ins w:id="107" w:author="Jennifer Tan" w:date="2016-12-20T17:12:00Z">
        <w:r w:rsidR="00EA473E">
          <w:t>functional role and prevalence of</w:t>
        </w:r>
      </w:ins>
      <w:del w:id="108" w:author="Jennifer Tan" w:date="2016-12-20T17:12:00Z">
        <w:r w:rsidDel="00EA473E">
          <w:delText>molecular properties of</w:delText>
        </w:r>
      </w:del>
      <w:r>
        <w:t xml:space="preserve"> </w:t>
      </w:r>
      <w:proofErr w:type="spellStart"/>
      <w:r>
        <w:t>elincRNAs</w:t>
      </w:r>
      <w:proofErr w:type="spellEnd"/>
      <w:ins w:id="109" w:author="Jennifer Tan" w:date="2016-12-20T17:12:00Z">
        <w:r w:rsidR="00EA473E">
          <w:t xml:space="preserve"> in </w:t>
        </w:r>
      </w:ins>
      <w:ins w:id="110" w:author="Jennifer Tan" w:date="2016-12-20T17:13:00Z">
        <w:r w:rsidR="00EA473E">
          <w:t>nuclear</w:t>
        </w:r>
      </w:ins>
      <w:ins w:id="111" w:author="Jennifer Tan" w:date="2016-12-20T17:12:00Z">
        <w:r w:rsidR="00EA473E">
          <w:t xml:space="preserve"> organization</w:t>
        </w:r>
      </w:ins>
      <w:r>
        <w:t xml:space="preserve">. Specifically, I examined their enrichment in regions that are key in TAD regulation and their association with the amount of </w:t>
      </w:r>
      <w:ins w:id="112" w:author="Jennifer Tan" w:date="2016-12-20T17:14:00Z">
        <w:r w:rsidR="00EA4381">
          <w:t xml:space="preserve">local and long-range </w:t>
        </w:r>
      </w:ins>
      <w:r>
        <w:t>chromosomal interactions to gain initial insight</w:t>
      </w:r>
      <w:ins w:id="113" w:author="Jennifer Tan" w:date="2016-12-20T17:14:00Z">
        <w:r w:rsidR="00EA4381">
          <w:t>s</w:t>
        </w:r>
      </w:ins>
      <w:r>
        <w:t xml:space="preserve"> into their roles in gene regulation within topological domains. My analyses show that </w:t>
      </w:r>
      <w:proofErr w:type="spellStart"/>
      <w:r>
        <w:t>elincRNAs</w:t>
      </w:r>
      <w:proofErr w:type="spellEnd"/>
      <w:r>
        <w:t xml:space="preserve"> are associated with high density of DNA</w:t>
      </w:r>
      <w:proofErr w:type="gramStart"/>
      <w:r>
        <w:t>:DNA</w:t>
      </w:r>
      <w:proofErr w:type="gramEnd"/>
      <w:r>
        <w:t xml:space="preserve"> contacts within TADs and are significantly enriched in </w:t>
      </w:r>
      <w:del w:id="114" w:author="Jennifer Tan" w:date="2016-12-20T17:14:00Z">
        <w:r w:rsidDel="00EA4381">
          <w:delText xml:space="preserve">protein </w:delText>
        </w:r>
      </w:del>
      <w:r>
        <w:t>binding sites</w:t>
      </w:r>
      <w:ins w:id="115" w:author="Jennifer Tan" w:date="2016-12-20T17:14:00Z">
        <w:r w:rsidR="00EA4381">
          <w:t xml:space="preserve"> of proteins</w:t>
        </w:r>
      </w:ins>
      <w:r>
        <w:t xml:space="preserve"> important for TAD regulation. Importantly, </w:t>
      </w:r>
      <w:proofErr w:type="spellStart"/>
      <w:r>
        <w:t>elincRNAs</w:t>
      </w:r>
      <w:proofErr w:type="spellEnd"/>
      <w:r>
        <w:t xml:space="preserve"> are strongly enriched at chromosomal loop anchors where promoter-enhancer interactions occur. Together, my findings support the hypothesis that </w:t>
      </w:r>
      <w:del w:id="116" w:author="Jennifer Tan" w:date="2016-12-20T17:15:00Z">
        <w:r w:rsidDel="000D486E">
          <w:delText xml:space="preserve">they </w:delText>
        </w:r>
      </w:del>
      <w:proofErr w:type="spellStart"/>
      <w:ins w:id="117" w:author="Jennifer Tan" w:date="2016-12-20T17:15:00Z">
        <w:r w:rsidR="000D486E">
          <w:t>elincRNAs</w:t>
        </w:r>
        <w:proofErr w:type="spellEnd"/>
        <w:r w:rsidR="000D486E">
          <w:t xml:space="preserve"> </w:t>
        </w:r>
      </w:ins>
      <w:r>
        <w:t>may contribute to gene regulation by establishing contacts between gene regulatory elements and modulating chromosomal organization.</w:t>
      </w:r>
    </w:p>
    <w:p w14:paraId="23383761" w14:textId="77777777" w:rsidR="00DA6F41" w:rsidRDefault="004C5B76">
      <w:pPr>
        <w:pStyle w:val="Heading1"/>
        <w:tabs>
          <w:tab w:val="left" w:pos="0"/>
        </w:tabs>
      </w:pPr>
      <w:r>
        <w:lastRenderedPageBreak/>
        <w:t>Results</w:t>
      </w:r>
    </w:p>
    <w:p w14:paraId="3EB159FE" w14:textId="0E82652B" w:rsidR="00DA6F41" w:rsidRDefault="004C5B76">
      <w:pPr>
        <w:pStyle w:val="Firstparagraph"/>
      </w:pPr>
      <w:r>
        <w:t>Enhancer-associated lincRNAs (</w:t>
      </w:r>
      <w:proofErr w:type="spellStart"/>
      <w:r>
        <w:t>elincRNAs</w:t>
      </w:r>
      <w:proofErr w:type="spellEnd"/>
      <w:r>
        <w:t xml:space="preserve">) in human lymphoblastoid cell lines (LCLs) were </w:t>
      </w:r>
      <w:del w:id="118" w:author="Jennifer Tan" w:date="2016-12-20T17:16:00Z">
        <w:r w:rsidDel="008F558E">
          <w:delText xml:space="preserve">identified </w:delText>
        </w:r>
      </w:del>
      <w:ins w:id="119" w:author="Jennifer Tan" w:date="2016-12-20T17:16:00Z">
        <w:r w:rsidR="008F558E">
          <w:t>defined</w:t>
        </w:r>
      </w:ins>
      <w:ins w:id="120" w:author="Jennifer Tan" w:date="2016-12-20T17:17:00Z">
        <w:r w:rsidR="008F558E">
          <w:t xml:space="preserve"> based on overlap between the putative promoter regions (estimated as 1 Kb upstream from their transcriptional start site) of</w:t>
        </w:r>
      </w:ins>
      <w:ins w:id="121" w:author="Jennifer Tan" w:date="2016-12-20T17:16:00Z">
        <w:r w:rsidR="008F558E">
          <w:t xml:space="preserve"> </w:t>
        </w:r>
      </w:ins>
      <w:del w:id="122" w:author="Jennifer Tan" w:date="2016-12-20T17:16:00Z">
        <w:r w:rsidDel="008F558E">
          <w:delText xml:space="preserve">from a set of </w:delText>
        </w:r>
      </w:del>
      <w:r>
        <w:t>LCL-expressed lincRNAs (Tan et al, 2016, under revision)</w:t>
      </w:r>
      <w:del w:id="123" w:author="Jennifer Tan" w:date="2016-12-20T17:17:00Z">
        <w:r w:rsidDel="008F558E">
          <w:delText>. They were defined based on overlap between their putative promoter regions (estimated as 1kb upstream from their transcriptional start site) and</w:delText>
        </w:r>
      </w:del>
      <w:r>
        <w:t xml:space="preserve"> </w:t>
      </w:r>
      <w:ins w:id="124" w:author="Jennifer Tan" w:date="2016-12-20T17:18:00Z">
        <w:r w:rsidR="006577D9">
          <w:t xml:space="preserve">and </w:t>
        </w:r>
      </w:ins>
      <w:del w:id="125" w:author="Jennifer Tan" w:date="2016-12-20T17:19:00Z">
        <w:r w:rsidDel="006577D9">
          <w:delText>enhancer</w:delText>
        </w:r>
      </w:del>
      <w:ins w:id="126" w:author="Jennifer Tan" w:date="2016-12-20T17:19:00Z">
        <w:r w:rsidR="006577D9">
          <w:t xml:space="preserve">enhancer </w:t>
        </w:r>
      </w:ins>
      <w:ins w:id="127" w:author="Jennifer Tan" w:date="2016-12-20T17:17:00Z">
        <w:r w:rsidR="008F558E">
          <w:t>element</w:t>
        </w:r>
      </w:ins>
      <w:r>
        <w:t xml:space="preserve">s predicted </w:t>
      </w:r>
      <w:del w:id="128" w:author="Jennifer Tan" w:date="2016-12-20T17:17:00Z">
        <w:r w:rsidDel="008F558E">
          <w:delText xml:space="preserve">from </w:delText>
        </w:r>
      </w:del>
      <w:ins w:id="129" w:author="Jennifer Tan" w:date="2016-12-20T17:17:00Z">
        <w:r w:rsidR="008F558E">
          <w:t xml:space="preserve">using </w:t>
        </w:r>
      </w:ins>
      <w:ins w:id="130" w:author="Jennifer Tan" w:date="2016-12-20T17:18:00Z">
        <w:r w:rsidR="006577D9">
          <w:t xml:space="preserve">enhancer-associated </w:t>
        </w:r>
      </w:ins>
      <w:r>
        <w:t>histone marks in LCL (GM12878, ⁠). LincRNAs whose promoter region also overlapped other predicted regulatory elements, specifically active promoters ⁠</w:t>
      </w:r>
      <w:del w:id="131" w:author="Jennifer Tan" w:date="2016-12-20T17:19:00Z">
        <w:r w:rsidDel="006577D9">
          <w:delText>,</w:delText>
        </w:r>
      </w:del>
      <w:r>
        <w:t xml:space="preserve"> in LCLs</w:t>
      </w:r>
      <w:ins w:id="132" w:author="Jennifer Tan" w:date="2016-12-20T17:19:00Z">
        <w:r w:rsidR="006577D9">
          <w:t>,</w:t>
        </w:r>
      </w:ins>
      <w:r>
        <w:t xml:space="preserve"> were excluded from the analysis (</w:t>
      </w:r>
      <w:proofErr w:type="spellStart"/>
      <w:r>
        <w:t>elincRNAs</w:t>
      </w:r>
      <w:proofErr w:type="spellEnd"/>
      <w:r>
        <w:t>=236, other LCL-expressed lincRNAs=1756).</w:t>
      </w:r>
    </w:p>
    <w:p w14:paraId="34D64DFD" w14:textId="77777777" w:rsidR="00DA6F41" w:rsidRDefault="004C5B76">
      <w:pPr>
        <w:pStyle w:val="Heading2"/>
        <w:tabs>
          <w:tab w:val="left" w:pos="0"/>
        </w:tabs>
      </w:pPr>
      <w:proofErr w:type="spellStart"/>
      <w:proofErr w:type="gramStart"/>
      <w:r>
        <w:t>elincRNAs</w:t>
      </w:r>
      <w:proofErr w:type="spellEnd"/>
      <w:proofErr w:type="gramEnd"/>
      <w:r>
        <w:t xml:space="preserve"> show similar expression profiles as other lincRNAs</w:t>
      </w:r>
    </w:p>
    <w:p w14:paraId="1C7AA380" w14:textId="66A873B9" w:rsidR="00DA6F41" w:rsidRDefault="004C5B76">
      <w:pPr>
        <w:pStyle w:val="Firstparagraph"/>
      </w:pPr>
      <w:r>
        <w:t>Most enhancer-associated noncoding RNAs (</w:t>
      </w:r>
      <w:proofErr w:type="spellStart"/>
      <w:r>
        <w:t>eRNAs</w:t>
      </w:r>
      <w:proofErr w:type="spellEnd"/>
      <w:r>
        <w:t xml:space="preserve">) are often transcribed </w:t>
      </w:r>
      <w:proofErr w:type="spellStart"/>
      <w:r>
        <w:t>bidirectionally</w:t>
      </w:r>
      <w:proofErr w:type="spellEnd"/>
      <w:r>
        <w:t xml:space="preserve"> and then rapidly degraded by the nuclear </w:t>
      </w:r>
      <w:proofErr w:type="spellStart"/>
      <w:r>
        <w:t>exosome</w:t>
      </w:r>
      <w:proofErr w:type="spellEnd"/>
      <w:r>
        <w:t xml:space="preserve">, which makes them hard to detect due to their low expression levels ⁠. In contrast, </w:t>
      </w:r>
      <w:proofErr w:type="spellStart"/>
      <w:r>
        <w:t>elincRNAs</w:t>
      </w:r>
      <w:proofErr w:type="spellEnd"/>
      <w:r>
        <w:t xml:space="preserve"> are more stably and preferentially transcribed in a single direction, and are often spliced and </w:t>
      </w:r>
      <w:proofErr w:type="spellStart"/>
      <w:r>
        <w:t>polyadenylated</w:t>
      </w:r>
      <w:proofErr w:type="spellEnd"/>
      <w:r>
        <w:t xml:space="preserve"> ⁠. First, to investigate if LCL-expressed </w:t>
      </w:r>
      <w:proofErr w:type="spellStart"/>
      <w:r>
        <w:t>elincRNAs</w:t>
      </w:r>
      <w:proofErr w:type="spellEnd"/>
      <w:r>
        <w:t xml:space="preserve"> share similar expression profiles relative to other expressed genes as the lowly expressed </w:t>
      </w:r>
      <w:proofErr w:type="spellStart"/>
      <w:r>
        <w:t>eRNAs</w:t>
      </w:r>
      <w:proofErr w:type="spellEnd"/>
      <w:r>
        <w:t>, I compared their expression levels to that of other lincRNAs and protein-coding genes (Figure [</w:t>
      </w:r>
      <w:proofErr w:type="spellStart"/>
      <w:r>
        <w:t>charac_</w:t>
      </w:r>
      <w:proofErr w:type="gramStart"/>
      <w:r>
        <w:t>elinc</w:t>
      </w:r>
      <w:proofErr w:type="spellEnd"/>
      <w:r>
        <w:t>]A</w:t>
      </w:r>
      <w:proofErr w:type="gramEnd"/>
      <w:r>
        <w:t xml:space="preserve">). I found that </w:t>
      </w:r>
      <w:proofErr w:type="spellStart"/>
      <w:r>
        <w:t>elincRNAs</w:t>
      </w:r>
      <w:proofErr w:type="spellEnd"/>
      <w:r>
        <w:t xml:space="preserve"> are expressed at </w:t>
      </w:r>
      <w:ins w:id="133" w:author="Jennifer Tan" w:date="2016-12-20T17:21:00Z">
        <w:r w:rsidR="007B3A8C">
          <w:t xml:space="preserve">levels </w:t>
        </w:r>
      </w:ins>
      <w:r>
        <w:t xml:space="preserve">no </w:t>
      </w:r>
      <w:del w:id="134" w:author="Jennifer Tan" w:date="2016-12-20T17:21:00Z">
        <w:r w:rsidDel="007B3A8C">
          <w:delText>more lower</w:delText>
        </w:r>
      </w:del>
      <w:ins w:id="135" w:author="Jennifer Tan" w:date="2016-12-20T17:21:00Z">
        <w:r w:rsidR="007B3A8C">
          <w:t>lower</w:t>
        </w:r>
      </w:ins>
      <w:r>
        <w:t xml:space="preserve"> </w:t>
      </w:r>
      <w:del w:id="136" w:author="Jennifer Tan" w:date="2016-12-20T17:21:00Z">
        <w:r w:rsidDel="007B3A8C">
          <w:delText>levels compared</w:delText>
        </w:r>
      </w:del>
      <w:ins w:id="137" w:author="Jennifer Tan" w:date="2016-12-20T17:21:00Z">
        <w:r w:rsidR="007B3A8C">
          <w:t>than</w:t>
        </w:r>
      </w:ins>
      <w:del w:id="138" w:author="Jennifer Tan" w:date="2016-12-20T17:21:00Z">
        <w:r w:rsidDel="007B3A8C">
          <w:delText xml:space="preserve"> to</w:delText>
        </w:r>
      </w:del>
      <w:r>
        <w:t xml:space="preserve"> other</w:t>
      </w:r>
      <w:ins w:id="139" w:author="Jennifer Tan" w:date="2016-12-20T17:21:00Z">
        <w:r w:rsidR="007B3A8C">
          <w:t xml:space="preserve"> LCL-expressed</w:t>
        </w:r>
      </w:ins>
      <w:r>
        <w:t xml:space="preserve"> lincRNAs</w:t>
      </w:r>
      <w:del w:id="140" w:author="Jennifer Tan" w:date="2016-12-20T17:21:00Z">
        <w:r w:rsidDel="007B3A8C">
          <w:delText xml:space="preserve"> in human LCLs</w:delText>
        </w:r>
      </w:del>
      <w:r>
        <w:t xml:space="preserve"> (GM12878, two-tailed Mann-Whitney U test, </w:t>
      </w:r>
      <m:oMath>
        <m:r>
          <w:rPr>
            <w:rFonts w:ascii="Cambria Math" w:hAnsi="Cambria Math"/>
          </w:rPr>
          <m:t>p=0.258</m:t>
        </m:r>
      </m:oMath>
      <w:r>
        <w:t>). In addition, contrary to the highly tissue</w:t>
      </w:r>
      <w:ins w:id="141" w:author="Jennifer Tan" w:date="2016-12-20T17:21:00Z">
        <w:r w:rsidR="007B3A8C">
          <w:t>-</w:t>
        </w:r>
      </w:ins>
      <w:del w:id="142" w:author="Jennifer Tan" w:date="2016-12-20T17:21:00Z">
        <w:r w:rsidDel="007B3A8C">
          <w:delText xml:space="preserve"> </w:delText>
        </w:r>
      </w:del>
      <w:r>
        <w:t xml:space="preserve">specific </w:t>
      </w:r>
      <w:proofErr w:type="gramStart"/>
      <w:r>
        <w:t>eRNAs ,</w:t>
      </w:r>
      <w:proofErr w:type="gramEnd"/>
      <w:r>
        <w:t xml:space="preserve"> elincRNAs are no differently tissue-specific from other </w:t>
      </w:r>
      <w:ins w:id="143" w:author="Jennifer Tan" w:date="2016-12-20T17:21:00Z">
        <w:r w:rsidR="007B3A8C">
          <w:t xml:space="preserve">LCL-expressed </w:t>
        </w:r>
      </w:ins>
      <w:r>
        <w:t>lincRNAs either, although their median tissue specificity index (</w:t>
      </w:r>
      <m:oMath>
        <m:r>
          <w:rPr>
            <w:rFonts w:ascii="Cambria Math" w:hAnsi="Cambria Math"/>
          </w:rPr>
          <m:t>τ</m:t>
        </m:r>
      </m:oMath>
      <w:r>
        <w:t xml:space="preserve">) is slightly higher (two-tailed Mann-Whitney U test, </w:t>
      </w:r>
      <m:oMath>
        <m:r>
          <w:rPr>
            <w:rFonts w:ascii="Cambria Math" w:hAnsi="Cambria Math"/>
          </w:rPr>
          <m:t>p=0.38</m:t>
        </m:r>
      </m:oMath>
      <w:r>
        <w:t xml:space="preserve">, Figure [charac_elinc]B). These results suggest that elincRNAs may have distinct properties </w:t>
      </w:r>
      <w:del w:id="144" w:author="Jennifer Tan" w:date="2016-12-20T17:22:00Z">
        <w:r w:rsidDel="00FA172D">
          <w:delText xml:space="preserve">relative </w:delText>
        </w:r>
      </w:del>
      <w:ins w:id="145" w:author="Jennifer Tan" w:date="2016-12-20T17:22:00Z">
        <w:r w:rsidR="00FA172D">
          <w:t xml:space="preserve">compared </w:t>
        </w:r>
      </w:ins>
      <w:r>
        <w:t>to other enha</w:t>
      </w:r>
      <w:proofErr w:type="spellStart"/>
      <w:r>
        <w:t>ncer</w:t>
      </w:r>
      <w:proofErr w:type="spellEnd"/>
      <w:r>
        <w:t>-associated transcripts.</w:t>
      </w:r>
    </w:p>
    <w:p w14:paraId="27DF2F02" w14:textId="77777777" w:rsidR="00DA6F41" w:rsidRDefault="004C5B76">
      <w:pPr>
        <w:pStyle w:val="Heading2"/>
        <w:tabs>
          <w:tab w:val="left" w:pos="0"/>
        </w:tabs>
      </w:pPr>
      <w:proofErr w:type="spellStart"/>
      <w:proofErr w:type="gramStart"/>
      <w:r>
        <w:t>elincRNA</w:t>
      </w:r>
      <w:proofErr w:type="spellEnd"/>
      <w:proofErr w:type="gramEnd"/>
      <w:r>
        <w:t xml:space="preserve"> transcripts are less conserved than other lincRNAs</w:t>
      </w:r>
    </w:p>
    <w:p w14:paraId="381B1A79" w14:textId="77777777" w:rsidR="00DA6F41" w:rsidRDefault="004C5B76">
      <w:pPr>
        <w:pStyle w:val="Firstparagraph"/>
      </w:pPr>
      <w:r>
        <w:t xml:space="preserve">To gain insights into the molecular evolution of </w:t>
      </w:r>
      <w:proofErr w:type="spellStart"/>
      <w:r>
        <w:t>elincRNAs</w:t>
      </w:r>
      <w:proofErr w:type="spellEnd"/>
      <w:r>
        <w:t xml:space="preserve">, I investigated the nucleotide conservation of their exons in primates and placental mammals using phastCons scores ⁠, a measure of nucleotide conservation (Methods). I found that exons of </w:t>
      </w:r>
      <w:proofErr w:type="spellStart"/>
      <w:r>
        <w:t>elincRNAs</w:t>
      </w:r>
      <w:proofErr w:type="spellEnd"/>
      <w:r>
        <w:t xml:space="preserve"> are less conserved than other LCL-expressed lincRNAs (two-tailed Mann-Whitney U test, mammals: </w:t>
      </w:r>
      <m:oMath>
        <m:r>
          <w:rPr>
            <w:rFonts w:ascii="Cambria Math" w:hAnsi="Cambria Math"/>
          </w:rPr>
          <m:t>p&lt;1e-07</m:t>
        </m:r>
      </m:oMath>
      <w:r>
        <w:t xml:space="preserve">, primates: </w:t>
      </w:r>
      <m:oMath>
        <m:r>
          <w:rPr>
            <w:rFonts w:ascii="Cambria Math" w:hAnsi="Cambria Math"/>
          </w:rPr>
          <m:t>p&lt;1e-05</m:t>
        </m:r>
      </m:oMath>
      <w:r>
        <w:t xml:space="preserve">) as well as protein coding genes (two-tailed Mann-Whitney U test, mammals: </w:t>
      </w:r>
      <m:oMath>
        <m:r>
          <w:rPr>
            <w:rFonts w:ascii="Cambria Math" w:hAnsi="Cambria Math"/>
          </w:rPr>
          <m:t>p&lt;1e-97</m:t>
        </m:r>
      </m:oMath>
      <w:r>
        <w:t xml:space="preserve">, primates: </w:t>
      </w:r>
      <m:oMath>
        <m:r>
          <w:rPr>
            <w:rFonts w:ascii="Cambria Math" w:hAnsi="Cambria Math"/>
          </w:rPr>
          <m:t>p&lt;1e-86</m:t>
        </m:r>
      </m:oMath>
      <w:r>
        <w:t>) (Figure [charac_</w:t>
      </w:r>
      <w:proofErr w:type="gramStart"/>
      <w:r>
        <w:t>elinc]C</w:t>
      </w:r>
      <w:proofErr w:type="gramEnd"/>
      <w:r>
        <w:t>).</w:t>
      </w:r>
    </w:p>
    <w:p w14:paraId="02D35706" w14:textId="77777777" w:rsidR="00DA6F41" w:rsidRDefault="004C5B76">
      <w:pPr>
        <w:pStyle w:val="BodyText"/>
      </w:pPr>
      <w:r>
        <w:t xml:space="preserve">Interestingly, a recent study of a set of trait-relevant and enhancer-associated lincRNAs showed that although exons of these lincRNAs did not seem to have evolved under purifying selection relative to other LCL-expressed lincRNAs across mammalian and primate evolution, their sequences are constraint specifically during recent human evolution (Tan et al, 2016, under revision). Therefore, although my result may suggest that </w:t>
      </w:r>
      <w:proofErr w:type="spellStart"/>
      <w:r>
        <w:t>elincRNA</w:t>
      </w:r>
      <w:proofErr w:type="spellEnd"/>
      <w:r>
        <w:t xml:space="preserve"> transcripts were not evolving under constraint across broad mammalian evolution, their conservation across modern human evolution remains to be investigated.</w:t>
      </w:r>
    </w:p>
    <w:p w14:paraId="00BE241A" w14:textId="77777777" w:rsidR="00DA6F41" w:rsidRDefault="004C5B76">
      <w:pPr>
        <w:pStyle w:val="Heading2"/>
        <w:tabs>
          <w:tab w:val="left" w:pos="0"/>
        </w:tabs>
      </w:pPr>
      <w:proofErr w:type="spellStart"/>
      <w:proofErr w:type="gramStart"/>
      <w:r>
        <w:t>elincRNAs</w:t>
      </w:r>
      <w:proofErr w:type="spellEnd"/>
      <w:proofErr w:type="gramEnd"/>
      <w:r>
        <w:t xml:space="preserve"> promoter regions co-localize with loop anchors and </w:t>
      </w:r>
      <w:proofErr w:type="spellStart"/>
      <w:r>
        <w:t>cohesin</w:t>
      </w:r>
      <w:proofErr w:type="spellEnd"/>
      <w:r>
        <w:t xml:space="preserve"> binding sites</w:t>
      </w:r>
    </w:p>
    <w:p w14:paraId="197B9F4A" w14:textId="77777777" w:rsidR="00DA6F41" w:rsidRDefault="004C5B76">
      <w:pPr>
        <w:pStyle w:val="Firstparagraph"/>
      </w:pPr>
      <w:r>
        <w:t xml:space="preserve">Next, to examine whether </w:t>
      </w:r>
      <w:proofErr w:type="spellStart"/>
      <w:r>
        <w:t>elincRNAs</w:t>
      </w:r>
      <w:proofErr w:type="spellEnd"/>
      <w:r>
        <w:t xml:space="preserve"> are associated with the regulation of chromosomal </w:t>
      </w:r>
      <w:r>
        <w:lastRenderedPageBreak/>
        <w:t>architecture, I investigated their co-localization with loop anchors, where enhancer-promoter gene regulatory interactions are frequent</w:t>
      </w:r>
      <w:del w:id="146" w:author="Jennifer Tan" w:date="2016-12-21T11:29:00Z">
        <w:r w:rsidDel="005968EB">
          <w:delText xml:space="preserve"> </w:delText>
        </w:r>
      </w:del>
      <w:r>
        <w:t xml:space="preserve">. These regulatory regions are essential to establish chromosomal interactions within topologically associating domains (TADs). I compared the overlap of </w:t>
      </w:r>
      <w:proofErr w:type="spellStart"/>
      <w:r>
        <w:t>elincRNAs</w:t>
      </w:r>
      <w:proofErr w:type="spellEnd"/>
      <w:r>
        <w:t xml:space="preserve"> with these regions relative to what would be expected if these loci were randomly distributed across the intergenic regions of the genome (Methods). I found that </w:t>
      </w:r>
      <w:proofErr w:type="spellStart"/>
      <w:r>
        <w:t>elincRNAs</w:t>
      </w:r>
      <w:proofErr w:type="spellEnd"/>
      <w:r>
        <w:t xml:space="preserve"> are significantly enriched at LCL loop anchors (fold enrichment = 2.79, </w:t>
      </w:r>
      <m:oMath>
        <m:r>
          <w:rPr>
            <w:rFonts w:ascii="Cambria Math" w:hAnsi="Cambria Math"/>
          </w:rPr>
          <m:t>q=1e-04</m:t>
        </m:r>
      </m:oMath>
      <w:r>
        <w:t>, Figure [enrich_</w:t>
      </w:r>
      <w:proofErr w:type="gramStart"/>
      <w:r>
        <w:t>elinc]A</w:t>
      </w:r>
      <w:proofErr w:type="gramEnd"/>
      <w:r>
        <w:t>).</w:t>
      </w:r>
    </w:p>
    <w:p w14:paraId="369A99F1" w14:textId="41FB2319" w:rsidR="00DA6F41" w:rsidRDefault="004C5B76">
      <w:pPr>
        <w:pStyle w:val="BodyText"/>
      </w:pPr>
      <w:r>
        <w:t xml:space="preserve">Architectural proteins, such as </w:t>
      </w:r>
      <w:proofErr w:type="spellStart"/>
      <w:r>
        <w:t>cohesin</w:t>
      </w:r>
      <w:proofErr w:type="spellEnd"/>
      <w:r>
        <w:t xml:space="preserve"> and CTCF, are also enriched at the loop anchors ⁠. Specifically, the </w:t>
      </w:r>
      <w:proofErr w:type="spellStart"/>
      <w:r>
        <w:t>cohesin</w:t>
      </w:r>
      <w:proofErr w:type="spellEnd"/>
      <w:r>
        <w:t xml:space="preserve"> protein-complex is important for cell type-specific intra-TAD gene regulation ⁠. T</w:t>
      </w:r>
      <w:del w:id="147" w:author="Jennifer Tan" w:date="2016-12-21T11:30:00Z">
        <w:r w:rsidDel="005968EB">
          <w:delText>e</w:delText>
        </w:r>
      </w:del>
      <w:r>
        <w:t>h</w:t>
      </w:r>
      <w:ins w:id="148" w:author="Jennifer Tan" w:date="2016-12-21T11:30:00Z">
        <w:r w:rsidR="005968EB">
          <w:t>e</w:t>
        </w:r>
      </w:ins>
      <w:r>
        <w:t xml:space="preserve"> transcription factor CTCF is another central player in the regulation of chromatin architecture and gene expression. According to a recent model ⁠, loops mediated by CTCF only or </w:t>
      </w:r>
      <w:ins w:id="149" w:author="Jennifer Tan" w:date="2016-12-21T11:30:00Z">
        <w:r w:rsidR="005968EB">
          <w:t>with</w:t>
        </w:r>
      </w:ins>
      <w:del w:id="150" w:author="Jennifer Tan" w:date="2016-12-21T11:30:00Z">
        <w:r w:rsidDel="005968EB">
          <w:delText>CTCF and</w:delText>
        </w:r>
      </w:del>
      <w:r>
        <w:t xml:space="preserve"> </w:t>
      </w:r>
      <w:proofErr w:type="spellStart"/>
      <w:r>
        <w:t>cohesin</w:t>
      </w:r>
      <w:proofErr w:type="spellEnd"/>
      <w:r>
        <w:t xml:space="preserve"> </w:t>
      </w:r>
      <w:del w:id="151" w:author="Jennifer Tan" w:date="2016-12-21T11:30:00Z">
        <w:r w:rsidDel="005968EB">
          <w:delText xml:space="preserve">collectively </w:delText>
        </w:r>
      </w:del>
      <w:r>
        <w:t xml:space="preserve">are important for the structural maintenance of TADs. These loops act as insulators, preventing interactions between TADs. In contrast, loops </w:t>
      </w:r>
      <w:ins w:id="152" w:author="Jennifer Tan" w:date="2016-12-21T11:31:00Z">
        <w:r w:rsidR="005968EB">
          <w:t xml:space="preserve">anchors bound only by </w:t>
        </w:r>
      </w:ins>
      <w:del w:id="153" w:author="Jennifer Tan" w:date="2016-12-21T11:31:00Z">
        <w:r w:rsidDel="005968EB">
          <w:delText xml:space="preserve">containing only </w:delText>
        </w:r>
      </w:del>
      <w:proofErr w:type="spellStart"/>
      <w:r>
        <w:t>cohesin</w:t>
      </w:r>
      <w:proofErr w:type="spellEnd"/>
      <w:del w:id="154" w:author="Jennifer Tan" w:date="2016-12-21T11:31:00Z">
        <w:r w:rsidDel="005968EB">
          <w:delText xml:space="preserve"> binding sites</w:delText>
        </w:r>
      </w:del>
      <w:r>
        <w:t xml:space="preserve"> are crucial in mediating regulatory intra-chromosomal interactions, supported by the evidence that </w:t>
      </w:r>
      <w:proofErr w:type="spellStart"/>
      <w:r>
        <w:t>cohesin</w:t>
      </w:r>
      <w:proofErr w:type="spellEnd"/>
      <w:r>
        <w:t xml:space="preserve"> depletion is associated with disrupted promoter-enhancer interactions within TADs ⁠.</w:t>
      </w:r>
    </w:p>
    <w:p w14:paraId="641084E0" w14:textId="061F4DAA" w:rsidR="00DA6F41" w:rsidRDefault="004C5B76">
      <w:pPr>
        <w:pStyle w:val="BodyText"/>
      </w:pPr>
      <w:r>
        <w:t xml:space="preserve">I found that </w:t>
      </w:r>
      <w:proofErr w:type="spellStart"/>
      <w:r>
        <w:t>elincRNA</w:t>
      </w:r>
      <w:proofErr w:type="spellEnd"/>
      <w:r>
        <w:t xml:space="preserve"> promoter regions are significantly enriched in</w:t>
      </w:r>
      <w:ins w:id="155" w:author="Jennifer Tan" w:date="2016-12-21T11:31:00Z">
        <w:r w:rsidR="005968EB">
          <w:t xml:space="preserve"> both</w:t>
        </w:r>
      </w:ins>
      <w:r>
        <w:t xml:space="preserve"> CTCF and </w:t>
      </w:r>
      <w:proofErr w:type="spellStart"/>
      <w:r>
        <w:t>cohesin</w:t>
      </w:r>
      <w:proofErr w:type="spellEnd"/>
      <w:r>
        <w:t xml:space="preserve"> binding sites in LCL</w:t>
      </w:r>
      <w:ins w:id="156" w:author="Jennifer Tan" w:date="2016-12-21T11:31:00Z">
        <w:r w:rsidR="005968EB">
          <w:t>s</w:t>
        </w:r>
      </w:ins>
      <w:del w:id="157" w:author="Jennifer Tan" w:date="2016-12-21T11:33:00Z">
        <w:r w:rsidDel="005968EB">
          <w:delText xml:space="preserve"> (binding</w:delText>
        </w:r>
      </w:del>
      <w:del w:id="158" w:author="Jennifer Tan" w:date="2016-12-21T11:32:00Z">
        <w:r w:rsidDel="005968EB">
          <w:delText xml:space="preserve"> of</w:delText>
        </w:r>
      </w:del>
      <w:del w:id="159" w:author="Jennifer Tan" w:date="2016-12-21T11:33:00Z">
        <w:r w:rsidDel="005968EB">
          <w:delText xml:space="preserve"> SMC3 and RAD21,</w:delText>
        </w:r>
      </w:del>
      <w:del w:id="160" w:author="Jennifer Tan" w:date="2016-12-21T11:32:00Z">
        <w:r w:rsidDel="005968EB">
          <w:delText xml:space="preserve"> 2 cohesin subunits, were</w:delText>
        </w:r>
      </w:del>
      <w:del w:id="161" w:author="Jennifer Tan" w:date="2016-12-21T11:33:00Z">
        <w:r w:rsidDel="005968EB">
          <w:delText xml:space="preserve"> used to identify cohesin binding, Methods)</w:delText>
        </w:r>
      </w:del>
      <w:r>
        <w:t xml:space="preserve"> (fold enrichment = 5.2 and 8.1, respectively, </w:t>
      </w:r>
      <m:oMath>
        <m:r>
          <w:rPr>
            <w:rFonts w:ascii="Cambria Math" w:hAnsi="Cambria Math"/>
          </w:rPr>
          <m:t>q=1e-04</m:t>
        </m:r>
      </m:oMath>
      <w:ins w:id="162" w:author="Jennifer Tan" w:date="2016-12-21T11:33:00Z">
        <w:r w:rsidR="005968EB">
          <w:t>, union of binding sites for cohesion submits, SMC3 and RAD21,</w:t>
        </w:r>
        <w:r w:rsidR="005968EB" w:rsidDel="005968EB">
          <w:t xml:space="preserve"> </w:t>
        </w:r>
        <w:r w:rsidR="005968EB">
          <w:t xml:space="preserve">are used to identify </w:t>
        </w:r>
        <w:proofErr w:type="spellStart"/>
        <w:r w:rsidR="005968EB">
          <w:t>cohesin</w:t>
        </w:r>
        <w:proofErr w:type="spellEnd"/>
        <w:r w:rsidR="005968EB">
          <w:t xml:space="preserve"> binding, Methods</w:t>
        </w:r>
      </w:ins>
      <w:r>
        <w:t>) This enrichment is greater than the one found for other</w:t>
      </w:r>
      <w:ins w:id="163" w:author="Jennifer Tan" w:date="2016-12-21T11:34:00Z">
        <w:r w:rsidR="005968EB">
          <w:t xml:space="preserve"> LCL-expressed</w:t>
        </w:r>
      </w:ins>
      <w:r>
        <w:t xml:space="preserve"> lincRNAs (fold enrichment = 1.3 and 1.3, </w:t>
      </w:r>
      <w:del w:id="164" w:author="Jennifer Tan" w:date="2016-12-21T11:34:00Z">
        <w:r w:rsidDel="005968EB">
          <w:delText xml:space="preserve">respectively, </w:delText>
        </w:r>
      </w:del>
      <m:oMath>
        <m:r>
          <w:rPr>
            <w:rFonts w:ascii="Cambria Math" w:hAnsi="Cambria Math"/>
          </w:rPr>
          <m:t>q&lt;0.05</m:t>
        </m:r>
      </m:oMath>
      <w:ins w:id="165" w:author="Jennifer Tan" w:date="2016-12-21T11:34:00Z">
        <w:r w:rsidR="005968EB">
          <w:t xml:space="preserve"> for both </w:t>
        </w:r>
      </w:ins>
      <w:ins w:id="166" w:author="Jennifer Tan" w:date="2016-12-21T11:35:00Z">
        <w:r w:rsidR="005968EB">
          <w:t xml:space="preserve">sites of </w:t>
        </w:r>
      </w:ins>
      <w:ins w:id="167" w:author="Jennifer Tan" w:date="2016-12-21T11:34:00Z">
        <w:r w:rsidR="005968EB">
          <w:t>CTCF and cohesion binding</w:t>
        </w:r>
      </w:ins>
      <w:r>
        <w:t>, Figure [enrich_elinc]B).</w:t>
      </w:r>
    </w:p>
    <w:p w14:paraId="68C67EFB" w14:textId="15FB08EF" w:rsidR="00DA6F41" w:rsidRDefault="005968EB">
      <w:pPr>
        <w:pStyle w:val="BodyText"/>
      </w:pPr>
      <w:ins w:id="168" w:author="Jennifer Tan" w:date="2016-12-21T11:36:00Z">
        <w:r>
          <w:t xml:space="preserve">Because loops mediated by CTCF and </w:t>
        </w:r>
        <w:proofErr w:type="spellStart"/>
        <w:r>
          <w:t>cohesin</w:t>
        </w:r>
        <w:proofErr w:type="spellEnd"/>
        <w:r>
          <w:t xml:space="preserve"> synergistically are thought to have different roles in chromosomal organization from those mediated by only </w:t>
        </w:r>
        <w:proofErr w:type="spellStart"/>
        <w:r>
          <w:t>cohesin</w:t>
        </w:r>
        <w:proofErr w:type="spellEnd"/>
        <w:r>
          <w:t xml:space="preserve"> </w:t>
        </w:r>
        <w:r>
          <w:rPr>
            <w:rFonts w:ascii="Courier" w:hAnsi="Courier" w:cs="Courier"/>
          </w:rPr>
          <w:t>⁠</w:t>
        </w:r>
      </w:ins>
      <w:ins w:id="169" w:author="Jennifer Tan" w:date="2016-12-21T11:37:00Z">
        <w:r w:rsidR="00A6088F">
          <w:rPr>
            <w:rFonts w:ascii="Courier" w:hAnsi="Courier" w:cs="Courier"/>
          </w:rPr>
          <w:t xml:space="preserve">and </w:t>
        </w:r>
      </w:ins>
      <w:del w:id="170" w:author="Jennifer Tan" w:date="2016-12-21T11:35:00Z">
        <w:r w:rsidR="004C5B76" w:rsidDel="005968EB">
          <w:delText xml:space="preserve">As </w:delText>
        </w:r>
      </w:del>
      <w:ins w:id="171" w:author="Jennifer Tan" w:date="2016-12-21T11:37:00Z">
        <w:r w:rsidR="00A6088F">
          <w:t>s</w:t>
        </w:r>
      </w:ins>
      <w:ins w:id="172" w:author="Jennifer Tan" w:date="2016-12-21T11:35:00Z">
        <w:r>
          <w:t xml:space="preserve">ince </w:t>
        </w:r>
      </w:ins>
      <w:r w:rsidR="004C5B76">
        <w:t xml:space="preserve">a large proportion of binding sites for CTCF and </w:t>
      </w:r>
      <w:proofErr w:type="spellStart"/>
      <w:r w:rsidR="004C5B76">
        <w:t>cohesin</w:t>
      </w:r>
      <w:proofErr w:type="spellEnd"/>
      <w:r w:rsidR="004C5B76">
        <w:t xml:space="preserve"> overlap in the human genome (Figure [</w:t>
      </w:r>
      <w:proofErr w:type="spellStart"/>
      <w:r w:rsidR="004C5B76">
        <w:t>enrich_</w:t>
      </w:r>
      <w:proofErr w:type="gramStart"/>
      <w:r w:rsidR="004C5B76">
        <w:t>elinc</w:t>
      </w:r>
      <w:proofErr w:type="spellEnd"/>
      <w:r w:rsidR="004C5B76">
        <w:t>]C</w:t>
      </w:r>
      <w:proofErr w:type="gramEnd"/>
      <w:r w:rsidR="004C5B76">
        <w:t>)</w:t>
      </w:r>
      <w:del w:id="173" w:author="Jennifer Tan" w:date="2016-12-21T11:37:00Z">
        <w:r w:rsidR="004C5B76" w:rsidDel="00A6088F">
          <w:delText xml:space="preserve"> and </w:delText>
        </w:r>
      </w:del>
      <w:del w:id="174" w:author="Jennifer Tan" w:date="2016-12-21T11:35:00Z">
        <w:r w:rsidR="004C5B76" w:rsidDel="005968EB">
          <w:delText xml:space="preserve">since </w:delText>
        </w:r>
      </w:del>
      <w:del w:id="175" w:author="Jennifer Tan" w:date="2016-12-21T11:36:00Z">
        <w:r w:rsidR="004C5B76" w:rsidDel="005968EB">
          <w:delText>loops mediated by CTCF and cohesin collectively are thought to have different roles in chromosomal organization from those mediated only by cohesin ⁠</w:delText>
        </w:r>
      </w:del>
      <w:r w:rsidR="004C5B76">
        <w:t xml:space="preserve">, I further determined the independent enrichment of </w:t>
      </w:r>
      <w:proofErr w:type="spellStart"/>
      <w:r w:rsidR="004C5B76">
        <w:t>elincRNAs</w:t>
      </w:r>
      <w:proofErr w:type="spellEnd"/>
      <w:r w:rsidR="004C5B76">
        <w:t xml:space="preserve"> in CTCF</w:t>
      </w:r>
      <w:ins w:id="176" w:author="Jennifer Tan" w:date="2016-12-21T11:38:00Z">
        <w:r w:rsidR="00A6088F">
          <w:t>-</w:t>
        </w:r>
      </w:ins>
      <w:r w:rsidR="004C5B76">
        <w:t xml:space="preserve"> and </w:t>
      </w:r>
      <w:del w:id="177" w:author="Jennifer Tan" w:date="2016-12-21T11:38:00Z">
        <w:r w:rsidR="004C5B76" w:rsidDel="00A6088F">
          <w:delText>cohesin</w:delText>
        </w:r>
      </w:del>
      <w:ins w:id="178" w:author="Jennifer Tan" w:date="2016-12-21T11:38:00Z">
        <w:r w:rsidR="00A6088F">
          <w:t>cohesion-</w:t>
        </w:r>
      </w:ins>
      <w:del w:id="179" w:author="Jennifer Tan" w:date="2016-12-21T11:38:00Z">
        <w:r w:rsidR="004C5B76" w:rsidDel="00A6088F">
          <w:delText xml:space="preserve"> </w:delText>
        </w:r>
      </w:del>
      <w:ins w:id="180" w:author="Jennifer Tan" w:date="2016-12-21T11:38:00Z">
        <w:r w:rsidR="00A6088F">
          <w:t xml:space="preserve">only </w:t>
        </w:r>
      </w:ins>
      <w:r w:rsidR="004C5B76">
        <w:t>binding</w:t>
      </w:r>
      <w:ins w:id="181" w:author="Jennifer Tan" w:date="2016-12-21T11:38:00Z">
        <w:r w:rsidR="00A6088F">
          <w:t xml:space="preserve"> sites</w:t>
        </w:r>
      </w:ins>
      <w:r w:rsidR="004C5B76">
        <w:t xml:space="preserve">, using mutually exclusive binding sites for these proteins. This revealed a greater enrichment of </w:t>
      </w:r>
      <w:proofErr w:type="spellStart"/>
      <w:r w:rsidR="004C5B76">
        <w:t>cohesin</w:t>
      </w:r>
      <w:proofErr w:type="spellEnd"/>
      <w:r w:rsidR="004C5B76">
        <w:t xml:space="preserve"> binding sites (Figure [</w:t>
      </w:r>
      <w:proofErr w:type="spellStart"/>
      <w:r w:rsidR="004C5B76">
        <w:t>enrich_</w:t>
      </w:r>
      <w:proofErr w:type="gramStart"/>
      <w:r w:rsidR="004C5B76">
        <w:t>elinc</w:t>
      </w:r>
      <w:proofErr w:type="spellEnd"/>
      <w:r w:rsidR="004C5B76">
        <w:t>]D</w:t>
      </w:r>
      <w:proofErr w:type="gramEnd"/>
      <w:r w:rsidR="004C5B76">
        <w:t xml:space="preserve">) in </w:t>
      </w:r>
      <w:proofErr w:type="spellStart"/>
      <w:r w:rsidR="004C5B76">
        <w:t>elincRNA</w:t>
      </w:r>
      <w:proofErr w:type="spellEnd"/>
      <w:r w:rsidR="004C5B76">
        <w:t xml:space="preserve"> loci (fold enrichment = 13.1, </w:t>
      </w:r>
      <m:oMath>
        <m:r>
          <w:rPr>
            <w:rFonts w:ascii="Cambria Math" w:hAnsi="Cambria Math"/>
          </w:rPr>
          <m:t>q=1e-04</m:t>
        </m:r>
      </m:oMath>
      <w:r w:rsidR="004C5B76">
        <w:t xml:space="preserve">) compared to that of CTCF (fold enrichment = 3.92, </w:t>
      </w:r>
      <m:oMath>
        <m:r>
          <w:rPr>
            <w:rFonts w:ascii="Cambria Math" w:hAnsi="Cambria Math"/>
          </w:rPr>
          <m:t>q=1e-04</m:t>
        </m:r>
      </m:oMath>
      <w:r w:rsidR="004C5B76">
        <w:t>). This suggests elincRNAs are more frequently involved in the formation of cohesin-only loops, supporting their roles in modulating promoter-enhancer looping.</w:t>
      </w:r>
    </w:p>
    <w:p w14:paraId="22025BD2" w14:textId="77777777" w:rsidR="00DA6F41" w:rsidRDefault="004C5B76">
      <w:pPr>
        <w:pStyle w:val="Heading2"/>
        <w:tabs>
          <w:tab w:val="left" w:pos="0"/>
        </w:tabs>
      </w:pPr>
      <w:proofErr w:type="spellStart"/>
      <w:proofErr w:type="gramStart"/>
      <w:r>
        <w:t>elincRNAs</w:t>
      </w:r>
      <w:proofErr w:type="spellEnd"/>
      <w:proofErr w:type="gramEnd"/>
      <w:r>
        <w:t xml:space="preserve"> promoter regions are not enriched at TAD boundaries</w:t>
      </w:r>
    </w:p>
    <w:p w14:paraId="4F894BB3" w14:textId="3E659D83" w:rsidR="00DA6F41" w:rsidRDefault="004C5B76">
      <w:pPr>
        <w:pStyle w:val="Firstparagraph"/>
      </w:pPr>
      <w:r>
        <w:t xml:space="preserve">As loop anchors are frequently found at TAD boundaries, I next investigated whether similar enrichment would be observed for </w:t>
      </w:r>
      <w:proofErr w:type="spellStart"/>
      <w:r>
        <w:t>elincRNAs</w:t>
      </w:r>
      <w:proofErr w:type="spellEnd"/>
      <w:r>
        <w:t xml:space="preserve"> at TAD boundaries. Using Hi-C data (Figure [</w:t>
      </w:r>
      <w:proofErr w:type="spellStart"/>
      <w:r>
        <w:t>TAD_loop_def</w:t>
      </w:r>
      <w:proofErr w:type="spellEnd"/>
      <w:r>
        <w:t xml:space="preserve">]) I defined TAD boundaries as regions extending inside TADs from the borders until reaching local intra-TAD contacts that exceeds a cut-off threshold (see Methods for details). Although </w:t>
      </w:r>
      <w:proofErr w:type="spellStart"/>
      <w:r>
        <w:t>elincRNAs</w:t>
      </w:r>
      <w:proofErr w:type="spellEnd"/>
      <w:r>
        <w:t xml:space="preserve"> promoter regions are enriched at loop anchors relative to other LCL-expressed lincRNAs, no significant enrichment was found for these loci at TAD boundaries (fold enrichment = 1.2, </w:t>
      </w:r>
      <m:oMath>
        <m:r>
          <w:rPr>
            <w:rFonts w:ascii="Cambria Math" w:hAnsi="Cambria Math"/>
          </w:rPr>
          <m:t>q=0.08</m:t>
        </m:r>
      </m:oMath>
      <w:r>
        <w:t>, Figure [enrich_</w:t>
      </w:r>
      <w:proofErr w:type="gramStart"/>
      <w:r>
        <w:t>boundaries]A</w:t>
      </w:r>
      <w:proofErr w:type="gramEnd"/>
      <w:r>
        <w:t xml:space="preserve">). Despite the absence of significant </w:t>
      </w:r>
      <w:proofErr w:type="spellStart"/>
      <w:r>
        <w:t>elincRNA</w:t>
      </w:r>
      <w:proofErr w:type="spellEnd"/>
      <w:r>
        <w:t xml:space="preserve"> enrichment at TAD boundaries, dividing TADs into 10 equally sized bins reveal</w:t>
      </w:r>
      <w:ins w:id="182" w:author="Jennifer Tan" w:date="2016-12-21T11:44:00Z">
        <w:r w:rsidR="00A6088F">
          <w:t>ed</w:t>
        </w:r>
      </w:ins>
      <w:del w:id="183" w:author="Jennifer Tan" w:date="2016-12-21T11:44:00Z">
        <w:r w:rsidDel="00A6088F">
          <w:delText>s</w:delText>
        </w:r>
      </w:del>
      <w:r>
        <w:t xml:space="preserve"> that </w:t>
      </w:r>
      <w:proofErr w:type="spellStart"/>
      <w:r>
        <w:t>elincRNAs</w:t>
      </w:r>
      <w:proofErr w:type="spellEnd"/>
      <w:r>
        <w:t xml:space="preserve"> tend to be more frequently found near the end of the TADs and are depleted in the center of the TADs (bin 5, fold enrichment = 0.37, </w:t>
      </w:r>
      <m:oMath>
        <m:r>
          <w:rPr>
            <w:rFonts w:ascii="Cambria Math" w:hAnsi="Cambria Math"/>
          </w:rPr>
          <m:t>q=0.06</m:t>
        </m:r>
      </m:oMath>
      <w:r>
        <w:t>) relative to other LCL-</w:t>
      </w:r>
      <w:r>
        <w:lastRenderedPageBreak/>
        <w:t>expressed lincRNAs (Figure [enrich_</w:t>
      </w:r>
      <w:proofErr w:type="gramStart"/>
      <w:r>
        <w:t>boundaries]B</w:t>
      </w:r>
      <w:proofErr w:type="gramEnd"/>
      <w:r>
        <w:t xml:space="preserve">). The trend is consistent with their enrichment at loop anchors, which are </w:t>
      </w:r>
      <w:ins w:id="184" w:author="Jennifer Tan" w:date="2016-12-21T11:44:00Z">
        <w:r w:rsidR="00A6088F">
          <w:t xml:space="preserve">also </w:t>
        </w:r>
      </w:ins>
      <w:r>
        <w:t>enriched at TAD boundaries (fold enrichment =</w:t>
      </w:r>
      <w:proofErr w:type="gramStart"/>
      <w:r>
        <w:t>1.74 ,</w:t>
      </w:r>
      <w:proofErr w:type="gramEnd"/>
      <w:r>
        <w:t xml:space="preserve"> </w:t>
      </w:r>
      <m:oMath>
        <m:r>
          <w:rPr>
            <w:rFonts w:ascii="Cambria Math" w:hAnsi="Cambria Math"/>
          </w:rPr>
          <m:t>q&lt;1e-3</m:t>
        </m:r>
      </m:oMath>
      <w:del w:id="185" w:author="Jennifer Tan" w:date="2016-12-21T11:44:00Z">
        <w:r w:rsidDel="00A6088F">
          <w:delText>, not shown</w:delText>
        </w:r>
      </w:del>
      <w:r>
        <w:t>).</w:t>
      </w:r>
    </w:p>
    <w:p w14:paraId="6129E5A5" w14:textId="2D193A71" w:rsidR="00DA6F41" w:rsidRDefault="004C5B76">
      <w:pPr>
        <w:pStyle w:val="BodyText"/>
      </w:pPr>
      <w:r>
        <w:t xml:space="preserve">This lack of significant enrichment of </w:t>
      </w:r>
      <w:proofErr w:type="spellStart"/>
      <w:r>
        <w:t>elincRNAs</w:t>
      </w:r>
      <w:proofErr w:type="spellEnd"/>
      <w:r>
        <w:t xml:space="preserve"> at TAD boundaries may be a consequence of poor resolution of the current Hi-C technology, which is restrained to a maximum of 5kb ⁠, as well as limitations in the method </w:t>
      </w:r>
      <w:ins w:id="186" w:author="Jennifer Tan" w:date="2016-12-21T11:45:00Z">
        <w:r w:rsidR="00570349">
          <w:t xml:space="preserve">I have </w:t>
        </w:r>
      </w:ins>
      <w:del w:id="187" w:author="Jennifer Tan" w:date="2016-12-21T11:44:00Z">
        <w:r w:rsidDel="00570349">
          <w:delText xml:space="preserve">used </w:delText>
        </w:r>
      </w:del>
      <w:ins w:id="188" w:author="Jennifer Tan" w:date="2016-12-21T11:44:00Z">
        <w:r w:rsidR="00570349">
          <w:t xml:space="preserve">applied </w:t>
        </w:r>
      </w:ins>
      <w:r>
        <w:t xml:space="preserve">to define boundary regions. </w:t>
      </w:r>
      <w:del w:id="189" w:author="Jennifer Tan" w:date="2016-12-21T11:45:00Z">
        <w:r w:rsidDel="00570349">
          <w:delText>Particularly</w:delText>
        </w:r>
      </w:del>
      <w:ins w:id="190" w:author="Jennifer Tan" w:date="2016-12-21T11:45:00Z">
        <w:r w:rsidR="00570349">
          <w:t>Briefly</w:t>
        </w:r>
      </w:ins>
      <w:r>
        <w:t xml:space="preserve">, I defined TAD boundaries by </w:t>
      </w:r>
      <w:del w:id="191" w:author="Jennifer Tan" w:date="2016-12-21T11:45:00Z">
        <w:r w:rsidDel="00570349">
          <w:delText xml:space="preserve">only </w:delText>
        </w:r>
      </w:del>
      <w:r>
        <w:t xml:space="preserve">extending inwards from TAD borders (see </w:t>
      </w:r>
      <w:del w:id="192" w:author="Jennifer Tan" w:date="2016-12-21T11:45:00Z">
        <w:r w:rsidDel="00570349">
          <w:delText xml:space="preserve">methods </w:delText>
        </w:r>
      </w:del>
      <w:ins w:id="193" w:author="Jennifer Tan" w:date="2016-12-21T11:45:00Z">
        <w:r w:rsidR="00570349">
          <w:t xml:space="preserve">Methods </w:t>
        </w:r>
      </w:ins>
      <w:r>
        <w:t xml:space="preserve">for details), therefore all genes located outside of defined TADs but </w:t>
      </w:r>
      <w:ins w:id="194" w:author="Jennifer Tan" w:date="2016-12-21T11:45:00Z">
        <w:r w:rsidR="00570349">
          <w:t xml:space="preserve">lie </w:t>
        </w:r>
      </w:ins>
      <w:r>
        <w:t>close to a TAD border would be unaccounted for in the analysis.</w:t>
      </w:r>
    </w:p>
    <w:p w14:paraId="1F5BE00F" w14:textId="77777777" w:rsidR="00DA6F41" w:rsidRDefault="004C5B76">
      <w:pPr>
        <w:pStyle w:val="Heading2"/>
        <w:tabs>
          <w:tab w:val="left" w:pos="0"/>
        </w:tabs>
      </w:pPr>
      <w:proofErr w:type="spellStart"/>
      <w:proofErr w:type="gramStart"/>
      <w:r>
        <w:t>elincRNAs</w:t>
      </w:r>
      <w:proofErr w:type="spellEnd"/>
      <w:proofErr w:type="gramEnd"/>
      <w:r>
        <w:t xml:space="preserve"> are associated with high DNA:DNA contacts within TADs</w:t>
      </w:r>
    </w:p>
    <w:p w14:paraId="22AF4F41" w14:textId="374CB77B" w:rsidR="00DA6F41" w:rsidRDefault="004C5B76">
      <w:pPr>
        <w:pStyle w:val="Firstparagraph"/>
      </w:pPr>
      <w:r>
        <w:t xml:space="preserve">To further support their role in regulating promoter-enhancer contacts, I investigated whether </w:t>
      </w:r>
      <w:proofErr w:type="spellStart"/>
      <w:r>
        <w:t>elincRNAs</w:t>
      </w:r>
      <w:proofErr w:type="spellEnd"/>
      <w:r>
        <w:t xml:space="preserve"> are associated with regions with higher DNA</w:t>
      </w:r>
      <w:proofErr w:type="gramStart"/>
      <w:r>
        <w:t>:DNA</w:t>
      </w:r>
      <w:proofErr w:type="gramEnd"/>
      <w:r>
        <w:t xml:space="preserve"> interactions. To this end, I measured the average amount of contact within their respective TADs (Figure [</w:t>
      </w:r>
      <w:proofErr w:type="spellStart"/>
      <w:r>
        <w:t>TAD_TAD_</w:t>
      </w:r>
      <w:proofErr w:type="gramStart"/>
      <w:r>
        <w:t>contacts</w:t>
      </w:r>
      <w:proofErr w:type="spellEnd"/>
      <w:r>
        <w:t>]A</w:t>
      </w:r>
      <w:proofErr w:type="gramEnd"/>
      <w:r>
        <w:t xml:space="preserve">, </w:t>
      </w:r>
      <w:ins w:id="195" w:author="Jennifer Tan" w:date="2016-12-21T11:46:00Z">
        <w:r w:rsidR="00570349">
          <w:t>M</w:t>
        </w:r>
      </w:ins>
      <w:del w:id="196" w:author="Jennifer Tan" w:date="2016-12-21T11:46:00Z">
        <w:r w:rsidDel="00570349">
          <w:delText>m</w:delText>
        </w:r>
      </w:del>
      <w:r>
        <w:t xml:space="preserve">ethods). I found that </w:t>
      </w:r>
      <w:proofErr w:type="spellStart"/>
      <w:r>
        <w:t>elincRNAs</w:t>
      </w:r>
      <w:proofErr w:type="spellEnd"/>
      <w:r>
        <w:t xml:space="preserve"> are frequently embedded within TADs with a higher </w:t>
      </w:r>
      <w:del w:id="197" w:author="Jennifer Tan" w:date="2016-12-21T11:46:00Z">
        <w:r w:rsidDel="00570349">
          <w:delText xml:space="preserve">mean </w:delText>
        </w:r>
      </w:del>
      <w:ins w:id="198" w:author="Jennifer Tan" w:date="2016-12-21T11:46:00Z">
        <w:r w:rsidR="00570349">
          <w:t xml:space="preserve">average </w:t>
        </w:r>
      </w:ins>
      <w:r>
        <w:t>density of contacts compared to other lincRNAs in GM12878 (</w:t>
      </w:r>
      <w:del w:id="199" w:author="Jennifer Tan" w:date="2016-12-21T11:46:00Z">
        <w:r w:rsidDel="00570349">
          <w:delText>Median f</w:delText>
        </w:r>
      </w:del>
      <w:ins w:id="200" w:author="Jennifer Tan" w:date="2016-12-21T11:46:00Z">
        <w:r w:rsidR="00570349">
          <w:t>F</w:t>
        </w:r>
      </w:ins>
      <w:r>
        <w:t>old difference</w:t>
      </w:r>
      <w:ins w:id="201" w:author="Jennifer Tan" w:date="2016-12-21T11:46:00Z">
        <w:r w:rsidR="00570349">
          <w:t xml:space="preserve"> of median contact</w:t>
        </w:r>
      </w:ins>
      <w:r>
        <w:t xml:space="preserve">=1.24, two-tailed Mann-Whitney U test, </w:t>
      </w:r>
      <m:oMath>
        <m:r>
          <w:rPr>
            <w:rFonts w:ascii="Cambria Math" w:hAnsi="Cambria Math"/>
          </w:rPr>
          <m:t>p&lt;1e-04</m:t>
        </m:r>
      </m:oMath>
      <w:r>
        <w:t>, Figure [TAD_TA</w:t>
      </w:r>
      <w:proofErr w:type="spellStart"/>
      <w:r>
        <w:t>D_</w:t>
      </w:r>
      <w:proofErr w:type="gramStart"/>
      <w:r>
        <w:t>contacts</w:t>
      </w:r>
      <w:proofErr w:type="spellEnd"/>
      <w:r>
        <w:t>]B</w:t>
      </w:r>
      <w:proofErr w:type="gramEnd"/>
      <w:r>
        <w:t xml:space="preserve">). In addition, the fold difference in the amount of DNA contacts within TADs that </w:t>
      </w:r>
      <w:proofErr w:type="spellStart"/>
      <w:r>
        <w:t>harbour</w:t>
      </w:r>
      <w:proofErr w:type="spellEnd"/>
      <w:r>
        <w:t xml:space="preserve"> these </w:t>
      </w:r>
      <w:proofErr w:type="spellStart"/>
      <w:r>
        <w:t>elincRNA</w:t>
      </w:r>
      <w:proofErr w:type="spellEnd"/>
      <w:r>
        <w:t xml:space="preserve"> loci relative to other LCL-expressed lincRNAs were less pronounced in </w:t>
      </w:r>
      <w:ins w:id="202" w:author="Jennifer Tan" w:date="2016-12-21T11:47:00Z">
        <w:r w:rsidR="00464DEE">
          <w:t xml:space="preserve">the </w:t>
        </w:r>
      </w:ins>
      <w:r>
        <w:t>3 other cell lines</w:t>
      </w:r>
      <w:ins w:id="203" w:author="Jennifer Tan" w:date="2016-12-21T11:47:00Z">
        <w:r w:rsidR="00464DEE">
          <w:t xml:space="preserve"> investigated</w:t>
        </w:r>
      </w:ins>
      <w:r>
        <w:t xml:space="preserve"> (</w:t>
      </w:r>
      <w:del w:id="204" w:author="Jennifer Tan" w:date="2016-12-21T11:47:00Z">
        <w:r w:rsidDel="00464DEE">
          <w:delText>Median f</w:delText>
        </w:r>
      </w:del>
      <w:ins w:id="205" w:author="Jennifer Tan" w:date="2016-12-21T11:47:00Z">
        <w:r w:rsidR="00464DEE">
          <w:t>F</w:t>
        </w:r>
      </w:ins>
      <w:r>
        <w:t>old difference</w:t>
      </w:r>
      <w:ins w:id="206" w:author="Jennifer Tan" w:date="2016-12-21T11:47:00Z">
        <w:r w:rsidR="00464DEE">
          <w:t xml:space="preserve"> in median contact</w:t>
        </w:r>
      </w:ins>
      <w:r>
        <w:t>=1.05, 1.07, and 1.04, p=</w:t>
      </w:r>
      <m:oMath>
        <m:r>
          <w:rPr>
            <w:rFonts w:ascii="Cambria Math" w:hAnsi="Cambria Math"/>
          </w:rPr>
          <m:t>0.02,0.04,0.472</m:t>
        </m:r>
      </m:oMath>
      <w:r>
        <w:t xml:space="preserve"> in HUVEC, K562 and NHEK, respectively). This suggests that the association between elincRNA expression and chromosomal contacts is likely cell line-dependent. Although my findings do not provide insights into the molecular mechanisms through which </w:t>
      </w:r>
      <w:proofErr w:type="spellStart"/>
      <w:r>
        <w:t>elincRNAs</w:t>
      </w:r>
      <w:proofErr w:type="spellEnd"/>
      <w:r>
        <w:t xml:space="preserve"> may regulate chromosomal architecture, their associated high DNA</w:t>
      </w:r>
      <w:proofErr w:type="gramStart"/>
      <w:r>
        <w:t>:DNA</w:t>
      </w:r>
      <w:proofErr w:type="gramEnd"/>
      <w:r>
        <w:t xml:space="preserve"> contacts, together with their enrichment for </w:t>
      </w:r>
      <w:proofErr w:type="spellStart"/>
      <w:r>
        <w:t>cohesin</w:t>
      </w:r>
      <w:proofErr w:type="spellEnd"/>
      <w:r>
        <w:t xml:space="preserve"> binding suggest a role for </w:t>
      </w:r>
      <w:proofErr w:type="spellStart"/>
      <w:r>
        <w:t>elincRNAs</w:t>
      </w:r>
      <w:proofErr w:type="spellEnd"/>
      <w:r>
        <w:t xml:space="preserve"> in the modulation of enhancer-promoter looping within topologically associating domains.</w:t>
      </w:r>
    </w:p>
    <w:p w14:paraId="3A80461B" w14:textId="77777777" w:rsidR="00DA6F41" w:rsidRDefault="004C5B76">
      <w:pPr>
        <w:pStyle w:val="Heading1"/>
        <w:tabs>
          <w:tab w:val="left" w:pos="0"/>
        </w:tabs>
      </w:pPr>
      <w:r>
        <w:lastRenderedPageBreak/>
        <w:t>Figures, tables and legends</w:t>
      </w:r>
    </w:p>
    <w:p w14:paraId="660E5D50" w14:textId="77777777" w:rsidR="00DA6F41" w:rsidRDefault="004C5B76">
      <w:pPr>
        <w:pStyle w:val="FigureWithCaption"/>
      </w:pPr>
      <w:r>
        <w:rPr>
          <w:noProof/>
          <w:lang w:eastAsia="en-US" w:bidi="ar-SA"/>
        </w:rPr>
        <w:drawing>
          <wp:inline distT="0" distB="0" distL="0" distR="0" wp14:anchorId="639771D5" wp14:editId="43F6D6A4">
            <wp:extent cx="5943600" cy="5943600"/>
            <wp:effectExtent l="0" t="0" r="0" b="0"/>
            <wp:docPr id="1" name="im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2"/>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14:paraId="501EA84B" w14:textId="66FF0F45" w:rsidR="00DA6F41" w:rsidRDefault="004C5B76">
      <w:pPr>
        <w:pStyle w:val="FigureCaption"/>
      </w:pPr>
      <w:proofErr w:type="gramStart"/>
      <w:r>
        <w:t xml:space="preserve">Properties of </w:t>
      </w:r>
      <w:proofErr w:type="spellStart"/>
      <w:r>
        <w:t>elincRNAs</w:t>
      </w:r>
      <w:proofErr w:type="spellEnd"/>
      <w:r>
        <w:t>.</w:t>
      </w:r>
      <w:proofErr w:type="gramEnd"/>
      <w:r>
        <w:t xml:space="preserve"> </w:t>
      </w:r>
      <w:del w:id="207" w:author="Jennifer Tan" w:date="2016-12-21T17:56:00Z">
        <w:r w:rsidDel="0060244F">
          <w:delText xml:space="preserve">Median values are displayed in the boxes. </w:delText>
        </w:r>
      </w:del>
      <w:r>
        <w:rPr>
          <w:b/>
          <w:bCs/>
        </w:rPr>
        <w:t>A)</w:t>
      </w:r>
      <w:r>
        <w:t xml:space="preserve"> Distribution of median expression levels in LCL (GM12878), </w:t>
      </w:r>
      <w:r>
        <w:rPr>
          <w:b/>
          <w:bCs/>
        </w:rPr>
        <w:t>B)</w:t>
      </w:r>
      <w:r>
        <w:t xml:space="preserve"> tissue specificity index (Tau) and </w:t>
      </w:r>
      <w:r>
        <w:rPr>
          <w:b/>
          <w:bCs/>
        </w:rPr>
        <w:t>C)</w:t>
      </w:r>
      <w:r>
        <w:t xml:space="preserve"> Average exonic sequence conservation across mammalian and primate evolution of </w:t>
      </w:r>
      <w:proofErr w:type="spellStart"/>
      <w:r>
        <w:t>elincRNAs</w:t>
      </w:r>
      <w:proofErr w:type="spellEnd"/>
      <w:r>
        <w:t xml:space="preserve"> (orange), other LCL-expressed lincRNAs (blue) and protein-coding genes (purple). The tau index, a measure of gene expression tissue specificity, ranges from 0 (low specificity) to 1 (high specificity). Averaged phastCons score is used as a measure for nucleotide </w:t>
      </w:r>
      <w:proofErr w:type="gramStart"/>
      <w:r>
        <w:t>conservation .</w:t>
      </w:r>
      <w:proofErr w:type="gramEnd"/>
      <w:r>
        <w:t xml:space="preserve"> The green horizontal line represents the median conservation of ancestral repeats, which are used as a proxy for neutral evolution. </w:t>
      </w:r>
      <w:ins w:id="208" w:author="Jennifer Tan" w:date="2016-12-21T17:57:00Z">
        <w:r w:rsidR="0060244F">
          <w:t xml:space="preserve">Median </w:t>
        </w:r>
        <w:proofErr w:type="gramStart"/>
        <w:r w:rsidR="0060244F">
          <w:t>value of distributions are</w:t>
        </w:r>
        <w:proofErr w:type="gramEnd"/>
        <w:r w:rsidR="0060244F">
          <w:t xml:space="preserve"> displayed in the boxes. </w:t>
        </w:r>
      </w:ins>
      <w:bookmarkStart w:id="209" w:name="_GoBack"/>
      <w:bookmarkEnd w:id="209"/>
      <w:r>
        <w:t xml:space="preserve">Differences between distributions were tested using a two tailed </w:t>
      </w:r>
      <w:r>
        <w:lastRenderedPageBreak/>
        <w:t xml:space="preserve">Mann-Whitney U test, </w:t>
      </w:r>
      <m:oMath>
        <m:r>
          <w:rPr>
            <w:rFonts w:ascii="Cambria Math" w:hAnsi="Cambria Math"/>
          </w:rPr>
          <m:t>*P&lt;0.001</m:t>
        </m:r>
      </m:oMath>
      <w:r>
        <w:t>; - not significant</w:t>
      </w:r>
    </w:p>
    <w:p w14:paraId="432B241B" w14:textId="77777777" w:rsidR="00DA6F41" w:rsidRDefault="004C5B76">
      <w:pPr>
        <w:pStyle w:val="FigureWithCaption"/>
      </w:pPr>
      <w:r>
        <w:rPr>
          <w:noProof/>
          <w:lang w:eastAsia="en-US" w:bidi="ar-SA"/>
        </w:rPr>
        <w:drawing>
          <wp:inline distT="0" distB="0" distL="0" distR="0" wp14:anchorId="6F951862" wp14:editId="45D55A64">
            <wp:extent cx="5349240" cy="5349240"/>
            <wp:effectExtent l="0" t="0" r="0" b="0"/>
            <wp:docPr id="2" name="im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3"/>
                    <pic:cNvPicPr>
                      <a:picLocks noChangeAspect="1" noChangeArrowheads="1"/>
                    </pic:cNvPicPr>
                  </pic:nvPicPr>
                  <pic:blipFill>
                    <a:blip/>
                    <a:stretch>
                      <a:fillRect/>
                    </a:stretch>
                  </pic:blipFill>
                  <pic:spPr bwMode="auto">
                    <a:xfrm>
                      <a:off x="0" y="0"/>
                      <a:ext cx="5349240" cy="5349240"/>
                    </a:xfrm>
                    <a:prstGeom prst="rect">
                      <a:avLst/>
                    </a:prstGeom>
                  </pic:spPr>
                </pic:pic>
              </a:graphicData>
            </a:graphic>
          </wp:inline>
        </w:drawing>
      </w:r>
    </w:p>
    <w:p w14:paraId="6914F7FF" w14:textId="77777777" w:rsidR="00DA6F41" w:rsidRDefault="004C5B76">
      <w:pPr>
        <w:pStyle w:val="FigureCaption"/>
      </w:pPr>
      <w:proofErr w:type="spellStart"/>
      <w:proofErr w:type="gramStart"/>
      <w:r>
        <w:t>elincRNAs</w:t>
      </w:r>
      <w:proofErr w:type="spellEnd"/>
      <w:proofErr w:type="gramEnd"/>
      <w:r>
        <w:t xml:space="preserve"> are enriched at loop anchors and </w:t>
      </w:r>
      <w:proofErr w:type="spellStart"/>
      <w:r>
        <w:t>cohesin</w:t>
      </w:r>
      <w:proofErr w:type="spellEnd"/>
      <w:r>
        <w:t xml:space="preserve"> binding sites. Fold enrichment relative to random expectation: </w:t>
      </w:r>
      <w:r>
        <w:rPr>
          <w:b/>
          <w:bCs/>
        </w:rPr>
        <w:t>A.</w:t>
      </w:r>
      <w:r>
        <w:t xml:space="preserve"> </w:t>
      </w:r>
      <w:proofErr w:type="spellStart"/>
      <w:r>
        <w:t>elincRNA</w:t>
      </w:r>
      <w:proofErr w:type="spellEnd"/>
      <w:r>
        <w:t xml:space="preserve"> (orange) and other lincRNAs (blue) promoter regions at loop anchors. </w:t>
      </w:r>
      <w:r>
        <w:rPr>
          <w:b/>
          <w:bCs/>
        </w:rPr>
        <w:t>B.</w:t>
      </w:r>
      <w:r>
        <w:t xml:space="preserve"> </w:t>
      </w:r>
      <w:proofErr w:type="spellStart"/>
      <w:proofErr w:type="gramStart"/>
      <w:r>
        <w:t>elincRNA</w:t>
      </w:r>
      <w:proofErr w:type="spellEnd"/>
      <w:proofErr w:type="gramEnd"/>
      <w:r>
        <w:t xml:space="preserve"> and other lincRNAs promoter regions at TAD boundaries. </w:t>
      </w:r>
      <w:r>
        <w:rPr>
          <w:b/>
          <w:bCs/>
        </w:rPr>
        <w:t>C.</w:t>
      </w:r>
      <w:r>
        <w:t xml:space="preserve"> </w:t>
      </w:r>
      <w:proofErr w:type="gramStart"/>
      <w:r>
        <w:t>all</w:t>
      </w:r>
      <w:proofErr w:type="gramEnd"/>
      <w:r>
        <w:t xml:space="preserve"> </w:t>
      </w:r>
      <w:proofErr w:type="spellStart"/>
      <w:r>
        <w:t>cohesin</w:t>
      </w:r>
      <w:proofErr w:type="spellEnd"/>
      <w:r>
        <w:t xml:space="preserve"> and CTCF peaks in human LCLs at </w:t>
      </w:r>
      <w:proofErr w:type="spellStart"/>
      <w:r>
        <w:t>elincRNA</w:t>
      </w:r>
      <w:proofErr w:type="spellEnd"/>
      <w:r>
        <w:t xml:space="preserve"> and other lincRNAs promoter regions. </w:t>
      </w:r>
      <w:r>
        <w:rPr>
          <w:b/>
          <w:bCs/>
        </w:rPr>
        <w:t>D.</w:t>
      </w:r>
      <w:r>
        <w:t xml:space="preserve"> </w:t>
      </w:r>
      <w:proofErr w:type="spellStart"/>
      <w:proofErr w:type="gramStart"/>
      <w:r>
        <w:t>cohesin</w:t>
      </w:r>
      <w:proofErr w:type="spellEnd"/>
      <w:proofErr w:type="gramEnd"/>
      <w:r>
        <w:t xml:space="preserve">- and CTCF-only peaks at </w:t>
      </w:r>
      <w:proofErr w:type="spellStart"/>
      <w:r>
        <w:t>elincRNA</w:t>
      </w:r>
      <w:proofErr w:type="spellEnd"/>
      <w:r>
        <w:t xml:space="preserve"> and other lincRNAs promoter </w:t>
      </w:r>
      <w:proofErr w:type="spellStart"/>
      <w:r>
        <w:t>regions.</w:t>
      </w:r>
      <w:r>
        <w:rPr>
          <w:b/>
          <w:bCs/>
        </w:rPr>
        <w:t>E</w:t>
      </w:r>
      <w:proofErr w:type="spellEnd"/>
      <w:r>
        <w:rPr>
          <w:b/>
          <w:bCs/>
        </w:rPr>
        <w:t>.</w:t>
      </w:r>
      <w:r>
        <w:t xml:space="preserve"> </w:t>
      </w:r>
      <w:proofErr w:type="gramStart"/>
      <w:r>
        <w:t xml:space="preserve">Proportions of overlap between </w:t>
      </w:r>
      <w:proofErr w:type="spellStart"/>
      <w:r>
        <w:t>cohesin</w:t>
      </w:r>
      <w:proofErr w:type="spellEnd"/>
      <w:r>
        <w:t xml:space="preserve"> (RAD21 and SMC3) and CTCF peaks in human LCLs. </w:t>
      </w:r>
      <w:r>
        <w:rPr>
          <w:b/>
          <w:bCs/>
        </w:rPr>
        <w:t>F.</w:t>
      </w:r>
      <w:r>
        <w:t xml:space="preserve"> Enrichment of </w:t>
      </w:r>
      <w:proofErr w:type="spellStart"/>
      <w:r>
        <w:t>elincRNA</w:t>
      </w:r>
      <w:proofErr w:type="spellEnd"/>
      <w:r>
        <w:t xml:space="preserve"> and other lincRNA promoter regions across TADs.</w:t>
      </w:r>
      <w:proofErr w:type="gramEnd"/>
      <w:r>
        <w:t xml:space="preserve"> Each bar represents a bin of 10% TAD length. The log10 of q-values are put in color codes to give an estimation of the confidence in each value. </w:t>
      </w:r>
      <w:proofErr w:type="gramStart"/>
      <w:r>
        <w:t>q</w:t>
      </w:r>
      <w:proofErr w:type="gramEnd"/>
      <w:r>
        <w:t xml:space="preserve"> represents the p-value adjusted for multiple testing using FDR.</w:t>
      </w:r>
    </w:p>
    <w:p w14:paraId="647AE9D2" w14:textId="77777777" w:rsidR="00DA6F41" w:rsidRDefault="004C5B76">
      <w:pPr>
        <w:pStyle w:val="FigureWithCaption"/>
      </w:pPr>
      <w:r>
        <w:rPr>
          <w:noProof/>
          <w:lang w:eastAsia="en-US" w:bidi="ar-SA"/>
        </w:rPr>
        <w:lastRenderedPageBreak/>
        <w:drawing>
          <wp:inline distT="0" distB="0" distL="0" distR="0" wp14:anchorId="24F992A9" wp14:editId="157C1931">
            <wp:extent cx="5943600" cy="5943600"/>
            <wp:effectExtent l="0" t="0" r="0" b="0"/>
            <wp:docPr id="3" name="im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4"/>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14:paraId="5A69049D" w14:textId="77777777" w:rsidR="00DA6F41" w:rsidRDefault="004C5B76">
      <w:pPr>
        <w:pStyle w:val="FigureCaption"/>
      </w:pPr>
      <w:proofErr w:type="gramStart"/>
      <w:r>
        <w:t>Schematic representation of topologically associating domains (TADs) and loops using Hi-C matrices.</w:t>
      </w:r>
      <w:proofErr w:type="gramEnd"/>
      <w:r>
        <w:t xml:space="preserve"> </w:t>
      </w:r>
      <w:r>
        <w:rPr>
          <w:b/>
          <w:bCs/>
        </w:rPr>
        <w:t>A)</w:t>
      </w:r>
      <w:r>
        <w:t xml:space="preserve"> TADs and </w:t>
      </w:r>
      <w:r>
        <w:rPr>
          <w:b/>
          <w:bCs/>
        </w:rPr>
        <w:t>B)</w:t>
      </w:r>
      <w:r>
        <w:t xml:space="preserve"> chromatin loop represented using a Hi-C intra-chromosomal contact matrix visualized as a symmetrical square matrix (center panel) using </w:t>
      </w:r>
      <w:proofErr w:type="spellStart"/>
      <w:r>
        <w:t>Juicebox</w:t>
      </w:r>
      <w:proofErr w:type="spellEnd"/>
      <w:r>
        <w:t xml:space="preserve"> (Durand et al., 2016)⁠ and as upper triangles, for simplified representation (side panels). </w:t>
      </w:r>
      <w:proofErr w:type="spellStart"/>
      <w:r>
        <w:t>Colour</w:t>
      </w:r>
      <w:proofErr w:type="spellEnd"/>
      <w:r>
        <w:t xml:space="preserve"> intensity of matrix pixels </w:t>
      </w:r>
      <w:proofErr w:type="gramStart"/>
      <w:r>
        <w:t>reflect</w:t>
      </w:r>
      <w:proofErr w:type="gramEnd"/>
      <w:r>
        <w:t xml:space="preserve"> the density of interactions. Left panel: Two TADs are illustrated as two triangular sub-matrices (triangles with blue and green outlines). Frequent interactions occur within these regions occur while interactions across TADs are less frequent. These two TADs correspond to the two globular chromatin structures within the blue and green circles. </w:t>
      </w:r>
      <w:proofErr w:type="gramStart"/>
      <w:r>
        <w:t>a</w:t>
      </w:r>
      <w:proofErr w:type="gramEnd"/>
      <w:r>
        <w:t xml:space="preserve"> and b denote the borders of the first TAD while c and d represent the borders of the second TAD. Boundaries are the rectangles expanding inwards from the borders. Right: Chromosomal loop </w:t>
      </w:r>
      <w:r>
        <w:lastRenderedPageBreak/>
        <w:t xml:space="preserve">with </w:t>
      </w:r>
      <w:proofErr w:type="gramStart"/>
      <w:r>
        <w:t>a and</w:t>
      </w:r>
      <w:proofErr w:type="gramEnd"/>
      <w:r>
        <w:t xml:space="preserve"> b representing the loop anchors. Unlike TADs, strong DNA</w:t>
      </w:r>
      <w:proofErr w:type="gramStart"/>
      <w:r>
        <w:t>:DNA</w:t>
      </w:r>
      <w:proofErr w:type="gramEnd"/>
      <w:r>
        <w:t xml:space="preserve"> contact is observed only at the contacting point between loop anchors, while less frequent contact occurs in the region between the two anchor points. </w:t>
      </w:r>
    </w:p>
    <w:p w14:paraId="09E2E763" w14:textId="77777777" w:rsidR="00DA6F41" w:rsidRDefault="004C5B76">
      <w:pPr>
        <w:pStyle w:val="FigureWithCaption"/>
      </w:pPr>
      <w:r>
        <w:rPr>
          <w:noProof/>
          <w:lang w:eastAsia="en-US" w:bidi="ar-SA"/>
        </w:rPr>
        <w:drawing>
          <wp:inline distT="0" distB="0" distL="0" distR="0" wp14:anchorId="54DF1E54" wp14:editId="0E9B58D5">
            <wp:extent cx="5943600" cy="5943600"/>
            <wp:effectExtent l="0" t="0" r="0" b="0"/>
            <wp:docPr id="4" name="im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5"/>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14:paraId="60D3671A" w14:textId="77777777" w:rsidR="00DA6F41" w:rsidRDefault="004C5B76">
      <w:pPr>
        <w:pStyle w:val="FigureCaption"/>
      </w:pPr>
      <w:proofErr w:type="spellStart"/>
      <w:proofErr w:type="gramStart"/>
      <w:r>
        <w:t>elincRNAs</w:t>
      </w:r>
      <w:proofErr w:type="spellEnd"/>
      <w:proofErr w:type="gramEnd"/>
      <w:r>
        <w:t xml:space="preserve"> are not enriched at TAD boundaries. </w:t>
      </w:r>
      <w:r>
        <w:rPr>
          <w:b/>
          <w:bCs/>
        </w:rPr>
        <w:t>A.</w:t>
      </w:r>
      <w:r>
        <w:t xml:space="preserve"> Enrichment of </w:t>
      </w:r>
      <w:proofErr w:type="spellStart"/>
      <w:r>
        <w:t>elincRNA</w:t>
      </w:r>
      <w:proofErr w:type="spellEnd"/>
      <w:r>
        <w:t xml:space="preserve"> (orange) and other LCL-expressed lincRNAs (blue) promoter regions at TAD boundaries. </w:t>
      </w:r>
      <w:r>
        <w:rPr>
          <w:b/>
          <w:bCs/>
        </w:rPr>
        <w:t>B.</w:t>
      </w:r>
      <w:r>
        <w:t xml:space="preserve"> Enrichment of </w:t>
      </w:r>
      <w:proofErr w:type="spellStart"/>
      <w:r>
        <w:t>elincRNA</w:t>
      </w:r>
      <w:proofErr w:type="spellEnd"/>
      <w:r>
        <w:t xml:space="preserve"> and other LCL-expressed lincRNA promoter regions across TADs. Each bar </w:t>
      </w:r>
      <w:proofErr w:type="gramStart"/>
      <w:r>
        <w:t>represent</w:t>
      </w:r>
      <w:proofErr w:type="gramEnd"/>
      <w:r>
        <w:t xml:space="preserve"> a bin of 10% of TAD length. </w:t>
      </w:r>
      <w:proofErr w:type="spellStart"/>
      <w:proofErr w:type="gramStart"/>
      <w:r>
        <w:t>Colour</w:t>
      </w:r>
      <w:proofErr w:type="spellEnd"/>
      <w:r>
        <w:t xml:space="preserve"> of enrichment bars represent</w:t>
      </w:r>
      <w:proofErr w:type="gramEnd"/>
      <w:r>
        <w:t xml:space="preserve"> log10 of q-values. </w:t>
      </w:r>
    </w:p>
    <w:p w14:paraId="29273BBF" w14:textId="77777777" w:rsidR="00DA6F41" w:rsidRDefault="004C5B76">
      <w:pPr>
        <w:pStyle w:val="FigureWithCaption"/>
      </w:pPr>
      <w:r>
        <w:rPr>
          <w:noProof/>
          <w:lang w:eastAsia="en-US" w:bidi="ar-SA"/>
        </w:rPr>
        <w:lastRenderedPageBreak/>
        <w:drawing>
          <wp:inline distT="0" distB="0" distL="0" distR="0" wp14:anchorId="78AB8E76" wp14:editId="68852FB6">
            <wp:extent cx="5943600" cy="5943600"/>
            <wp:effectExtent l="0" t="0" r="0" b="0"/>
            <wp:docPr id="5" name="img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6"/>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14:paraId="612BC60F" w14:textId="77777777" w:rsidR="00DA6F41" w:rsidRDefault="004C5B76">
      <w:pPr>
        <w:pStyle w:val="FigureCaption"/>
      </w:pPr>
      <w:proofErr w:type="spellStart"/>
      <w:proofErr w:type="gramStart"/>
      <w:r>
        <w:t>elincRNA</w:t>
      </w:r>
      <w:proofErr w:type="spellEnd"/>
      <w:proofErr w:type="gramEnd"/>
      <w:r>
        <w:t xml:space="preserve">-containing TADs are associated with significantly higher density of DNA:DNA contacts. </w:t>
      </w:r>
      <w:proofErr w:type="gramStart"/>
      <w:r>
        <w:rPr>
          <w:b/>
          <w:bCs/>
        </w:rPr>
        <w:t>A.</w:t>
      </w:r>
      <w:r>
        <w:t xml:space="preserve"> Average of interactions within a TAD is computed by summing all DNA contacts within the TAD (blue triangles) and dividing by TAD length</w:t>
      </w:r>
      <w:proofErr w:type="gramEnd"/>
      <w:r>
        <w:t xml:space="preserve">. </w:t>
      </w:r>
      <w:r>
        <w:rPr>
          <w:b/>
          <w:bCs/>
        </w:rPr>
        <w:t>B.</w:t>
      </w:r>
      <w:r>
        <w:t xml:space="preserve"> Average contact frequency within TADs that encompass </w:t>
      </w:r>
      <w:proofErr w:type="spellStart"/>
      <w:r>
        <w:t>elincRNA</w:t>
      </w:r>
      <w:proofErr w:type="spellEnd"/>
      <w:r>
        <w:t xml:space="preserve"> and other LCL-expressed lincRNAs across four cell lines, GM12878 (orange), </w:t>
      </w:r>
      <w:proofErr w:type="gramStart"/>
      <w:r>
        <w:t>HUVEC(</w:t>
      </w:r>
      <w:proofErr w:type="gramEnd"/>
      <w:r>
        <w:t xml:space="preserve">green), K562 (blue) and NHEK (purple). </w:t>
      </w:r>
      <w:proofErr w:type="gramStart"/>
      <w:r>
        <w:t>Set of genes as defined in GM12878 are</w:t>
      </w:r>
      <w:proofErr w:type="gramEnd"/>
      <w:r>
        <w:t xml:space="preserve"> used for all comparisons. Difference between groups are tested using the two tailed Mann-Whitney test, </w:t>
      </w:r>
      <m:oMath>
        <m:r>
          <w:rPr>
            <w:rFonts w:ascii="Cambria Math" w:hAnsi="Cambria Math"/>
          </w:rPr>
          <m:t>*P&lt;0.001;*P&lt;0.05</m:t>
        </m:r>
      </m:oMath>
      <w:r>
        <w:t xml:space="preserve">; </w:t>
      </w:r>
      <m:oMath>
        <m:r>
          <w:rPr>
            <w:rFonts w:ascii="Cambria Math" w:hAnsi="Cambria Math"/>
          </w:rPr>
          <m:t>-</m:t>
        </m:r>
      </m:oMath>
      <w:r>
        <w:t xml:space="preserve"> non-significant</w:t>
      </w:r>
    </w:p>
    <w:p w14:paraId="675A05B6" w14:textId="77777777" w:rsidR="00DA6F41" w:rsidRDefault="004C5B76">
      <w:pPr>
        <w:pStyle w:val="FigureWithCaption"/>
      </w:pPr>
      <w:r>
        <w:rPr>
          <w:noProof/>
          <w:lang w:eastAsia="en-US" w:bidi="ar-SA"/>
        </w:rPr>
        <w:lastRenderedPageBreak/>
        <w:drawing>
          <wp:inline distT="0" distB="0" distL="0" distR="0" wp14:anchorId="58845A38" wp14:editId="6885EEE8">
            <wp:extent cx="5943600" cy="5943600"/>
            <wp:effectExtent l="0" t="0" r="0" b="0"/>
            <wp:docPr id="6" name="im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7"/>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14:paraId="039A1646" w14:textId="77777777" w:rsidR="00DA6F41" w:rsidRDefault="004C5B76">
      <w:pPr>
        <w:pStyle w:val="FigureCaption"/>
      </w:pPr>
      <w:proofErr w:type="gramStart"/>
      <w:r>
        <w:t xml:space="preserve">Genome browser view of </w:t>
      </w:r>
      <w:proofErr w:type="spellStart"/>
      <w:r>
        <w:t>elincRNA</w:t>
      </w:r>
      <w:proofErr w:type="spellEnd"/>
      <w:r>
        <w:t xml:space="preserve"> and other lincRNA genes.</w:t>
      </w:r>
      <w:proofErr w:type="gramEnd"/>
      <w:r>
        <w:t xml:space="preserve"> </w:t>
      </w:r>
      <w:r>
        <w:rPr>
          <w:b/>
          <w:bCs/>
        </w:rPr>
        <w:t>A.</w:t>
      </w:r>
      <w:r>
        <w:t xml:space="preserve"> </w:t>
      </w:r>
      <w:proofErr w:type="spellStart"/>
      <w:proofErr w:type="gramStart"/>
      <w:r>
        <w:t>elincRNA</w:t>
      </w:r>
      <w:proofErr w:type="spellEnd"/>
      <w:proofErr w:type="gramEnd"/>
      <w:r>
        <w:t xml:space="preserve"> with putative promoter region in pink </w:t>
      </w:r>
      <w:r>
        <w:rPr>
          <w:b/>
          <w:bCs/>
        </w:rPr>
        <w:t>B.</w:t>
      </w:r>
      <w:r>
        <w:t xml:space="preserve"> two other lincRNAs with putative promoter region in blue. The promoter </w:t>
      </w:r>
      <w:proofErr w:type="gramStart"/>
      <w:r>
        <w:t xml:space="preserve">regions of the </w:t>
      </w:r>
      <w:proofErr w:type="spellStart"/>
      <w:r>
        <w:t>elincRNA</w:t>
      </w:r>
      <w:proofErr w:type="spellEnd"/>
      <w:r>
        <w:t xml:space="preserve"> has</w:t>
      </w:r>
      <w:proofErr w:type="gramEnd"/>
      <w:r>
        <w:t xml:space="preserve"> low levels of promoter (H3K4Me3) and high level of enhancer (H3K4Me1) histone marks, while the promoter region of the other lincRNAs have low levels of both. Gene bodies are depicted in green, with solid boxes as exons and thin lines as introns. </w:t>
      </w:r>
      <w:proofErr w:type="gramStart"/>
      <w:r>
        <w:t>black</w:t>
      </w:r>
      <w:proofErr w:type="gramEnd"/>
      <w:r>
        <w:t xml:space="preserve"> arrows indicate direction of transcription</w:t>
      </w:r>
    </w:p>
    <w:p w14:paraId="49553845" w14:textId="77777777" w:rsidR="00DA6F41" w:rsidRDefault="004C5B76">
      <w:pPr>
        <w:pStyle w:val="FigureWithCaption"/>
      </w:pPr>
      <w:r>
        <w:rPr>
          <w:noProof/>
          <w:lang w:eastAsia="en-US" w:bidi="ar-SA"/>
        </w:rPr>
        <w:lastRenderedPageBreak/>
        <w:drawing>
          <wp:inline distT="0" distB="0" distL="0" distR="0" wp14:anchorId="752B2EF1" wp14:editId="14B4CCA3">
            <wp:extent cx="5943600" cy="5943600"/>
            <wp:effectExtent l="0" t="0" r="0" b="0"/>
            <wp:docPr id="7" name="img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8"/>
                    <pic:cNvPicPr>
                      <a:picLocks noChangeAspect="1" noChangeArrowheads="1"/>
                    </pic:cNvPicPr>
                  </pic:nvPicPr>
                  <pic:blipFill>
                    <a:blip/>
                    <a:stretch>
                      <a:fillRect/>
                    </a:stretch>
                  </pic:blipFill>
                  <pic:spPr bwMode="auto">
                    <a:xfrm>
                      <a:off x="0" y="0"/>
                      <a:ext cx="5943600" cy="5943600"/>
                    </a:xfrm>
                    <a:prstGeom prst="rect">
                      <a:avLst/>
                    </a:prstGeom>
                  </pic:spPr>
                </pic:pic>
              </a:graphicData>
            </a:graphic>
          </wp:inline>
        </w:drawing>
      </w:r>
    </w:p>
    <w:p w14:paraId="655C9BC9" w14:textId="77777777" w:rsidR="00DA6F41" w:rsidRDefault="004C5B76">
      <w:pPr>
        <w:pStyle w:val="FigureCaption"/>
      </w:pPr>
      <w:r>
        <w:t xml:space="preserve">Visual representations of the algorithm used to compute TAD boundaries in Hi-C matrices. </w:t>
      </w:r>
      <w:r>
        <w:rPr>
          <w:b/>
          <w:bCs/>
        </w:rPr>
        <w:t>A.</w:t>
      </w:r>
      <w:r>
        <w:t xml:space="preserve"> Schematic representation of the algorithm used to measure insulation. A diamond (blue) of width w set to 100kb is slid on all position (</w:t>
      </w:r>
      <m:oMath>
        <m:r>
          <w:rPr>
            <w:rFonts w:ascii="Cambria Math" w:hAnsi="Cambria Math"/>
          </w:rPr>
          <m:t>d</m:t>
        </m:r>
      </m:oMath>
      <w:r>
        <w:t xml:space="preserve">) along the diagonal, representing a step-size of 5kb in the genome, given by the matrix resolution. For each position </w:t>
      </w:r>
      <m:oMath>
        <m:r>
          <w:rPr>
            <w:rFonts w:ascii="Cambria Math" w:hAnsi="Cambria Math"/>
          </w:rPr>
          <m:t>d</m:t>
        </m:r>
      </m:oMath>
      <w:r>
        <w:t>, the sum in the blue diamond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is computed and later used to define boundaries. The sum in the diamond at position </w:t>
      </w:r>
      <m:oMath>
        <m:r>
          <w:rPr>
            <w:rFonts w:ascii="Cambria Math" w:hAnsi="Cambria Math"/>
          </w:rPr>
          <m:t>d</m:t>
        </m:r>
      </m:oMath>
      <w:r>
        <w:t xml:space="preserve"> (red vertical dotted line) represents a measure of all interactions across position </w:t>
      </w:r>
      <m:oMath>
        <m:r>
          <w:rPr>
            <w:rFonts w:ascii="Cambria Math" w:hAnsi="Cambria Math"/>
          </w:rPr>
          <m:t>d</m:t>
        </m:r>
      </m:oMath>
      <w:r>
        <w:t xml:space="preserve"> (i.e. elements upstream of </w:t>
      </w:r>
      <m:oMath>
        <m:r>
          <w:rPr>
            <w:rFonts w:ascii="Cambria Math" w:hAnsi="Cambria Math"/>
          </w:rPr>
          <m:t>d</m:t>
        </m:r>
      </m:oMath>
      <w:r>
        <w:t xml:space="preserve"> contacting those downs</w:t>
      </w:r>
      <w:proofErr w:type="spellStart"/>
      <w:r>
        <w:t>tream</w:t>
      </w:r>
      <w:proofErr w:type="spellEnd"/>
      <w:r>
        <w:t xml:space="preserve"> of </w:t>
      </w:r>
      <m:oMath>
        <m:r>
          <w:rPr>
            <w:rFonts w:ascii="Cambria Math" w:hAnsi="Cambria Math"/>
          </w:rPr>
          <m:t>d</m:t>
        </m:r>
      </m:oMath>
      <w:r>
        <w:t>) at a maximum range of w (blue curves at the top). In other words, the diamond measures contacts between regions [d-w</w:t>
      </w:r>
      <w:proofErr w:type="gramStart"/>
      <w:r>
        <w:t>;d</w:t>
      </w:r>
      <w:proofErr w:type="gramEnd"/>
      <w:r>
        <w:t xml:space="preserve">] (upstream) and [d;d+w] (downstream) (blue), excluding interactions happening inside those regions (orange). </w:t>
      </w:r>
      <w:r>
        <w:rPr>
          <w:b/>
          <w:bCs/>
        </w:rPr>
        <w:t>B.</w:t>
      </w:r>
      <w:r>
        <w:t xml:space="preserve"> Example of the calculated sums of interactions in vector </w:t>
      </w:r>
      <m:oMath>
        <m:r>
          <w:rPr>
            <w:rFonts w:ascii="Cambria Math" w:hAnsi="Cambria Math"/>
          </w:rPr>
          <m:t>V</m:t>
        </m:r>
      </m:oMath>
      <w:r>
        <w:t xml:space="preserve"> through a TAD.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w:t>
      </w:r>
      <w:proofErr w:type="gramStart"/>
      <w:r>
        <w:t>represents</w:t>
      </w:r>
      <w:proofErr w:type="gramEnd"/>
      <w:r>
        <w:t xml:space="preserve"> the </w:t>
      </w:r>
      <w:r>
        <w:lastRenderedPageBreak/>
        <w:t xml:space="preserve">sum of interactions across position d (i.e. the sum in the diamond at position </w:t>
      </w:r>
      <m:oMath>
        <m:r>
          <w:rPr>
            <w:rFonts w:ascii="Cambria Math" w:hAnsi="Cambria Math"/>
          </w:rPr>
          <m:t>d</m:t>
        </m:r>
      </m:oMath>
      <w:r>
        <w:t xml:space="preserve">, stored as the </w:t>
      </w:r>
      <m:oMath>
        <m:sSup>
          <m:sSupPr>
            <m:ctrlPr>
              <w:rPr>
                <w:rFonts w:ascii="Cambria Math" w:hAnsi="Cambria Math"/>
              </w:rPr>
            </m:ctrlPr>
          </m:sSupPr>
          <m:e>
            <m:r>
              <w:rPr>
                <w:rFonts w:ascii="Cambria Math" w:hAnsi="Cambria Math"/>
              </w:rPr>
              <m:t>d</m:t>
            </m:r>
          </m:e>
          <m:sup>
            <m:r>
              <w:rPr>
                <w:rFonts w:ascii="Cambria Math" w:hAnsi="Cambria Math"/>
              </w:rPr>
              <m:t>th</m:t>
            </m:r>
          </m:sup>
        </m:sSup>
      </m:oMath>
      <w:r>
        <w:t xml:space="preserve"> value of vector </w:t>
      </w:r>
      <m:oMath>
        <m:r>
          <w:rPr>
            <w:rFonts w:ascii="Cambria Math" w:hAnsi="Cambria Math"/>
          </w:rPr>
          <m:t>V</m:t>
        </m:r>
      </m:oMath>
      <w:r>
        <w:t xml:space="preserve">), while </w:t>
      </w:r>
      <m:oMath>
        <m:r>
          <w:rPr>
            <w:rFonts w:ascii="Cambria Math" w:hAnsi="Cambria Math"/>
          </w:rPr>
          <m:t>d</m:t>
        </m:r>
      </m:oMath>
      <w:r>
        <w:t xml:space="preserve"> are the positions along the matrix diagonal (corresponding to 5kb segments of the genome). Boundaries were extended inwards from TAD borders until </w:t>
      </w:r>
      <m:oMath>
        <m:sSub>
          <m:sSubPr>
            <m:ctrlPr>
              <w:rPr>
                <w:rFonts w:ascii="Cambria Math" w:hAnsi="Cambria Math"/>
              </w:rPr>
            </m:ctrlPr>
          </m:sSubPr>
          <m:e>
            <m:r>
              <w:rPr>
                <w:rFonts w:ascii="Cambria Math" w:hAnsi="Cambria Math"/>
              </w:rPr>
              <m:t>V</m:t>
            </m:r>
          </m:e>
          <m:sub>
            <m:r>
              <w:rPr>
                <w:rFonts w:ascii="Cambria Math" w:hAnsi="Cambria Math"/>
              </w:rPr>
              <m:t>d</m:t>
            </m:r>
          </m:sub>
        </m:sSub>
      </m:oMath>
      <w:r>
        <w:t xml:space="preserve"> reached an arbitrary threshold defined as the value of </w:t>
      </w:r>
      <m:oMath>
        <m:r>
          <w:rPr>
            <w:rFonts w:ascii="Cambria Math" w:hAnsi="Cambria Math"/>
          </w:rPr>
          <m:t>V</m:t>
        </m:r>
      </m:oMath>
      <w:r>
        <w:t xml:space="preserve"> at the border, plus 10% of the maximum value of </w:t>
      </w:r>
      <m:oMath>
        <m:r>
          <w:rPr>
            <w:rFonts w:ascii="Cambria Math" w:hAnsi="Cambria Math"/>
          </w:rPr>
          <m:t>V</m:t>
        </m:r>
      </m:oMath>
      <w:r>
        <w:t xml:space="preserve"> inside the TAD. The solid vertical lines represent the TAD borders, the horizontal dashed lines represent the thresholds required to stop extending boundaries and the transparent areas represent the final boundaries. All blue elements relate to the left side, while all green elements relate to the right side.</w:t>
      </w:r>
    </w:p>
    <w:p w14:paraId="2CD15D5D" w14:textId="77777777" w:rsidR="00DA6F41" w:rsidRDefault="004C5B76">
      <w:pPr>
        <w:pStyle w:val="Heading1"/>
        <w:tabs>
          <w:tab w:val="left" w:pos="0"/>
        </w:tabs>
      </w:pPr>
      <w:r>
        <w:t>Discussion</w:t>
      </w:r>
    </w:p>
    <w:p w14:paraId="76F78F79" w14:textId="77777777" w:rsidR="00DA6F41" w:rsidRDefault="004C5B76">
      <w:pPr>
        <w:pStyle w:val="Firstparagraph"/>
      </w:pPr>
      <w:r>
        <w:t xml:space="preserve">Although it has been long recognized that chromosomal conformation has strong impact on the regulation of gene transcription programs, features that underlie the regulation of chromatin organization remain relatively unclear ⁠. Following the development of chromosome conformation capture techniques over a decade ago ⁠, advances in other 3C-based technologies have allowed the quantification of chromosomal interaction frequencies between genomic loci in close spatial proximity, both locally (i.e. 3C and 4C) and genome-wide (i.e. Hi-C and </w:t>
      </w:r>
      <w:proofErr w:type="spellStart"/>
      <w:r>
        <w:t>ChIA</w:t>
      </w:r>
      <w:proofErr w:type="spellEnd"/>
      <w:r>
        <w:t>-PET)</w:t>
      </w:r>
      <w:del w:id="210" w:author="Jennifer Tan" w:date="2016-12-21T15:14:00Z">
        <w:r w:rsidDel="003D7EFA">
          <w:delText xml:space="preserve"> </w:delText>
        </w:r>
      </w:del>
      <w:r>
        <w:t>.</w:t>
      </w:r>
    </w:p>
    <w:p w14:paraId="12481B3B" w14:textId="6AC1A86F" w:rsidR="00DA6F41" w:rsidRDefault="004C5B76">
      <w:pPr>
        <w:pStyle w:val="BodyText"/>
      </w:pPr>
      <w:r>
        <w:t>LincRNAs originating from enhancers (</w:t>
      </w:r>
      <w:proofErr w:type="spellStart"/>
      <w:r>
        <w:t>elincRNAs</w:t>
      </w:r>
      <w:proofErr w:type="spellEnd"/>
      <w:r>
        <w:t xml:space="preserve">) have been </w:t>
      </w:r>
      <w:del w:id="211" w:author="Jennifer Tan" w:date="2016-12-21T15:14:00Z">
        <w:r w:rsidDel="003D7EFA">
          <w:delText xml:space="preserve">shown </w:delText>
        </w:r>
      </w:del>
      <w:ins w:id="212" w:author="Jennifer Tan" w:date="2016-12-21T15:14:00Z">
        <w:r w:rsidR="003D7EFA">
          <w:t xml:space="preserve">proposed </w:t>
        </w:r>
      </w:ins>
      <w:r>
        <w:t>to modulate chromosomal architecture ⁠ and are frequently located within topologically associat</w:t>
      </w:r>
      <w:del w:id="213" w:author="Jennifer Tan" w:date="2016-12-21T15:14:00Z">
        <w:r w:rsidDel="003D7EFA">
          <w:delText>ed</w:delText>
        </w:r>
      </w:del>
      <w:ins w:id="214" w:author="Jennifer Tan" w:date="2016-12-21T15:14:00Z">
        <w:r w:rsidR="003D7EFA">
          <w:t>ing</w:t>
        </w:r>
      </w:ins>
      <w:r>
        <w:t xml:space="preserve"> domains (TADs) </w:t>
      </w:r>
      <w:del w:id="215" w:author="Jennifer Tan" w:date="2016-12-21T15:15:00Z">
        <w:r w:rsidDel="003D7EFA">
          <w:delText xml:space="preserve">associated </w:delText>
        </w:r>
      </w:del>
      <w:ins w:id="216" w:author="Jennifer Tan" w:date="2016-12-21T15:15:00Z">
        <w:r w:rsidR="003D7EFA">
          <w:t>where</w:t>
        </w:r>
      </w:ins>
      <w:del w:id="217" w:author="Jennifer Tan" w:date="2016-12-21T15:15:00Z">
        <w:r w:rsidDel="003D7EFA">
          <w:delText>with</w:delText>
        </w:r>
      </w:del>
      <w:r>
        <w:t xml:space="preserve"> high levels of genomic interactions</w:t>
      </w:r>
      <w:ins w:id="218" w:author="Jennifer Tan" w:date="2016-12-21T15:16:00Z">
        <w:r w:rsidR="003D7EFA">
          <w:t xml:space="preserve"> occur compared to other expressed lincRNAs</w:t>
        </w:r>
      </w:ins>
      <w:r>
        <w:t xml:space="preserve"> (Tan et al, 2016, under revision). Here, I used publicly available genomics data to investigate the prevalence of </w:t>
      </w:r>
      <w:proofErr w:type="spellStart"/>
      <w:r>
        <w:t>elincRNA</w:t>
      </w:r>
      <w:proofErr w:type="spellEnd"/>
      <w:r>
        <w:t xml:space="preserve"> regulation in modulating chromosomal architecture. Together with strong enrichment in </w:t>
      </w:r>
      <w:proofErr w:type="spellStart"/>
      <w:r>
        <w:t>cohesin</w:t>
      </w:r>
      <w:proofErr w:type="spellEnd"/>
      <w:r>
        <w:t xml:space="preserve"> binding at </w:t>
      </w:r>
      <w:proofErr w:type="spellStart"/>
      <w:r>
        <w:t>elincRNAs</w:t>
      </w:r>
      <w:proofErr w:type="spellEnd"/>
      <w:r>
        <w:t xml:space="preserve"> promoter regions, their frequent localization at loop anchors and </w:t>
      </w:r>
      <w:ins w:id="219" w:author="Jennifer Tan" w:date="2016-12-21T15:17:00Z">
        <w:r w:rsidR="003D7EFA">
          <w:t xml:space="preserve">association with </w:t>
        </w:r>
      </w:ins>
      <w:r>
        <w:t xml:space="preserve">high amount of intra-TAD contacts </w:t>
      </w:r>
      <w:del w:id="220" w:author="Jennifer Tan" w:date="2016-12-21T15:17:00Z">
        <w:r w:rsidDel="003D7EFA">
          <w:delText xml:space="preserve">associated with elincRNAs </w:delText>
        </w:r>
      </w:del>
      <w:r>
        <w:t>support their putative role in regulating enhancer-promoter loops.</w:t>
      </w:r>
    </w:p>
    <w:p w14:paraId="73496D17" w14:textId="4F37D63A" w:rsidR="00DA6F41" w:rsidRDefault="004C5B76">
      <w:pPr>
        <w:pStyle w:val="BodyText"/>
      </w:pPr>
      <w:r>
        <w:t xml:space="preserve">There is ongoing debate on the biological relevance of </w:t>
      </w:r>
      <w:proofErr w:type="spellStart"/>
      <w:r>
        <w:t>elincRNA</w:t>
      </w:r>
      <w:proofErr w:type="spellEnd"/>
      <w:r>
        <w:t xml:space="preserve"> transcription</w:t>
      </w:r>
      <w:ins w:id="221" w:author="Jennifer Tan" w:date="2016-12-21T15:18:00Z">
        <w:r w:rsidR="003D7EFA">
          <w:t>,</w:t>
        </w:r>
      </w:ins>
      <w:r>
        <w:t xml:space="preserve"> in particular with regards to whether their associated regulatory roles are </w:t>
      </w:r>
      <w:proofErr w:type="gramStart"/>
      <w:r>
        <w:t>transcript- or transcription-dependent</w:t>
      </w:r>
      <w:proofErr w:type="gramEnd"/>
      <w:r>
        <w:t>. Notably,</w:t>
      </w:r>
      <w:ins w:id="222" w:author="Jennifer Tan" w:date="2016-12-21T15:21:00Z">
        <w:r w:rsidR="007F465C">
          <w:t xml:space="preserve"> although</w:t>
        </w:r>
      </w:ins>
      <w:r>
        <w:t xml:space="preserve"> the association between </w:t>
      </w:r>
      <w:proofErr w:type="spellStart"/>
      <w:r>
        <w:t>elincRNA</w:t>
      </w:r>
      <w:proofErr w:type="spellEnd"/>
      <w:del w:id="223" w:author="Jennifer Tan" w:date="2016-12-21T15:19:00Z">
        <w:r w:rsidDel="007F465C">
          <w:delText>s</w:delText>
        </w:r>
      </w:del>
      <w:proofErr w:type="gramStart"/>
      <w:ins w:id="224" w:author="Jennifer Tan" w:date="2016-12-21T15:19:00Z">
        <w:r w:rsidR="007F465C">
          <w:t xml:space="preserve"> expression</w:t>
        </w:r>
      </w:ins>
      <w:r>
        <w:t xml:space="preserve"> and </w:t>
      </w:r>
      <w:ins w:id="225" w:author="Jennifer Tan" w:date="2016-12-21T15:18:00Z">
        <w:r w:rsidR="003D7EFA">
          <w:t xml:space="preserve">high frequency of </w:t>
        </w:r>
      </w:ins>
      <w:r>
        <w:t xml:space="preserve">chromosomal </w:t>
      </w:r>
      <w:del w:id="226" w:author="Jennifer Tan" w:date="2016-12-21T15:18:00Z">
        <w:r w:rsidDel="003D7EFA">
          <w:delText xml:space="preserve">organization </w:delText>
        </w:r>
      </w:del>
      <w:ins w:id="227" w:author="Jennifer Tan" w:date="2016-12-21T15:20:00Z">
        <w:r w:rsidR="007F465C">
          <w:t xml:space="preserve">interactions suggests their </w:t>
        </w:r>
      </w:ins>
      <w:ins w:id="228" w:author="Jennifer Tan" w:date="2016-12-21T15:22:00Z">
        <w:r w:rsidR="007F465C">
          <w:t>putative function, this</w:t>
        </w:r>
      </w:ins>
      <w:del w:id="229" w:author="Jennifer Tan" w:date="2016-12-21T15:23:00Z">
        <w:r w:rsidDel="007F465C">
          <w:delText>does not constitute a proof for their role in promoting contact, as it</w:delText>
        </w:r>
      </w:del>
      <w:r>
        <w:t xml:space="preserve"> might be </w:t>
      </w:r>
      <w:ins w:id="230" w:author="Jennifer Tan" w:date="2016-12-21T15:23:00Z">
        <w:r w:rsidR="007F465C">
          <w:t xml:space="preserve">driven by </w:t>
        </w:r>
      </w:ins>
      <w:ins w:id="231" w:author="Jennifer Tan" w:date="2016-12-21T15:24:00Z">
        <w:r w:rsidR="007F465C">
          <w:t>the</w:t>
        </w:r>
      </w:ins>
      <w:ins w:id="232" w:author="Jennifer Tan" w:date="2016-12-21T15:23:00Z">
        <w:r w:rsidR="007F465C">
          <w:t xml:space="preserve"> </w:t>
        </w:r>
      </w:ins>
      <w:ins w:id="233" w:author="Jennifer Tan" w:date="2016-12-21T15:24:00Z">
        <w:r w:rsidR="007F465C">
          <w:t xml:space="preserve">enhancer </w:t>
        </w:r>
      </w:ins>
      <w:ins w:id="234" w:author="Jennifer Tan" w:date="2016-12-21T15:23:00Z">
        <w:r w:rsidR="007F465C">
          <w:t>activities</w:t>
        </w:r>
      </w:ins>
      <w:del w:id="235" w:author="Jennifer Tan" w:date="2016-12-21T15:24:00Z">
        <w:r w:rsidDel="007F465C">
          <w:delText xml:space="preserve">a consequence of the presence of active enhancers at their promoter region, </w:delText>
        </w:r>
      </w:del>
      <w:ins w:id="236" w:author="Jennifer Tan" w:date="2016-12-21T15:24:00Z">
        <w:r w:rsidR="007F465C">
          <w:t xml:space="preserve"> </w:t>
        </w:r>
      </w:ins>
      <w:r>
        <w:t xml:space="preserve">rather than the </w:t>
      </w:r>
      <w:proofErr w:type="spellStart"/>
      <w:r>
        <w:t>elincRNA</w:t>
      </w:r>
      <w:proofErr w:type="spellEnd"/>
      <w:r>
        <w:t xml:space="preserve"> transcript itself</w:t>
      </w:r>
      <w:proofErr w:type="gramEnd"/>
      <w:r>
        <w:t xml:space="preserve">. </w:t>
      </w:r>
      <w:ins w:id="237" w:author="Jennifer Tan" w:date="2016-12-21T15:26:00Z">
        <w:r w:rsidR="007F465C">
          <w:t xml:space="preserve">Comparing </w:t>
        </w:r>
        <w:proofErr w:type="spellStart"/>
        <w:r w:rsidR="007F465C">
          <w:t>elincRNAs</w:t>
        </w:r>
        <w:proofErr w:type="spellEnd"/>
        <w:r w:rsidR="007F465C">
          <w:t xml:space="preserve"> to </w:t>
        </w:r>
      </w:ins>
      <w:ins w:id="238" w:author="Jennifer Tan" w:date="2016-12-21T15:27:00Z">
        <w:r w:rsidR="007F465C">
          <w:t xml:space="preserve">active </w:t>
        </w:r>
      </w:ins>
      <w:ins w:id="239" w:author="Jennifer Tan" w:date="2016-12-21T15:26:00Z">
        <w:r w:rsidR="007F465C">
          <w:t>enhancer</w:t>
        </w:r>
      </w:ins>
      <w:ins w:id="240" w:author="Jennifer Tan" w:date="2016-12-21T15:27:00Z">
        <w:r w:rsidR="007F465C">
          <w:t>s</w:t>
        </w:r>
      </w:ins>
      <w:ins w:id="241" w:author="Jennifer Tan" w:date="2016-12-21T15:26:00Z">
        <w:r w:rsidR="007F465C">
          <w:t xml:space="preserve"> that only produce unstable</w:t>
        </w:r>
      </w:ins>
      <w:ins w:id="242" w:author="Jennifer Tan" w:date="2016-12-21T15:28:00Z">
        <w:r w:rsidR="007F465C">
          <w:t xml:space="preserve"> and</w:t>
        </w:r>
      </w:ins>
      <w:ins w:id="243" w:author="Jennifer Tan" w:date="2016-12-21T15:26:00Z">
        <w:r w:rsidR="007F465C">
          <w:t xml:space="preserve"> </w:t>
        </w:r>
        <w:proofErr w:type="spellStart"/>
        <w:r w:rsidR="007F465C">
          <w:t>bidirectionally</w:t>
        </w:r>
        <w:proofErr w:type="spellEnd"/>
        <w:r w:rsidR="007F465C">
          <w:t xml:space="preserve">-transcribed </w:t>
        </w:r>
      </w:ins>
      <w:proofErr w:type="spellStart"/>
      <w:proofErr w:type="gramStart"/>
      <w:ins w:id="244" w:author="Jennifer Tan" w:date="2016-12-21T15:27:00Z">
        <w:r w:rsidR="007F465C">
          <w:t>e</w:t>
        </w:r>
      </w:ins>
      <w:ins w:id="245" w:author="Jennifer Tan" w:date="2016-12-21T15:26:00Z">
        <w:r w:rsidR="007F465C">
          <w:t>RNAs</w:t>
        </w:r>
        <w:proofErr w:type="spellEnd"/>
        <w:proofErr w:type="gramEnd"/>
        <w:r w:rsidR="007F465C">
          <w:t xml:space="preserve"> </w:t>
        </w:r>
      </w:ins>
      <w:ins w:id="246" w:author="Jennifer Tan" w:date="2016-12-21T15:28:00Z">
        <w:r w:rsidR="007F465C">
          <w:t>can provide initial insights to</w:t>
        </w:r>
      </w:ins>
      <w:del w:id="247" w:author="Jennifer Tan" w:date="2016-12-21T15:26:00Z">
        <w:r w:rsidDel="007F465C">
          <w:delText>With this in mind and t</w:delText>
        </w:r>
      </w:del>
      <w:del w:id="248" w:author="Jennifer Tan" w:date="2016-12-21T15:28:00Z">
        <w:r w:rsidDel="007F465C">
          <w:delText>o address</w:delText>
        </w:r>
      </w:del>
      <w:r>
        <w:t xml:space="preserve"> this key question</w:t>
      </w:r>
      <w:ins w:id="249" w:author="Jennifer Tan" w:date="2016-12-21T15:28:00Z">
        <w:r w:rsidR="007F465C">
          <w:t>.</w:t>
        </w:r>
      </w:ins>
      <w:del w:id="250" w:author="Jennifer Tan" w:date="2016-12-21T15:28:00Z">
        <w:r w:rsidDel="007F465C">
          <w:delText>, it would be important to perform an analysis similar to that presented here but where enhancers producing elincRNAs are compared to other active enhancers, that generally produce unstable bidirectionally-transcribed eRNAs.</w:delText>
        </w:r>
      </w:del>
      <w:r>
        <w:t xml:space="preserve"> Ultimately, the dissection of the molecular mechanisms underlying these enhancer-</w:t>
      </w:r>
      <w:del w:id="251" w:author="Jennifer Tan" w:date="2016-12-21T15:28:00Z">
        <w:r w:rsidDel="007F465C">
          <w:delText xml:space="preserve">associated </w:delText>
        </w:r>
      </w:del>
      <w:ins w:id="252" w:author="Jennifer Tan" w:date="2016-12-21T15:28:00Z">
        <w:r w:rsidR="007F465C">
          <w:t xml:space="preserve">mediated </w:t>
        </w:r>
      </w:ins>
      <w:r>
        <w:t>regulation of chromosomal conformation will require genetic manipulation</w:t>
      </w:r>
      <w:ins w:id="253" w:author="Jennifer Tan" w:date="2016-12-21T15:29:00Z">
        <w:r w:rsidR="007F465C">
          <w:t>s</w:t>
        </w:r>
      </w:ins>
      <w:r>
        <w:t xml:space="preserve"> of </w:t>
      </w:r>
      <w:proofErr w:type="spellStart"/>
      <w:r>
        <w:t>elincRNA</w:t>
      </w:r>
      <w:proofErr w:type="spellEnd"/>
      <w:r>
        <w:t xml:space="preserve"> </w:t>
      </w:r>
      <w:del w:id="254" w:author="Jennifer Tan" w:date="2016-12-21T15:29:00Z">
        <w:r w:rsidDel="007F465C">
          <w:delText xml:space="preserve">candidate </w:delText>
        </w:r>
      </w:del>
      <w:r>
        <w:t>transcript abundance</w:t>
      </w:r>
      <w:ins w:id="255" w:author="Jennifer Tan" w:date="2016-12-21T15:29:00Z">
        <w:r w:rsidR="007F465C">
          <w:t>s</w:t>
        </w:r>
      </w:ins>
      <w:del w:id="256" w:author="Jennifer Tan" w:date="2016-12-21T15:30:00Z">
        <w:r w:rsidDel="007A348F">
          <w:delText>,</w:delText>
        </w:r>
      </w:del>
      <w:r>
        <w:t xml:space="preserve"> </w:t>
      </w:r>
      <w:ins w:id="257" w:author="Jennifer Tan" w:date="2016-12-21T15:30:00Z">
        <w:r w:rsidR="007A348F">
          <w:t>(i.e.</w:t>
        </w:r>
      </w:ins>
      <w:del w:id="258" w:author="Jennifer Tan" w:date="2016-12-21T15:30:00Z">
        <w:r w:rsidDel="007A348F">
          <w:delText>for example</w:delText>
        </w:r>
      </w:del>
      <w:r>
        <w:t xml:space="preserve"> by </w:t>
      </w:r>
      <w:del w:id="259" w:author="Jennifer Tan" w:date="2016-12-21T15:30:00Z">
        <w:r w:rsidDel="007A348F">
          <w:delText xml:space="preserve">using </w:delText>
        </w:r>
      </w:del>
      <w:proofErr w:type="spellStart"/>
      <w:r>
        <w:t>RNAi</w:t>
      </w:r>
      <w:proofErr w:type="spellEnd"/>
      <w:ins w:id="260" w:author="Jennifer Tan" w:date="2016-12-21T15:30:00Z">
        <w:r w:rsidR="007A348F">
          <w:t>)</w:t>
        </w:r>
      </w:ins>
      <w:r>
        <w:t xml:space="preserve"> and </w:t>
      </w:r>
      <w:del w:id="261" w:author="Jennifer Tan" w:date="2016-12-21T15:29:00Z">
        <w:r w:rsidDel="007A348F">
          <w:delText xml:space="preserve">inhibiting </w:delText>
        </w:r>
      </w:del>
      <w:ins w:id="262" w:author="Jennifer Tan" w:date="2016-12-21T15:29:00Z">
        <w:r w:rsidR="007A348F">
          <w:t xml:space="preserve">inhibition of </w:t>
        </w:r>
      </w:ins>
      <w:r>
        <w:t xml:space="preserve">their transcription </w:t>
      </w:r>
      <w:ins w:id="263" w:author="Jennifer Tan" w:date="2016-12-21T15:30:00Z">
        <w:r w:rsidR="007A348F">
          <w:t xml:space="preserve">(i.e. </w:t>
        </w:r>
      </w:ins>
      <w:r>
        <w:t>with CRISPR-Cas9</w:t>
      </w:r>
      <w:ins w:id="264" w:author="Jennifer Tan" w:date="2016-12-21T15:30:00Z">
        <w:r w:rsidR="007A348F">
          <w:t>)</w:t>
        </w:r>
      </w:ins>
      <w:r>
        <w:t xml:space="preserve"> ⁠.</w:t>
      </w:r>
    </w:p>
    <w:p w14:paraId="62EAF035" w14:textId="0D8396D9" w:rsidR="00DA6F41" w:rsidRDefault="004C5B76">
      <w:pPr>
        <w:pStyle w:val="BodyText"/>
      </w:pPr>
      <w:r>
        <w:t xml:space="preserve">Furthermore, extending </w:t>
      </w:r>
      <w:proofErr w:type="gramStart"/>
      <w:r>
        <w:t>th</w:t>
      </w:r>
      <w:proofErr w:type="gramEnd"/>
      <w:del w:id="265" w:author="Jennifer Tan" w:date="2016-12-21T15:31:00Z">
        <w:r w:rsidDel="007A348F">
          <w:delText>e</w:delText>
        </w:r>
      </w:del>
      <w:ins w:id="266" w:author="Jennifer Tan" w:date="2016-12-21T15:31:00Z">
        <w:r w:rsidR="007A348F">
          <w:t>is</w:t>
        </w:r>
      </w:ins>
      <w:r>
        <w:t xml:space="preserve"> analysis</w:t>
      </w:r>
      <w:ins w:id="267" w:author="Jennifer Tan" w:date="2016-12-21T15:31:00Z">
        <w:r w:rsidR="007A348F">
          <w:t>,</w:t>
        </w:r>
      </w:ins>
      <w:r>
        <w:t xml:space="preserve"> </w:t>
      </w:r>
      <w:del w:id="268" w:author="Jennifer Tan" w:date="2016-12-21T15:31:00Z">
        <w:r w:rsidDel="007A348F">
          <w:delText xml:space="preserve">from </w:delText>
        </w:r>
      </w:del>
      <w:ins w:id="269" w:author="Jennifer Tan" w:date="2016-12-21T15:31:00Z">
        <w:r w:rsidR="007A348F">
          <w:t xml:space="preserve">which focuses on </w:t>
        </w:r>
      </w:ins>
      <w:r>
        <w:t>within-topological domain interactions</w:t>
      </w:r>
      <w:ins w:id="270" w:author="Jennifer Tan" w:date="2016-12-21T15:31:00Z">
        <w:r w:rsidR="007A348F">
          <w:t>,</w:t>
        </w:r>
      </w:ins>
      <w:r>
        <w:t xml:space="preserve"> to between-TAD contacts</w:t>
      </w:r>
      <w:ins w:id="271" w:author="Jennifer Tan" w:date="2016-12-21T15:32:00Z">
        <w:r w:rsidR="007A348F">
          <w:t xml:space="preserve"> (i.e. meta-TADs)</w:t>
        </w:r>
      </w:ins>
      <w:r>
        <w:t xml:space="preserve"> ⁠, to inter-chromosomal contacts, and eventually to DNA associations with the nuclear lamina would provide a more complete</w:t>
      </w:r>
      <w:ins w:id="272" w:author="Jennifer Tan" w:date="2016-12-21T15:32:00Z">
        <w:r w:rsidR="007A348F">
          <w:t xml:space="preserve"> and global</w:t>
        </w:r>
      </w:ins>
      <w:r>
        <w:t xml:space="preserve"> overview of </w:t>
      </w:r>
      <w:proofErr w:type="spellStart"/>
      <w:r>
        <w:t>elincRNA</w:t>
      </w:r>
      <w:proofErr w:type="spellEnd"/>
      <w:r>
        <w:t>-dependent chromosomal interactions</w:t>
      </w:r>
      <w:del w:id="273" w:author="Jennifer Tan" w:date="2016-12-21T15:33:00Z">
        <w:r w:rsidDel="007A348F">
          <w:delText xml:space="preserve"> that shape the nuclear architecture</w:delText>
        </w:r>
      </w:del>
      <w:r>
        <w:t xml:space="preserve">. These analyses could also be extended to additional cell-lines to </w:t>
      </w:r>
      <w:del w:id="274" w:author="Jennifer Tan" w:date="2016-12-21T15:33:00Z">
        <w:r w:rsidDel="007A348F">
          <w:delText xml:space="preserve">reveal </w:delText>
        </w:r>
      </w:del>
      <w:ins w:id="275" w:author="Jennifer Tan" w:date="2016-12-21T15:33:00Z">
        <w:r w:rsidR="007A348F">
          <w:t xml:space="preserve">investigate </w:t>
        </w:r>
      </w:ins>
      <w:del w:id="276" w:author="Jennifer Tan" w:date="2016-12-21T15:33:00Z">
        <w:r w:rsidDel="007A348F">
          <w:delText xml:space="preserve">if </w:delText>
        </w:r>
      </w:del>
      <w:ins w:id="277" w:author="Jennifer Tan" w:date="2016-12-21T15:33:00Z">
        <w:r w:rsidR="007A348F">
          <w:t xml:space="preserve">whether </w:t>
        </w:r>
      </w:ins>
      <w:r>
        <w:t xml:space="preserve">the effect of </w:t>
      </w:r>
      <w:proofErr w:type="spellStart"/>
      <w:r>
        <w:t>elincRNAs</w:t>
      </w:r>
      <w:proofErr w:type="spellEnd"/>
      <w:r>
        <w:t xml:space="preserve"> in nuclear architecture is cell-line specific</w:t>
      </w:r>
      <w:del w:id="278" w:author="Jennifer Tan" w:date="2016-12-21T15:33:00Z">
        <w:r w:rsidDel="007A348F">
          <w:delText>, or more generalized</w:delText>
        </w:r>
      </w:del>
      <w:r>
        <w:t>.</w:t>
      </w:r>
    </w:p>
    <w:p w14:paraId="6A0E0DF9" w14:textId="5ACAE16B" w:rsidR="00DA6F41" w:rsidRDefault="004C5B76">
      <w:pPr>
        <w:pStyle w:val="BodyText"/>
      </w:pPr>
      <w:r>
        <w:t xml:space="preserve">The current resolution of global chromosomal conformation capture techniques (including Hi-C) </w:t>
      </w:r>
      <w:r>
        <w:lastRenderedPageBreak/>
        <w:t xml:space="preserve">remains a limiting factor </w:t>
      </w:r>
      <w:del w:id="279" w:author="Jennifer Tan" w:date="2016-12-21T15:34:00Z">
        <w:r w:rsidDel="007A348F">
          <w:delText xml:space="preserve">in </w:delText>
        </w:r>
      </w:del>
      <w:ins w:id="280" w:author="Jennifer Tan" w:date="2016-12-21T15:34:00Z">
        <w:r w:rsidR="007A348F">
          <w:t xml:space="preserve">to </w:t>
        </w:r>
      </w:ins>
      <w:r>
        <w:t>measur</w:t>
      </w:r>
      <w:del w:id="281" w:author="Jennifer Tan" w:date="2016-12-21T15:34:00Z">
        <w:r w:rsidDel="007A348F">
          <w:delText>ing</w:delText>
        </w:r>
      </w:del>
      <w:ins w:id="282" w:author="Jennifer Tan" w:date="2016-12-21T15:34:00Z">
        <w:r w:rsidR="007A348F">
          <w:t>e</w:t>
        </w:r>
      </w:ins>
      <w:r>
        <w:t xml:space="preserve"> accurate interaction frequencies </w:t>
      </w:r>
      <w:ins w:id="283" w:author="Jennifer Tan" w:date="2016-12-21T15:35:00Z">
        <w:r w:rsidR="007A348F">
          <w:t xml:space="preserve">at </w:t>
        </w:r>
        <w:proofErr w:type="spellStart"/>
        <w:r w:rsidR="007A348F">
          <w:t>elincRNA</w:t>
        </w:r>
        <w:proofErr w:type="spellEnd"/>
        <w:r w:rsidR="007A348F">
          <w:t xml:space="preserve"> loci </w:t>
        </w:r>
      </w:ins>
      <w:r>
        <w:t xml:space="preserve">as it is presently not possible to </w:t>
      </w:r>
      <w:ins w:id="284" w:author="Jennifer Tan" w:date="2016-12-21T15:35:00Z">
        <w:r w:rsidR="007A348F">
          <w:t xml:space="preserve">confidently </w:t>
        </w:r>
      </w:ins>
      <w:del w:id="285" w:author="Jennifer Tan" w:date="2016-12-21T15:35:00Z">
        <w:r w:rsidDel="007A348F">
          <w:delText>look at</w:delText>
        </w:r>
      </w:del>
      <w:ins w:id="286" w:author="Jennifer Tan" w:date="2016-12-21T15:35:00Z">
        <w:r w:rsidR="007A348F">
          <w:t>examine</w:t>
        </w:r>
      </w:ins>
      <w:r>
        <w:t xml:space="preserve"> contacts </w:t>
      </w:r>
      <w:del w:id="287" w:author="Jennifer Tan" w:date="2016-12-21T15:35:00Z">
        <w:r w:rsidDel="007A348F">
          <w:delText xml:space="preserve">at elincRNAs loci that are </w:delText>
        </w:r>
      </w:del>
      <w:r>
        <w:t xml:space="preserve">smaller than </w:t>
      </w:r>
      <w:ins w:id="288" w:author="Jennifer Tan" w:date="2016-12-21T15:36:00Z">
        <w:r w:rsidR="007A348F">
          <w:t xml:space="preserve">the </w:t>
        </w:r>
      </w:ins>
      <w:del w:id="289" w:author="Jennifer Tan" w:date="2016-12-21T15:36:00Z">
        <w:r w:rsidDel="007A348F">
          <w:delText xml:space="preserve">the highest </w:delText>
        </w:r>
      </w:del>
      <w:ins w:id="290" w:author="Jennifer Tan" w:date="2016-12-21T15:36:00Z">
        <w:r w:rsidR="007A348F">
          <w:t xml:space="preserve">5 Kb </w:t>
        </w:r>
      </w:ins>
      <w:r>
        <w:t>resolution</w:t>
      </w:r>
      <w:del w:id="291" w:author="Jennifer Tan" w:date="2016-12-21T15:36:00Z">
        <w:r w:rsidDel="007A348F">
          <w:delText xml:space="preserve"> (i.e. 5 Kb) </w:delText>
        </w:r>
      </w:del>
      <w:r>
        <w:t xml:space="preserve">⁠. Instead, only an estimation of the region surrounding the gene can be measured. In addition, even using data with </w:t>
      </w:r>
      <w:ins w:id="292" w:author="Jennifer Tan" w:date="2016-12-21T15:36:00Z">
        <w:r w:rsidR="007A348F">
          <w:t xml:space="preserve">relatively </w:t>
        </w:r>
      </w:ins>
      <w:r>
        <w:t xml:space="preserve">high contact resolutions, bulk Hi-C technique </w:t>
      </w:r>
      <w:del w:id="293" w:author="Jennifer Tan" w:date="2016-12-21T15:36:00Z">
        <w:r w:rsidDel="007A348F">
          <w:delText xml:space="preserve">can </w:delText>
        </w:r>
      </w:del>
      <w:ins w:id="294" w:author="Jennifer Tan" w:date="2016-12-21T15:36:00Z">
        <w:r w:rsidR="007A348F">
          <w:t xml:space="preserve">provides </w:t>
        </w:r>
      </w:ins>
      <w:r>
        <w:t>only</w:t>
      </w:r>
      <w:del w:id="295" w:author="Jennifer Tan" w:date="2016-12-21T15:37:00Z">
        <w:r w:rsidDel="007A348F">
          <w:delText xml:space="preserve"> provide</w:delText>
        </w:r>
      </w:del>
      <w:r>
        <w:t xml:space="preserve"> a</w:t>
      </w:r>
      <w:del w:id="296" w:author="Jennifer Tan" w:date="2016-12-21T15:39:00Z">
        <w:r w:rsidDel="007A348F">
          <w:delText>n</w:delText>
        </w:r>
      </w:del>
      <w:r>
        <w:t xml:space="preserve"> </w:t>
      </w:r>
      <w:del w:id="297" w:author="Jennifer Tan" w:date="2016-12-21T15:39:00Z">
        <w:r w:rsidDel="007A348F">
          <w:delText xml:space="preserve">average </w:delText>
        </w:r>
      </w:del>
      <w:ins w:id="298" w:author="Jennifer Tan" w:date="2016-12-21T15:39:00Z">
        <w:r w:rsidR="007A348F">
          <w:t xml:space="preserve">mean </w:t>
        </w:r>
      </w:ins>
      <w:r>
        <w:t xml:space="preserve">estimate of </w:t>
      </w:r>
      <w:proofErr w:type="gramStart"/>
      <w:r>
        <w:t>all chromosomal</w:t>
      </w:r>
      <w:proofErr w:type="gramEnd"/>
      <w:r>
        <w:t xml:space="preserve"> contacts </w:t>
      </w:r>
      <w:del w:id="299" w:author="Jennifer Tan" w:date="2016-12-21T15:37:00Z">
        <w:r w:rsidDel="007A348F">
          <w:delText xml:space="preserve">happening </w:delText>
        </w:r>
      </w:del>
      <w:ins w:id="300" w:author="Jennifer Tan" w:date="2016-12-21T15:37:00Z">
        <w:r w:rsidR="007A348F">
          <w:t>with</w:t>
        </w:r>
      </w:ins>
      <w:r>
        <w:t xml:space="preserve">in a cell population, thus </w:t>
      </w:r>
      <w:del w:id="301" w:author="Jennifer Tan" w:date="2016-12-21T15:39:00Z">
        <w:r w:rsidDel="007A348F">
          <w:delText xml:space="preserve">masking </w:delText>
        </w:r>
      </w:del>
      <w:ins w:id="302" w:author="Jennifer Tan" w:date="2016-12-21T15:39:00Z">
        <w:r w:rsidR="007A348F">
          <w:t xml:space="preserve">averaging </w:t>
        </w:r>
      </w:ins>
      <w:r>
        <w:t xml:space="preserve">the </w:t>
      </w:r>
      <w:ins w:id="303" w:author="Jennifer Tan" w:date="2016-12-21T15:39:00Z">
        <w:r w:rsidR="008D0254">
          <w:t xml:space="preserve">between-cell </w:t>
        </w:r>
      </w:ins>
      <w:r>
        <w:t xml:space="preserve">dynamics and </w:t>
      </w:r>
      <w:proofErr w:type="spellStart"/>
      <w:r>
        <w:t>variabilities</w:t>
      </w:r>
      <w:proofErr w:type="spellEnd"/>
      <w:del w:id="304" w:author="Jennifer Tan" w:date="2016-12-21T15:39:00Z">
        <w:r w:rsidDel="008D0254">
          <w:delText xml:space="preserve"> between cells</w:delText>
        </w:r>
      </w:del>
      <w:r>
        <w:t xml:space="preserve">. Recently, </w:t>
      </w:r>
      <w:ins w:id="305" w:author="Jennifer Tan" w:date="2016-12-21T15:55:00Z">
        <w:r w:rsidR="00A15649">
          <w:t>a</w:t>
        </w:r>
      </w:ins>
      <w:ins w:id="306" w:author="Jennifer Tan" w:date="2016-12-21T15:40:00Z">
        <w:r w:rsidR="008D0254">
          <w:t xml:space="preserve"> </w:t>
        </w:r>
      </w:ins>
      <w:del w:id="307" w:author="Jennifer Tan" w:date="2016-12-21T15:40:00Z">
        <w:r w:rsidDel="008D0254">
          <w:delText xml:space="preserve">a </w:delText>
        </w:r>
      </w:del>
      <w:r>
        <w:t xml:space="preserve">single-cell Hi-C </w:t>
      </w:r>
      <w:del w:id="308" w:author="Jennifer Tan" w:date="2016-12-21T15:40:00Z">
        <w:r w:rsidDel="008D0254">
          <w:delText xml:space="preserve">protocol </w:delText>
        </w:r>
      </w:del>
      <w:ins w:id="309" w:author="Jennifer Tan" w:date="2016-12-21T15:40:00Z">
        <w:r w:rsidR="008D0254">
          <w:t xml:space="preserve">technique </w:t>
        </w:r>
      </w:ins>
      <w:r>
        <w:t>has been developed ⁠, allowing one to examine DNA contact</w:t>
      </w:r>
      <w:del w:id="310" w:author="Jennifer Tan" w:date="2016-12-21T15:40:00Z">
        <w:r w:rsidDel="008D0254">
          <w:delText>s</w:delText>
        </w:r>
      </w:del>
      <w:r>
        <w:t xml:space="preserve"> profiles at a single cell resolution</w:t>
      </w:r>
      <w:ins w:id="311" w:author="Jennifer Tan" w:date="2016-12-21T15:40:00Z">
        <w:r w:rsidR="008D0254">
          <w:t xml:space="preserve">, although the </w:t>
        </w:r>
      </w:ins>
      <w:ins w:id="312" w:author="Jennifer Tan" w:date="2016-12-21T15:41:00Z">
        <w:r w:rsidR="008D0254">
          <w:t>precision of the method</w:t>
        </w:r>
      </w:ins>
      <w:ins w:id="313" w:author="Jennifer Tan" w:date="2016-12-21T15:40:00Z">
        <w:r w:rsidR="008D0254">
          <w:t xml:space="preserve"> </w:t>
        </w:r>
      </w:ins>
      <w:ins w:id="314" w:author="Jennifer Tan" w:date="2016-12-21T15:52:00Z">
        <w:r w:rsidR="00A15649">
          <w:t>likely require</w:t>
        </w:r>
      </w:ins>
      <w:ins w:id="315" w:author="Jennifer Tan" w:date="2016-12-21T15:53:00Z">
        <w:r w:rsidR="00A15649">
          <w:t>s</w:t>
        </w:r>
      </w:ins>
      <w:ins w:id="316" w:author="Jennifer Tan" w:date="2016-12-21T15:52:00Z">
        <w:r w:rsidR="00A15649">
          <w:t xml:space="preserve"> </w:t>
        </w:r>
      </w:ins>
      <w:ins w:id="317" w:author="Jennifer Tan" w:date="2016-12-21T15:53:00Z">
        <w:r w:rsidR="00A15649">
          <w:t>improvement</w:t>
        </w:r>
      </w:ins>
      <w:r>
        <w:t xml:space="preserve">. Such single cell techniques, combined with </w:t>
      </w:r>
      <w:del w:id="318" w:author="Jennifer Tan" w:date="2016-12-21T15:53:00Z">
        <w:r w:rsidDel="00A15649">
          <w:delText xml:space="preserve">a </w:delText>
        </w:r>
      </w:del>
      <w:r>
        <w:t xml:space="preserve">higher contact resolution, would provide greater power to </w:t>
      </w:r>
      <w:del w:id="319" w:author="Jennifer Tan" w:date="2016-12-21T15:54:00Z">
        <w:r w:rsidDel="00A15649">
          <w:delText>shed light</w:delText>
        </w:r>
      </w:del>
      <w:ins w:id="320" w:author="Jennifer Tan" w:date="2016-12-21T15:54:00Z">
        <w:r w:rsidR="00A15649">
          <w:t>investigate</w:t>
        </w:r>
      </w:ins>
      <w:del w:id="321" w:author="Jennifer Tan" w:date="2016-12-21T15:54:00Z">
        <w:r w:rsidDel="00A15649">
          <w:delText xml:space="preserve"> on</w:delText>
        </w:r>
      </w:del>
      <w:r>
        <w:t xml:space="preserve"> the impact of </w:t>
      </w:r>
      <w:proofErr w:type="spellStart"/>
      <w:r>
        <w:t>elincRNAs</w:t>
      </w:r>
      <w:proofErr w:type="spellEnd"/>
      <w:r>
        <w:t xml:space="preserve"> on gene expression regulation through modulating chromosome architecture.</w:t>
      </w:r>
    </w:p>
    <w:p w14:paraId="383AF8CD" w14:textId="77777777" w:rsidR="00DA6F41" w:rsidRDefault="004C5B76">
      <w:pPr>
        <w:pStyle w:val="Heading1"/>
        <w:tabs>
          <w:tab w:val="left" w:pos="0"/>
        </w:tabs>
      </w:pPr>
      <w:r>
        <w:t>Materials and methods</w:t>
      </w:r>
    </w:p>
    <w:p w14:paraId="7E35ECC7" w14:textId="77777777" w:rsidR="00A15649" w:rsidRDefault="00A15649">
      <w:pPr>
        <w:pStyle w:val="Firstparagraph"/>
        <w:rPr>
          <w:ins w:id="322" w:author="Jennifer Tan" w:date="2016-12-21T15:57:00Z"/>
        </w:rPr>
      </w:pPr>
    </w:p>
    <w:p w14:paraId="75C986DA" w14:textId="77777777" w:rsidR="00A15649" w:rsidRDefault="00A15649" w:rsidP="00A15649">
      <w:pPr>
        <w:spacing w:after="240"/>
        <w:outlineLvl w:val="0"/>
        <w:rPr>
          <w:ins w:id="323" w:author="Jennifer Tan" w:date="2016-12-21T15:57:00Z"/>
          <w:rFonts w:cs="Arial"/>
          <w:b/>
          <w:i/>
        </w:rPr>
      </w:pPr>
      <w:ins w:id="324" w:author="Jennifer Tan" w:date="2016-12-21T15:57:00Z">
        <w:r>
          <w:rPr>
            <w:rFonts w:cs="Arial"/>
            <w:b/>
            <w:i/>
          </w:rPr>
          <w:t>Statistical tests</w:t>
        </w:r>
      </w:ins>
    </w:p>
    <w:p w14:paraId="4967A72A" w14:textId="292AB395" w:rsidR="00DA6F41" w:rsidRDefault="004C5B76">
      <w:pPr>
        <w:pStyle w:val="Firstparagraph"/>
      </w:pPr>
      <w:r>
        <w:t xml:space="preserve">Unless stated otherwise, all statistical tests were performed using R 3.3.1 ⁠. Overlapping of genomic elements were done using either </w:t>
      </w:r>
      <w:proofErr w:type="spellStart"/>
      <w:r>
        <w:t>bedtools</w:t>
      </w:r>
      <w:proofErr w:type="spellEnd"/>
      <w:r>
        <w:t xml:space="preserve"> 2.26 ⁠or the “intervals” package ⁠ in R. Manipulations </w:t>
      </w:r>
      <w:del w:id="325" w:author="Jennifer Tan" w:date="2016-12-21T15:56:00Z">
        <w:r w:rsidDel="00A15649">
          <w:delText xml:space="preserve">on </w:delText>
        </w:r>
      </w:del>
      <w:ins w:id="326" w:author="Jennifer Tan" w:date="2016-12-21T15:56:00Z">
        <w:r w:rsidR="00A15649">
          <w:t xml:space="preserve">of </w:t>
        </w:r>
      </w:ins>
      <w:r>
        <w:t xml:space="preserve">Hi-C contact matrices were performed using the “Matrix” </w:t>
      </w:r>
      <w:ins w:id="327" w:author="Jennifer Tan" w:date="2016-12-21T15:56:00Z">
        <w:r w:rsidR="00A15649">
          <w:t xml:space="preserve">R </w:t>
        </w:r>
      </w:ins>
      <w:r>
        <w:t>package ⁠. All positions of genetic elements used are based on the hg19 human assembly.</w:t>
      </w:r>
    </w:p>
    <w:p w14:paraId="2884D62B" w14:textId="77777777" w:rsidR="00DA6F41" w:rsidRDefault="004C5B76">
      <w:pPr>
        <w:pStyle w:val="Heading2"/>
        <w:tabs>
          <w:tab w:val="left" w:pos="0"/>
        </w:tabs>
      </w:pPr>
      <w:proofErr w:type="spellStart"/>
      <w:proofErr w:type="gramStart"/>
      <w:r>
        <w:t>elincRNA</w:t>
      </w:r>
      <w:proofErr w:type="spellEnd"/>
      <w:proofErr w:type="gramEnd"/>
      <w:r>
        <w:t xml:space="preserve"> definition</w:t>
      </w:r>
    </w:p>
    <w:p w14:paraId="0B18F648" w14:textId="571BBFD5" w:rsidR="00DA6F41" w:rsidRDefault="00A15649">
      <w:pPr>
        <w:pStyle w:val="Firstparagraph"/>
      </w:pPr>
      <w:proofErr w:type="gramStart"/>
      <w:ins w:id="328" w:author="Jennifer Tan" w:date="2016-12-21T15:58:00Z">
        <w:r>
          <w:t xml:space="preserve">LCL-expressed </w:t>
        </w:r>
      </w:ins>
      <w:del w:id="329" w:author="Jennifer Tan" w:date="2016-12-21T15:58:00Z">
        <w:r w:rsidR="004C5B76" w:rsidDel="00A15649">
          <w:delText>L</w:delText>
        </w:r>
      </w:del>
      <w:ins w:id="330" w:author="Jennifer Tan" w:date="2016-12-21T15:58:00Z">
        <w:r>
          <w:t>l</w:t>
        </w:r>
      </w:ins>
      <w:r w:rsidR="004C5B76">
        <w:t>incRNAs and protein-coding genes sets were provided by Jennifer Tan</w:t>
      </w:r>
      <w:proofErr w:type="gramEnd"/>
      <w:del w:id="331" w:author="Jennifer Tan" w:date="2016-12-21T16:18:00Z">
        <w:r w:rsidR="004C5B76" w:rsidDel="009610B4">
          <w:delText xml:space="preserve"> (Tan et al, 2016, under revision)</w:delText>
        </w:r>
      </w:del>
      <w:r w:rsidR="004C5B76">
        <w:t xml:space="preserve">. </w:t>
      </w:r>
      <w:del w:id="332" w:author="Jennifer Tan" w:date="2016-12-21T15:59:00Z">
        <w:r w:rsidR="004C5B76" w:rsidDel="00A15649">
          <w:delText>Generally</w:delText>
        </w:r>
      </w:del>
      <w:ins w:id="333" w:author="Jennifer Tan" w:date="2016-12-21T15:59:00Z">
        <w:r>
          <w:t>Briefly</w:t>
        </w:r>
      </w:ins>
      <w:r w:rsidR="004C5B76">
        <w:t xml:space="preserve">, </w:t>
      </w:r>
      <w:del w:id="334" w:author="Jennifer Tan" w:date="2016-12-21T16:00:00Z">
        <w:r w:rsidR="004C5B76" w:rsidDel="00FA0446">
          <w:delText>th</w:delText>
        </w:r>
      </w:del>
      <w:del w:id="335" w:author="Jennifer Tan" w:date="2016-12-21T15:59:00Z">
        <w:r w:rsidR="004C5B76" w:rsidDel="00A15649">
          <w:delText>o</w:delText>
        </w:r>
      </w:del>
      <w:del w:id="336" w:author="Jennifer Tan" w:date="2016-12-21T16:00:00Z">
        <w:r w:rsidR="004C5B76" w:rsidDel="00FA0446">
          <w:delText>se sets</w:delText>
        </w:r>
      </w:del>
      <w:ins w:id="337" w:author="Jennifer Tan" w:date="2016-12-21T16:00:00Z">
        <w:r w:rsidR="00FA0446">
          <w:t>they include all lincRNAs and protein-coding genes annotated in G</w:t>
        </w:r>
      </w:ins>
      <w:ins w:id="338" w:author="Jennifer Tan" w:date="2016-12-21T16:02:00Z">
        <w:r w:rsidR="00FA0446">
          <w:t xml:space="preserve">ENCODE (version 19) and </w:t>
        </w:r>
        <w:r w:rsidR="00FA0446">
          <w:rPr>
            <w:rFonts w:cs="Arial"/>
            <w:i/>
          </w:rPr>
          <w:t>de novo</w:t>
        </w:r>
        <w:r w:rsidR="00FA0446">
          <w:rPr>
            <w:rFonts w:cs="Arial"/>
          </w:rPr>
          <w:t xml:space="preserve"> LCL-expressed lincRNAs</w:t>
        </w:r>
      </w:ins>
      <w:ins w:id="339" w:author="Jennifer Tan" w:date="2016-12-21T16:03:00Z">
        <w:r w:rsidR="00FA0446">
          <w:rPr>
            <w:rFonts w:cs="Arial"/>
          </w:rPr>
          <w:t xml:space="preserve"> assembled using RNA sequencing reads from the ENCODE GM12878 cell line</w:t>
        </w:r>
      </w:ins>
      <w:ins w:id="340" w:author="Jennifer Tan" w:date="2016-12-21T16:02:00Z">
        <w:r w:rsidR="00FA0446">
          <w:rPr>
            <w:rFonts w:cs="Arial"/>
          </w:rPr>
          <w:t xml:space="preserve"> (Tan et al 2016, under revision)</w:t>
        </w:r>
      </w:ins>
      <w:del w:id="341" w:author="Jennifer Tan" w:date="2016-12-21T16:03:00Z">
        <w:r w:rsidR="004C5B76" w:rsidDel="00FA0446">
          <w:delText xml:space="preserve"> </w:delText>
        </w:r>
      </w:del>
      <w:del w:id="342" w:author="Jennifer Tan" w:date="2016-12-21T15:59:00Z">
        <w:r w:rsidR="004C5B76" w:rsidDel="00A15649">
          <w:delText xml:space="preserve">were </w:delText>
        </w:r>
      </w:del>
      <w:del w:id="343" w:author="Jennifer Tan" w:date="2016-12-21T16:03:00Z">
        <w:r w:rsidR="004C5B76" w:rsidDel="00FA0446">
          <w:delText xml:space="preserve">obtained by combining ENSEMBL annotations for the human genome (build 70) with a set of lincRNAs annotated </w:delText>
        </w:r>
        <w:r w:rsidR="004C5B76" w:rsidDel="00FA0446">
          <w:rPr>
            <w:i/>
            <w:iCs/>
          </w:rPr>
          <w:delText>de novo</w:delText>
        </w:r>
        <w:r w:rsidR="004C5B76" w:rsidDel="00FA0446">
          <w:delText xml:space="preserve"> using LCL transcriptome data obtained from the ENCODE consortium </w:delText>
        </w:r>
      </w:del>
      <w:r w:rsidR="004C5B76">
        <w:t xml:space="preserve">. </w:t>
      </w:r>
      <w:del w:id="344" w:author="Jennifer Tan" w:date="2016-12-21T16:04:00Z">
        <w:r w:rsidR="004C5B76" w:rsidDel="00FA0446">
          <w:delText xml:space="preserve">The list of genes used in all analyses corresponds to genes expressed in the GM12878 human lymphoblastoid cell line. </w:delText>
        </w:r>
      </w:del>
      <w:proofErr w:type="spellStart"/>
      <w:proofErr w:type="gramStart"/>
      <w:ins w:id="345" w:author="Jennifer Tan" w:date="2016-12-21T16:04:00Z">
        <w:r w:rsidR="00FA0446">
          <w:t>e</w:t>
        </w:r>
      </w:ins>
      <w:proofErr w:type="gramEnd"/>
      <w:del w:id="346" w:author="Jennifer Tan" w:date="2016-12-21T16:04:00Z">
        <w:r w:rsidR="004C5B76" w:rsidDel="00FA0446">
          <w:delText>L</w:delText>
        </w:r>
      </w:del>
      <w:ins w:id="347" w:author="Jennifer Tan" w:date="2016-12-21T16:04:00Z">
        <w:r w:rsidR="00FA0446">
          <w:t>l</w:t>
        </w:r>
      </w:ins>
      <w:r w:rsidR="004C5B76">
        <w:t>incRNAs</w:t>
      </w:r>
      <w:proofErr w:type="spellEnd"/>
      <w:r w:rsidR="004C5B76">
        <w:t xml:space="preserve"> were classified </w:t>
      </w:r>
      <w:ins w:id="348" w:author="Jennifer Tan" w:date="2016-12-21T16:06:00Z">
        <w:r w:rsidR="00FA0446">
          <w:t>as lincRNAs whose</w:t>
        </w:r>
      </w:ins>
      <w:del w:id="349" w:author="Jennifer Tan" w:date="2016-12-21T16:06:00Z">
        <w:r w:rsidR="004C5B76" w:rsidDel="00FA0446">
          <w:delText>based on overlap between their</w:delText>
        </w:r>
      </w:del>
      <w:r w:rsidR="004C5B76">
        <w:t xml:space="preserve"> putative promoter region</w:t>
      </w:r>
      <w:ins w:id="350" w:author="Jennifer Tan" w:date="2016-12-21T16:05:00Z">
        <w:r w:rsidR="00FA0446">
          <w:t>s,</w:t>
        </w:r>
      </w:ins>
      <w:del w:id="351" w:author="Jennifer Tan" w:date="2016-12-21T16:05:00Z">
        <w:r w:rsidR="004C5B76" w:rsidDel="00FA0446">
          <w:delText>,</w:delText>
        </w:r>
      </w:del>
      <w:r w:rsidR="004C5B76">
        <w:t xml:space="preserve"> defined as the 1kb region upstream </w:t>
      </w:r>
      <w:del w:id="352" w:author="Jennifer Tan" w:date="2016-12-21T16:12:00Z">
        <w:r w:rsidR="004C5B76" w:rsidDel="003E6D97">
          <w:delText xml:space="preserve">from </w:delText>
        </w:r>
      </w:del>
      <w:ins w:id="353" w:author="Jennifer Tan" w:date="2016-12-21T16:12:00Z">
        <w:r w:rsidR="003E6D97">
          <w:t xml:space="preserve">of </w:t>
        </w:r>
      </w:ins>
      <w:r w:rsidR="004C5B76">
        <w:t>the</w:t>
      </w:r>
      <w:ins w:id="354" w:author="Jennifer Tan" w:date="2016-12-21T16:05:00Z">
        <w:r w:rsidR="00FA0446">
          <w:t>ir</w:t>
        </w:r>
      </w:ins>
      <w:r w:rsidR="004C5B76">
        <w:t xml:space="preserve"> transcription start site</w:t>
      </w:r>
      <w:ins w:id="355" w:author="Jennifer Tan" w:date="2016-12-21T16:05:00Z">
        <w:r w:rsidR="00FA0446">
          <w:t>,</w:t>
        </w:r>
      </w:ins>
      <w:r w:rsidR="004C5B76">
        <w:t xml:space="preserve"> </w:t>
      </w:r>
      <w:del w:id="356" w:author="Jennifer Tan" w:date="2016-12-21T16:06:00Z">
        <w:r w:rsidR="004C5B76" w:rsidDel="00FA0446">
          <w:delText xml:space="preserve">and </w:delText>
        </w:r>
      </w:del>
      <w:ins w:id="357" w:author="Jennifer Tan" w:date="2016-12-21T16:06:00Z">
        <w:r w:rsidR="00FA0446">
          <w:t xml:space="preserve">overlap </w:t>
        </w:r>
      </w:ins>
      <w:r w:rsidR="004C5B76">
        <w:t xml:space="preserve">predicted </w:t>
      </w:r>
      <w:del w:id="358" w:author="Jennifer Tan" w:date="2016-12-21T16:05:00Z">
        <w:r w:rsidR="004C5B76" w:rsidDel="00FA0446">
          <w:delText xml:space="preserve">regulatory </w:delText>
        </w:r>
      </w:del>
      <w:ins w:id="359" w:author="Jennifer Tan" w:date="2016-12-21T16:05:00Z">
        <w:r w:rsidR="00FA0446">
          <w:t>enhancers</w:t>
        </w:r>
      </w:ins>
      <w:del w:id="360" w:author="Jennifer Tan" w:date="2016-12-21T16:05:00Z">
        <w:r w:rsidR="004C5B76" w:rsidDel="00FA0446">
          <w:delText>elements</w:delText>
        </w:r>
      </w:del>
      <w:del w:id="361" w:author="Jennifer Tan" w:date="2016-12-21T16:07:00Z">
        <w:r w:rsidR="004C5B76" w:rsidDel="00C6426A">
          <w:delText xml:space="preserve"> </w:delText>
        </w:r>
      </w:del>
      <w:ins w:id="362" w:author="Jennifer Tan" w:date="2016-12-21T16:10:00Z">
        <w:r w:rsidR="003E6D97">
          <w:t xml:space="preserve"> </w:t>
        </w:r>
      </w:ins>
      <w:ins w:id="363" w:author="Jennifer Tan" w:date="2016-12-21T16:07:00Z">
        <w:r w:rsidR="00C6426A">
          <w:t xml:space="preserve">in GM12878 </w:t>
        </w:r>
      </w:ins>
      <w:ins w:id="364" w:author="Jennifer Tan" w:date="2016-12-21T16:10:00Z">
        <w:r w:rsidR="003E6D97">
          <w:t xml:space="preserve">using histone marks </w:t>
        </w:r>
      </w:ins>
      <w:ins w:id="365" w:author="Jennifer Tan" w:date="2016-12-21T16:06:00Z">
        <w:r w:rsidR="00FA0446">
          <w:t>(</w:t>
        </w:r>
      </w:ins>
      <w:ins w:id="366" w:author="Jennifer Tan" w:date="2016-12-21T16:10:00Z">
        <w:r w:rsidR="003E6D97">
          <w:t xml:space="preserve">ENCODE </w:t>
        </w:r>
      </w:ins>
      <w:del w:id="367" w:author="Jennifer Tan" w:date="2016-12-21T16:06:00Z">
        <w:r w:rsidR="004C5B76" w:rsidDel="00FA0446">
          <w:delText xml:space="preserve">available on ENCODE </w:delText>
        </w:r>
      </w:del>
      <w:ins w:id="368" w:author="Jennifer Tan" w:date="2016-12-21T16:06:00Z">
        <w:r w:rsidR="00FA0446">
          <w:t>REF</w:t>
        </w:r>
      </w:ins>
      <w:del w:id="369" w:author="Jennifer Tan" w:date="2016-12-21T16:11:00Z">
        <w:r w:rsidR="004C5B76" w:rsidDel="003E6D97">
          <w:delText xml:space="preserve">⁠. </w:delText>
        </w:r>
      </w:del>
      <w:ins w:id="370" w:author="Jennifer Tan" w:date="2016-12-21T16:11:00Z">
        <w:r w:rsidR="003E6D97">
          <w:t>⁠).LincRNAs whose promoter region overlap predicted promoter regions were excluded from the analysis</w:t>
        </w:r>
      </w:ins>
      <w:ins w:id="371" w:author="Jennifer Tan" w:date="2016-12-21T16:12:00Z">
        <w:r w:rsidR="003E6D97">
          <w:t xml:space="preserve"> (Figure </w:t>
        </w:r>
      </w:ins>
      <w:ins w:id="372" w:author="Jennifer Tan" w:date="2016-12-21T16:13:00Z">
        <w:r w:rsidR="003E6D97">
          <w:t>6</w:t>
        </w:r>
      </w:ins>
      <w:ins w:id="373" w:author="Jennifer Tan" w:date="2016-12-21T16:12:00Z">
        <w:r w:rsidR="003E6D97">
          <w:t>)</w:t>
        </w:r>
      </w:ins>
      <w:ins w:id="374" w:author="Jennifer Tan" w:date="2016-12-21T16:11:00Z">
        <w:r w:rsidR="003E6D97">
          <w:t>.</w:t>
        </w:r>
      </w:ins>
      <w:del w:id="375" w:author="Jennifer Tan" w:date="2016-12-21T16:11:00Z">
        <w:r w:rsidR="004C5B76" w:rsidDel="003E6D97">
          <w:delText xml:space="preserve">These regulatory elements </w:delText>
        </w:r>
      </w:del>
      <w:del w:id="376" w:author="Jennifer Tan" w:date="2016-12-21T16:07:00Z">
        <w:r w:rsidR="004C5B76" w:rsidDel="00C6426A">
          <w:delText xml:space="preserve">are </w:delText>
        </w:r>
      </w:del>
      <w:del w:id="377" w:author="Jennifer Tan" w:date="2016-12-21T16:11:00Z">
        <w:r w:rsidR="004C5B76" w:rsidDel="003E6D97">
          <w:delText xml:space="preserve">predicted computationally </w:delText>
        </w:r>
      </w:del>
      <w:del w:id="378" w:author="Jennifer Tan" w:date="2016-12-21T16:07:00Z">
        <w:r w:rsidR="004C5B76" w:rsidDel="00C6426A">
          <w:delText xml:space="preserve">from </w:delText>
        </w:r>
      </w:del>
      <w:del w:id="379" w:author="Jennifer Tan" w:date="2016-12-21T16:11:00Z">
        <w:r w:rsidR="004C5B76" w:rsidDel="003E6D97">
          <w:delText xml:space="preserve">histone marks </w:delText>
        </w:r>
      </w:del>
      <w:del w:id="380" w:author="Jennifer Tan" w:date="2016-12-21T16:08:00Z">
        <w:r w:rsidR="004C5B76" w:rsidDel="00C6426A">
          <w:delText>by a hidden Markov-model</w:delText>
        </w:r>
      </w:del>
      <w:del w:id="381" w:author="Jennifer Tan" w:date="2016-12-21T16:11:00Z">
        <w:r w:rsidR="004C5B76" w:rsidDel="003E6D97">
          <w:delText xml:space="preserve">. </w:delText>
        </w:r>
      </w:del>
      <w:del w:id="382" w:author="Jennifer Tan" w:date="2016-12-21T16:08:00Z">
        <w:r w:rsidR="004C5B76" w:rsidDel="00C6426A">
          <w:delText xml:space="preserve">Predicted active promoters and all enhancers were considered. </w:delText>
        </w:r>
      </w:del>
      <w:del w:id="383" w:author="Jennifer Tan" w:date="2016-12-21T16:12:00Z">
        <w:r w:rsidR="004C5B76" w:rsidDel="003E6D97">
          <w:delText>The 2 categories of lincRNAs that are used throughout this report are elincRNAs, defined as overlapping enhancers marks but no promoters marks in their putative promoter region (Figure [Genome_browser]A), and other lincRNAs defined as overlapping neither enhancer nor promoters marks in their promoter region (Figure [Genome_browser]B).</w:delText>
        </w:r>
      </w:del>
    </w:p>
    <w:p w14:paraId="57ACE6A5" w14:textId="77777777" w:rsidR="00DA6F41" w:rsidRDefault="004C5B76">
      <w:pPr>
        <w:pStyle w:val="Heading2"/>
        <w:tabs>
          <w:tab w:val="left" w:pos="0"/>
        </w:tabs>
      </w:pPr>
      <w:r>
        <w:t>Expression levels</w:t>
      </w:r>
    </w:p>
    <w:p w14:paraId="1F193484" w14:textId="13C3E6BE" w:rsidR="00DA6F41" w:rsidRDefault="004C5B76">
      <w:pPr>
        <w:pStyle w:val="Firstparagraph"/>
      </w:pPr>
      <w:del w:id="384" w:author="Jennifer Tan" w:date="2016-12-21T16:13:00Z">
        <w:r w:rsidDel="003E6D97">
          <w:delText>Processed m</w:delText>
        </w:r>
      </w:del>
      <w:ins w:id="385" w:author="Jennifer Tan" w:date="2016-12-21T16:13:00Z">
        <w:r w:rsidR="003E6D97">
          <w:t>E</w:t>
        </w:r>
      </w:ins>
      <w:del w:id="386" w:author="Jennifer Tan" w:date="2016-12-21T16:13:00Z">
        <w:r w:rsidDel="003E6D97">
          <w:delText>edian e</w:delText>
        </w:r>
      </w:del>
      <w:r>
        <w:t xml:space="preserve">xpression </w:t>
      </w:r>
      <w:del w:id="387" w:author="Jennifer Tan" w:date="2016-12-21T16:13:00Z">
        <w:r w:rsidDel="003E6D97">
          <w:delText xml:space="preserve">data </w:delText>
        </w:r>
      </w:del>
      <w:ins w:id="388" w:author="Jennifer Tan" w:date="2016-12-21T16:13:00Z">
        <w:r w:rsidR="003E6D97">
          <w:t xml:space="preserve">levels </w:t>
        </w:r>
      </w:ins>
      <w:r>
        <w:t xml:space="preserve">for </w:t>
      </w:r>
      <w:proofErr w:type="spellStart"/>
      <w:r>
        <w:t>elincRNAs</w:t>
      </w:r>
      <w:proofErr w:type="spellEnd"/>
      <w:r>
        <w:t xml:space="preserve"> and protein-coding genes in 4 different cell lines</w:t>
      </w:r>
      <w:ins w:id="389" w:author="Jennifer Tan" w:date="2016-12-21T16:13:00Z">
        <w:r w:rsidR="003E6D97">
          <w:t xml:space="preserve"> (</w:t>
        </w:r>
      </w:ins>
      <w:ins w:id="390" w:author="Jennifer Tan" w:date="2016-12-21T16:14:00Z">
        <w:r w:rsidR="003E6D97">
          <w:t>GM12878, HUVEC, K562, and NHEK</w:t>
        </w:r>
      </w:ins>
      <w:ins w:id="391" w:author="Jennifer Tan" w:date="2016-12-21T16:13:00Z">
        <w:r w:rsidR="003E6D97">
          <w:t>)</w:t>
        </w:r>
      </w:ins>
      <w:r>
        <w:t xml:space="preserve"> were </w:t>
      </w:r>
      <w:del w:id="392" w:author="Jennifer Tan" w:date="2016-12-21T16:14:00Z">
        <w:r w:rsidDel="003E6D97">
          <w:delText xml:space="preserve">calculated </w:delText>
        </w:r>
      </w:del>
      <w:ins w:id="393" w:author="Jennifer Tan" w:date="2016-12-21T16:14:00Z">
        <w:r w:rsidR="003E6D97">
          <w:t xml:space="preserve">estimated </w:t>
        </w:r>
      </w:ins>
      <w:r>
        <w:t>by Jennifer Tan</w:t>
      </w:r>
      <w:del w:id="394" w:author="Jennifer Tan" w:date="2016-12-21T16:14:00Z">
        <w:r w:rsidDel="003E6D97">
          <w:delText xml:space="preserve"> (Tan et al, 2016, under revision)</w:delText>
        </w:r>
      </w:del>
      <w:r>
        <w:t xml:space="preserve"> using RNA sequencing data generated by the ENCODE consortium </w:t>
      </w:r>
      <w:ins w:id="395" w:author="Jennifer Tan" w:date="2016-12-21T16:14:00Z">
        <w:r w:rsidR="003E6D97">
          <w:t>(ENCODE REF)</w:t>
        </w:r>
      </w:ins>
      <w:r>
        <w:t xml:space="preserve">. Specifically, </w:t>
      </w:r>
      <w:del w:id="396" w:author="Jennifer Tan" w:date="2016-12-21T16:15:00Z">
        <w:r w:rsidDel="003E6D97">
          <w:delText xml:space="preserve">they used the number of </w:delText>
        </w:r>
      </w:del>
      <w:r>
        <w:t>reads</w:t>
      </w:r>
      <w:ins w:id="397" w:author="Jennifer Tan" w:date="2016-12-21T16:15:00Z">
        <w:r w:rsidR="003E6D97">
          <w:t xml:space="preserve"> that</w:t>
        </w:r>
      </w:ins>
      <w:r>
        <w:t xml:space="preserve"> overlap</w:t>
      </w:r>
      <w:del w:id="398" w:author="Jennifer Tan" w:date="2016-12-21T16:15:00Z">
        <w:r w:rsidDel="003E6D97">
          <w:delText>ping</w:delText>
        </w:r>
      </w:del>
      <w:r>
        <w:t xml:space="preserve"> exons of lincRNAs and </w:t>
      </w:r>
      <w:proofErr w:type="gramStart"/>
      <w:r>
        <w:t>protein-coding</w:t>
      </w:r>
      <w:proofErr w:type="gramEnd"/>
      <w:r>
        <w:t xml:space="preserve"> </w:t>
      </w:r>
      <w:del w:id="399" w:author="Jennifer Tan" w:date="2016-12-21T16:15:00Z">
        <w:r w:rsidDel="003E6D97">
          <w:delText xml:space="preserve">genes (GENCODE version 19) </w:delText>
        </w:r>
      </w:del>
      <w:ins w:id="400" w:author="Jennifer Tan" w:date="2016-12-21T16:15:00Z">
        <w:r w:rsidR="003E6D97">
          <w:t xml:space="preserve">were used </w:t>
        </w:r>
      </w:ins>
      <w:r>
        <w:t>to estimate the</w:t>
      </w:r>
      <w:ins w:id="401" w:author="Jennifer Tan" w:date="2016-12-21T16:16:00Z">
        <w:r w:rsidR="003E6D97">
          <w:t>ir</w:t>
        </w:r>
      </w:ins>
      <w:r>
        <w:t xml:space="preserve"> expression level</w:t>
      </w:r>
      <w:ins w:id="402" w:author="Jennifer Tan" w:date="2016-12-21T16:16:00Z">
        <w:r w:rsidR="003E6D97">
          <w:t>s</w:t>
        </w:r>
      </w:ins>
      <w:r>
        <w:t xml:space="preserve"> (</w:t>
      </w:r>
      <w:ins w:id="403" w:author="Jennifer Tan" w:date="2016-12-21T16:16:00Z">
        <w:r w:rsidR="003E6D97">
          <w:t xml:space="preserve">in </w:t>
        </w:r>
      </w:ins>
      <w:r>
        <w:t>RPKM)</w:t>
      </w:r>
      <w:del w:id="404" w:author="Jennifer Tan" w:date="2016-12-21T16:16:00Z">
        <w:r w:rsidDel="003E6D97">
          <w:delText xml:space="preserve"> in each sample</w:delText>
        </w:r>
      </w:del>
      <w:r>
        <w:t xml:space="preserve">. </w:t>
      </w:r>
      <w:commentRangeStart w:id="405"/>
      <w:r w:rsidRPr="003E6D97">
        <w:rPr>
          <w:strike/>
          <w:rPrChange w:id="406" w:author="Jennifer Tan" w:date="2016-12-21T16:16:00Z">
            <w:rPr/>
          </w:rPrChange>
        </w:rPr>
        <w:t>Genes with 0 RPKM in at least half of the samples were not considered.</w:t>
      </w:r>
      <w:commentRangeEnd w:id="405"/>
      <w:r w:rsidR="003E6D97" w:rsidRPr="003E6D97">
        <w:rPr>
          <w:rStyle w:val="CommentReference"/>
          <w:strike/>
          <w:rPrChange w:id="407" w:author="Jennifer Tan" w:date="2016-12-21T16:16:00Z">
            <w:rPr>
              <w:rStyle w:val="CommentReference"/>
            </w:rPr>
          </w:rPrChange>
        </w:rPr>
        <w:commentReference w:id="405"/>
      </w:r>
    </w:p>
    <w:p w14:paraId="25006700" w14:textId="77777777" w:rsidR="00DA6F41" w:rsidRDefault="004C5B76">
      <w:pPr>
        <w:pStyle w:val="Heading2"/>
        <w:tabs>
          <w:tab w:val="left" w:pos="0"/>
        </w:tabs>
      </w:pPr>
      <w:r>
        <w:t>Conservation and tissue specificity</w:t>
      </w:r>
    </w:p>
    <w:p w14:paraId="1B7C2393" w14:textId="0480AA8E" w:rsidR="00DA6F41" w:rsidRDefault="004C5B76">
      <w:pPr>
        <w:pStyle w:val="Firstparagraph"/>
      </w:pPr>
      <w:del w:id="408" w:author="Jennifer Tan" w:date="2016-12-21T16:17:00Z">
        <w:r w:rsidDel="009610B4">
          <w:delText>The s</w:delText>
        </w:r>
      </w:del>
      <w:proofErr w:type="gramStart"/>
      <w:ins w:id="409" w:author="Jennifer Tan" w:date="2016-12-21T16:17:00Z">
        <w:r w:rsidR="009610B4">
          <w:t>S</w:t>
        </w:r>
      </w:ins>
      <w:r>
        <w:t xml:space="preserve">equence conservation </w:t>
      </w:r>
      <w:ins w:id="410" w:author="Jennifer Tan" w:date="2016-12-21T16:17:00Z">
        <w:r w:rsidR="009610B4">
          <w:t>of gene</w:t>
        </w:r>
      </w:ins>
      <w:del w:id="411" w:author="Jennifer Tan" w:date="2016-12-21T16:17:00Z">
        <w:r w:rsidDel="009610B4">
          <w:delText>was previously calculated in</w:delText>
        </w:r>
      </w:del>
      <w:r>
        <w:t xml:space="preserve"> exons</w:t>
      </w:r>
      <w:del w:id="412" w:author="Jennifer Tan" w:date="2016-12-21T16:18:00Z">
        <w:r w:rsidDel="009610B4">
          <w:delText xml:space="preserve"> (Tan et al, 2016, under revision) through</w:delText>
        </w:r>
      </w:del>
      <w:ins w:id="413" w:author="Jennifer Tan" w:date="2016-12-21T16:18:00Z">
        <w:r w:rsidR="009610B4">
          <w:t xml:space="preserve"> across</w:t>
        </w:r>
      </w:ins>
      <w:r>
        <w:t xml:space="preserve"> mammalian and primate evolution </w:t>
      </w:r>
      <w:ins w:id="414" w:author="Jennifer Tan" w:date="2016-12-21T16:18:00Z">
        <w:r w:rsidR="009610B4">
          <w:t xml:space="preserve">were estimated </w:t>
        </w:r>
      </w:ins>
      <w:r>
        <w:t>using phastCons scores ⁠</w:t>
      </w:r>
      <w:ins w:id="415" w:author="Jennifer Tan" w:date="2016-12-21T16:18:00Z">
        <w:r w:rsidR="009610B4">
          <w:t>,</w:t>
        </w:r>
      </w:ins>
      <w:r>
        <w:t xml:space="preserve"> </w:t>
      </w:r>
      <w:del w:id="416" w:author="Jennifer Tan" w:date="2016-12-21T16:18:00Z">
        <w:r w:rsidDel="009610B4">
          <w:delText xml:space="preserve">and averaged phastCons score were used as </w:delText>
        </w:r>
      </w:del>
      <w:r>
        <w:t>a measure of exonic sequence conservation</w:t>
      </w:r>
      <w:ins w:id="417" w:author="Jennifer Tan" w:date="2016-12-21T16:18:00Z">
        <w:r w:rsidR="009610B4">
          <w:t>, by Jennifer Tan</w:t>
        </w:r>
      </w:ins>
      <w:proofErr w:type="gramEnd"/>
      <w:r>
        <w:t>. Tissue specificity index (</w:t>
      </w:r>
      <m:oMath>
        <m:r>
          <w:rPr>
            <w:rFonts w:ascii="Cambria Math" w:hAnsi="Cambria Math"/>
          </w:rPr>
          <m:t>τ</m:t>
        </m:r>
      </m:oMath>
      <w:r>
        <w:t xml:space="preserve">) was computed following the described procedure </w:t>
      </w:r>
      <w:proofErr w:type="gramStart"/>
      <w:r>
        <w:t>in ,</w:t>
      </w:r>
      <w:proofErr w:type="gramEnd"/>
      <w:r>
        <w:t xml:space="preserve"> considering only genes with expression above a cutoff of 0.1 RPKM.</w:t>
      </w:r>
    </w:p>
    <w:p w14:paraId="046D7734" w14:textId="77777777" w:rsidR="00DA6F41" w:rsidRDefault="004C5B76">
      <w:pPr>
        <w:pStyle w:val="Heading2"/>
        <w:tabs>
          <w:tab w:val="left" w:pos="0"/>
        </w:tabs>
      </w:pPr>
      <w:r>
        <w:lastRenderedPageBreak/>
        <w:t>Chip-</w:t>
      </w:r>
      <w:proofErr w:type="spellStart"/>
      <w:r>
        <w:t>seq</w:t>
      </w:r>
      <w:proofErr w:type="spellEnd"/>
      <w:r>
        <w:t xml:space="preserve"> data</w:t>
      </w:r>
    </w:p>
    <w:p w14:paraId="7682AD3A" w14:textId="100B2758" w:rsidR="00DA6F41" w:rsidRDefault="004C5B76">
      <w:pPr>
        <w:pStyle w:val="Firstparagraph"/>
      </w:pPr>
      <w:del w:id="418" w:author="Jennifer Tan" w:date="2016-12-21T16:20:00Z">
        <w:r w:rsidDel="009A044E">
          <w:delText>Chip</w:delText>
        </w:r>
      </w:del>
      <w:ins w:id="419" w:author="Jennifer Tan" w:date="2016-12-21T16:23:00Z">
        <w:r w:rsidR="009A044E">
          <w:t>P</w:t>
        </w:r>
      </w:ins>
      <w:del w:id="420" w:author="Jennifer Tan" w:date="2016-12-21T16:20:00Z">
        <w:r w:rsidDel="009A044E">
          <w:delText>-</w:delText>
        </w:r>
      </w:del>
      <w:del w:id="421" w:author="Jennifer Tan" w:date="2016-12-21T16:23:00Z">
        <w:r w:rsidDel="009A044E">
          <w:delText>seq p</w:delText>
        </w:r>
      </w:del>
      <w:r>
        <w:t xml:space="preserve">eaks for CTCF, RAD21 and SMC3 in GM12878 were </w:t>
      </w:r>
      <w:del w:id="422" w:author="Jennifer Tan" w:date="2016-12-21T16:20:00Z">
        <w:r w:rsidDel="009A044E">
          <w:delText xml:space="preserve">retrieved </w:delText>
        </w:r>
      </w:del>
      <w:ins w:id="423" w:author="Jennifer Tan" w:date="2016-12-21T16:23:00Z">
        <w:r w:rsidR="009A044E">
          <w:t>downloaded</w:t>
        </w:r>
      </w:ins>
      <w:ins w:id="424" w:author="Jennifer Tan" w:date="2016-12-21T16:20:00Z">
        <w:r w:rsidR="009A044E">
          <w:t xml:space="preserve"> </w:t>
        </w:r>
      </w:ins>
      <w:r>
        <w:t xml:space="preserve">from </w:t>
      </w:r>
      <w:del w:id="425" w:author="Jennifer Tan" w:date="2016-12-21T16:20:00Z">
        <w:r w:rsidDel="009A044E">
          <w:delText xml:space="preserve">the </w:delText>
        </w:r>
      </w:del>
      <w:r>
        <w:t>ENCODE</w:t>
      </w:r>
      <w:ins w:id="426" w:author="Jennifer Tan" w:date="2016-12-21T16:23:00Z">
        <w:r w:rsidR="009A044E">
          <w:t xml:space="preserve"> </w:t>
        </w:r>
        <w:proofErr w:type="spellStart"/>
        <w:r w:rsidR="009A044E">
          <w:t>ChIP</w:t>
        </w:r>
        <w:proofErr w:type="spellEnd"/>
        <w:r w:rsidR="009A044E">
          <w:t xml:space="preserve"> sequencing data</w:t>
        </w:r>
      </w:ins>
      <w:r>
        <w:t xml:space="preserve"> </w:t>
      </w:r>
      <w:del w:id="427" w:author="Jennifer Tan" w:date="2016-12-21T16:20:00Z">
        <w:r w:rsidDel="009A044E">
          <w:delText xml:space="preserve">website </w:delText>
        </w:r>
      </w:del>
      <w:r>
        <w:t xml:space="preserve">⁠. </w:t>
      </w:r>
      <w:proofErr w:type="spellStart"/>
      <w:r>
        <w:t>Cohesin</w:t>
      </w:r>
      <w:proofErr w:type="spellEnd"/>
      <w:r>
        <w:t xml:space="preserve"> peaks were defined as the union between the peaks of RAD21 and SMC3</w:t>
      </w:r>
      <w:del w:id="428" w:author="Jennifer Tan" w:date="2016-12-21T16:21:00Z">
        <w:r w:rsidDel="009A044E">
          <w:delText xml:space="preserve"> subunits</w:delText>
        </w:r>
      </w:del>
      <w:r>
        <w:t xml:space="preserve">. The </w:t>
      </w:r>
      <w:ins w:id="429" w:author="Jennifer Tan" w:date="2016-12-21T16:21:00Z">
        <w:r w:rsidR="009A044E">
          <w:t xml:space="preserve">non-overlapping </w:t>
        </w:r>
      </w:ins>
      <w:r>
        <w:t xml:space="preserve">CTCF and </w:t>
      </w:r>
      <w:proofErr w:type="spellStart"/>
      <w:r>
        <w:t>cohesin</w:t>
      </w:r>
      <w:proofErr w:type="spellEnd"/>
      <w:r>
        <w:t xml:space="preserve"> </w:t>
      </w:r>
      <w:del w:id="430" w:author="Jennifer Tan" w:date="2016-12-21T16:21:00Z">
        <w:r w:rsidDel="009A044E">
          <w:delText xml:space="preserve">exclusive </w:delText>
        </w:r>
      </w:del>
      <w:r>
        <w:t xml:space="preserve">peaks were obtained by </w:t>
      </w:r>
      <w:del w:id="431" w:author="Jennifer Tan" w:date="2016-12-21T16:22:00Z">
        <w:r w:rsidDel="009A044E">
          <w:delText xml:space="preserve">using </w:delText>
        </w:r>
      </w:del>
      <w:ins w:id="432" w:author="Jennifer Tan" w:date="2016-12-21T16:22:00Z">
        <w:r w:rsidR="009A044E">
          <w:t xml:space="preserve">excluding peaks </w:t>
        </w:r>
      </w:ins>
      <w:ins w:id="433" w:author="Jennifer Tan" w:date="2016-12-21T16:23:00Z">
        <w:r w:rsidR="009A044E">
          <w:t>common to both</w:t>
        </w:r>
      </w:ins>
      <w:ins w:id="434" w:author="Jennifer Tan" w:date="2016-12-21T16:22:00Z">
        <w:r w:rsidR="009A044E">
          <w:t xml:space="preserve"> CTCF and cohesion binding.</w:t>
        </w:r>
      </w:ins>
      <w:del w:id="435" w:author="Jennifer Tan" w:date="2016-12-21T16:23:00Z">
        <w:r w:rsidDel="009A044E">
          <w:delText>the intersect and subtract tools from the bedtools suite, removing all peaks that are common to CTCF and cohesin.</w:delText>
        </w:r>
      </w:del>
    </w:p>
    <w:p w14:paraId="0E3C71C6" w14:textId="77777777" w:rsidR="00DA6F41" w:rsidRDefault="004C5B76">
      <w:pPr>
        <w:pStyle w:val="Heading2"/>
        <w:tabs>
          <w:tab w:val="left" w:pos="0"/>
        </w:tabs>
      </w:pPr>
      <w:r>
        <w:t>Enrichment of genetic elements</w:t>
      </w:r>
    </w:p>
    <w:p w14:paraId="3FE57B64" w14:textId="2F49DCA9" w:rsidR="00DA6F41" w:rsidRDefault="004C5B76">
      <w:pPr>
        <w:pStyle w:val="Firstparagraph"/>
      </w:pPr>
      <w:r>
        <w:t xml:space="preserve">All enrichment tests were performed using the genome association tester (GAT) ⁠ version 1.2. This </w:t>
      </w:r>
      <w:del w:id="436" w:author="Jennifer Tan" w:date="2016-12-21T16:24:00Z">
        <w:r w:rsidDel="00D373AB">
          <w:delText xml:space="preserve">program </w:delText>
        </w:r>
      </w:del>
      <w:ins w:id="437" w:author="Jennifer Tan" w:date="2016-12-21T16:24:00Z">
        <w:r w:rsidR="00D373AB">
          <w:t xml:space="preserve">tool </w:t>
        </w:r>
      </w:ins>
      <w:del w:id="438" w:author="Jennifer Tan" w:date="2016-12-21T16:24:00Z">
        <w:r w:rsidDel="00D373AB">
          <w:delText xml:space="preserve">allows to </w:delText>
        </w:r>
      </w:del>
      <w:r>
        <w:t>test</w:t>
      </w:r>
      <w:ins w:id="439" w:author="Jennifer Tan" w:date="2016-12-21T16:24:00Z">
        <w:r w:rsidR="00D373AB">
          <w:t>s</w:t>
        </w:r>
      </w:ins>
      <w:r>
        <w:t xml:space="preserve"> </w:t>
      </w:r>
      <w:del w:id="440" w:author="Jennifer Tan" w:date="2016-12-21T16:24:00Z">
        <w:r w:rsidDel="00D373AB">
          <w:delText xml:space="preserve">if </w:delText>
        </w:r>
      </w:del>
      <w:ins w:id="441" w:author="Jennifer Tan" w:date="2016-12-21T16:25:00Z">
        <w:r w:rsidR="00BF3FA9">
          <w:t>for enrichment</w:t>
        </w:r>
      </w:ins>
      <w:ins w:id="442" w:author="Jennifer Tan" w:date="2016-12-21T16:26:00Z">
        <w:r w:rsidR="00BF3FA9">
          <w:t xml:space="preserve"> </w:t>
        </w:r>
      </w:ins>
      <w:ins w:id="443" w:author="Jennifer Tan" w:date="2016-12-21T16:25:00Z">
        <w:r w:rsidR="00BF3FA9">
          <w:t>of</w:t>
        </w:r>
      </w:ins>
      <w:ins w:id="444" w:author="Jennifer Tan" w:date="2016-12-21T16:31:00Z">
        <w:r w:rsidR="00CB1650">
          <w:t xml:space="preserve"> </w:t>
        </w:r>
      </w:ins>
      <w:ins w:id="445" w:author="Jennifer Tan" w:date="2016-12-21T16:40:00Z">
        <w:r w:rsidR="006F4983">
          <w:t xml:space="preserve">the number of observed overlap between </w:t>
        </w:r>
      </w:ins>
      <w:ins w:id="446" w:author="Jennifer Tan" w:date="2016-12-21T16:31:00Z">
        <w:r w:rsidR="00CB1650">
          <w:t>lincRNA</w:t>
        </w:r>
      </w:ins>
      <w:ins w:id="447" w:author="Jennifer Tan" w:date="2016-12-21T16:33:00Z">
        <w:r w:rsidR="00CB1650">
          <w:t xml:space="preserve">s </w:t>
        </w:r>
      </w:ins>
      <w:ins w:id="448" w:author="Jennifer Tan" w:date="2016-12-21T16:40:00Z">
        <w:r w:rsidR="006F4983">
          <w:t>and</w:t>
        </w:r>
      </w:ins>
      <w:ins w:id="449" w:author="Jennifer Tan" w:date="2016-12-21T16:32:00Z">
        <w:r w:rsidR="00CB1650">
          <w:t xml:space="preserve"> </w:t>
        </w:r>
      </w:ins>
      <w:r>
        <w:t xml:space="preserve">genomic </w:t>
      </w:r>
      <w:ins w:id="450" w:author="Jennifer Tan" w:date="2016-12-21T16:32:00Z">
        <w:r w:rsidR="00CB1650">
          <w:t>elements</w:t>
        </w:r>
      </w:ins>
      <w:del w:id="451" w:author="Jennifer Tan" w:date="2016-12-21T16:32:00Z">
        <w:r w:rsidDel="00CB1650">
          <w:delText>segments of interest are found in a desired set of annotations</w:delText>
        </w:r>
      </w:del>
      <w:r>
        <w:t xml:space="preserve"> more often than expected if they were distributed randomly</w:t>
      </w:r>
      <w:ins w:id="452" w:author="Jennifer Tan" w:date="2016-12-21T16:36:00Z">
        <w:r w:rsidR="00CB1650">
          <w:t>. The null distribution</w:t>
        </w:r>
      </w:ins>
      <w:ins w:id="453" w:author="Jennifer Tan" w:date="2016-12-21T16:37:00Z">
        <w:r w:rsidR="00CB1650">
          <w:t xml:space="preserve"> was</w:t>
        </w:r>
      </w:ins>
      <w:ins w:id="454" w:author="Jennifer Tan" w:date="2016-12-21T16:36:00Z">
        <w:r w:rsidR="00CB1650">
          <w:t xml:space="preserve"> </w:t>
        </w:r>
      </w:ins>
      <w:ins w:id="455" w:author="Jennifer Tan" w:date="2016-12-21T16:37:00Z">
        <w:r w:rsidR="00CB1650">
          <w:rPr>
            <w:rFonts w:cs="Arial"/>
          </w:rPr>
          <w:t xml:space="preserve">obtained by randomly sampling 10,000 times (with replacement) segments of the same length and matching GC content as the tested loci </w:t>
        </w:r>
      </w:ins>
      <w:del w:id="456" w:author="Jennifer Tan" w:date="2016-12-21T16:37:00Z">
        <w:r w:rsidDel="00CB1650">
          <w:delText xml:space="preserve"> </w:delText>
        </w:r>
      </w:del>
      <w:del w:id="457" w:author="Jennifer Tan" w:date="2016-12-21T16:34:00Z">
        <w:r w:rsidDel="00CB1650">
          <w:delText xml:space="preserve">in </w:delText>
        </w:r>
      </w:del>
      <w:ins w:id="458" w:author="Jennifer Tan" w:date="2016-12-21T16:34:00Z">
        <w:r w:rsidR="00CB1650">
          <w:t xml:space="preserve">across </w:t>
        </w:r>
      </w:ins>
      <w:del w:id="459" w:author="Jennifer Tan" w:date="2016-12-21T16:33:00Z">
        <w:r w:rsidDel="00CB1650">
          <w:delText xml:space="preserve">a workspace. All tests using lincRNAs as annotations or segments were performed using </w:delText>
        </w:r>
      </w:del>
      <w:r>
        <w:t>the intergenic regions of the human genome</w:t>
      </w:r>
      <w:del w:id="460" w:author="Jennifer Tan" w:date="2016-12-21T16:33:00Z">
        <w:r w:rsidDel="00CB1650">
          <w:delText xml:space="preserve"> as a workspace</w:delText>
        </w:r>
      </w:del>
      <w:r>
        <w:t xml:space="preserve">. </w:t>
      </w:r>
      <w:del w:id="461" w:author="Jennifer Tan" w:date="2016-12-21T16:34:00Z">
        <w:r w:rsidDel="00CB1650">
          <w:delText>When testing for e</w:delText>
        </w:r>
      </w:del>
      <w:ins w:id="462" w:author="Jennifer Tan" w:date="2016-12-21T16:34:00Z">
        <w:r w:rsidR="00CB1650">
          <w:t>E</w:t>
        </w:r>
      </w:ins>
      <w:r>
        <w:t xml:space="preserve">nrichment of </w:t>
      </w:r>
      <w:ins w:id="463" w:author="Jennifer Tan" w:date="2016-12-21T16:34:00Z">
        <w:r w:rsidR="00CB1650">
          <w:t xml:space="preserve">loop </w:t>
        </w:r>
      </w:ins>
      <w:r>
        <w:t>anchors at</w:t>
      </w:r>
      <w:ins w:id="464" w:author="Jennifer Tan" w:date="2016-12-21T16:34:00Z">
        <w:r w:rsidR="00CB1650">
          <w:t xml:space="preserve"> TAD</w:t>
        </w:r>
      </w:ins>
      <w:r>
        <w:t xml:space="preserve"> boundaries</w:t>
      </w:r>
      <w:ins w:id="465" w:author="Jennifer Tan" w:date="2016-12-21T16:34:00Z">
        <w:r w:rsidR="00CB1650">
          <w:t xml:space="preserve"> was compared to </w:t>
        </w:r>
      </w:ins>
      <w:ins w:id="466" w:author="Jennifer Tan" w:date="2016-12-21T16:36:00Z">
        <w:r w:rsidR="00CB1650">
          <w:t>random regions of the same size randomly placed across</w:t>
        </w:r>
      </w:ins>
      <w:del w:id="467" w:author="Jennifer Tan" w:date="2016-12-21T16:36:00Z">
        <w:r w:rsidDel="00CB1650">
          <w:delText>,</w:delText>
        </w:r>
      </w:del>
      <w:r>
        <w:t xml:space="preserve"> the whole genome</w:t>
      </w:r>
      <w:del w:id="468" w:author="Jennifer Tan" w:date="2016-12-21T16:36:00Z">
        <w:r w:rsidDel="00CB1650">
          <w:delText xml:space="preserve"> was used as the workspace</w:delText>
        </w:r>
      </w:del>
      <w:r>
        <w:t xml:space="preserve">. </w:t>
      </w:r>
      <w:ins w:id="469" w:author="Jennifer Tan" w:date="2016-12-21T16:38:00Z">
        <w:r w:rsidR="00CB1650">
          <w:rPr>
            <w:rFonts w:cs="Arial"/>
          </w:rPr>
          <w:t xml:space="preserve">To control for potential confounding variables that correlate with GC content, such as gene density, the genome was divided into segments of 10 </w:t>
        </w:r>
        <w:proofErr w:type="gramStart"/>
        <w:r w:rsidR="00CB1650">
          <w:rPr>
            <w:rFonts w:cs="Arial"/>
          </w:rPr>
          <w:t>Kb</w:t>
        </w:r>
        <w:proofErr w:type="gramEnd"/>
        <w:r w:rsidR="00CB1650">
          <w:rPr>
            <w:rFonts w:cs="Arial"/>
          </w:rPr>
          <w:t xml:space="preserve"> and assigned to eight </w:t>
        </w:r>
        <w:proofErr w:type="spellStart"/>
        <w:r w:rsidR="00CB1650">
          <w:rPr>
            <w:rFonts w:cs="Arial"/>
          </w:rPr>
          <w:t>isochore</w:t>
        </w:r>
        <w:proofErr w:type="spellEnd"/>
        <w:r w:rsidR="00CB1650">
          <w:rPr>
            <w:rFonts w:cs="Arial"/>
          </w:rPr>
          <w:t xml:space="preserve"> bins in the enrichment analysis. The GC content of each bin was as follows: 0-36, 36-38, 38-40, 40-42, 42-44, 44-46, 46-48, 48-100</w:t>
        </w:r>
      </w:ins>
      <w:ins w:id="470" w:author="Jennifer Tan" w:date="2016-12-21T16:40:00Z">
        <w:r w:rsidR="006F4983">
          <w:rPr>
            <w:rFonts w:cs="Arial"/>
          </w:rPr>
          <w:t xml:space="preserve"> (REF)</w:t>
        </w:r>
      </w:ins>
      <w:ins w:id="471" w:author="Jennifer Tan" w:date="2016-12-21T16:38:00Z">
        <w:r w:rsidR="00CB1650">
          <w:rPr>
            <w:rFonts w:cs="Arial"/>
          </w:rPr>
          <w:t xml:space="preserve">. </w:t>
        </w:r>
      </w:ins>
      <w:r w:rsidRPr="006F4983">
        <w:rPr>
          <w:strike/>
          <w:rPrChange w:id="472" w:author="Jennifer Tan" w:date="2016-12-21T16:41:00Z">
            <w:rPr/>
          </w:rPrChange>
        </w:rPr>
        <w:t xml:space="preserve">For all tests, the number of samples was set to 10,000, the number of buckets was </w:t>
      </w:r>
      <w:commentRangeStart w:id="473"/>
      <w:r w:rsidRPr="006F4983">
        <w:rPr>
          <w:strike/>
          <w:rPrChange w:id="474" w:author="Jennifer Tan" w:date="2016-12-21T16:41:00Z">
            <w:rPr/>
          </w:rPrChange>
        </w:rPr>
        <w:t xml:space="preserve">consequently adjusted to 270,000 </w:t>
      </w:r>
      <w:commentRangeEnd w:id="473"/>
      <w:r w:rsidR="00CB1650" w:rsidRPr="006F4983">
        <w:rPr>
          <w:rStyle w:val="CommentReference"/>
          <w:strike/>
          <w:rPrChange w:id="475" w:author="Jennifer Tan" w:date="2016-12-21T16:41:00Z">
            <w:rPr>
              <w:rStyle w:val="CommentReference"/>
            </w:rPr>
          </w:rPrChange>
        </w:rPr>
        <w:commentReference w:id="473"/>
      </w:r>
      <w:r w:rsidRPr="006F4983">
        <w:rPr>
          <w:strike/>
          <w:rPrChange w:id="476" w:author="Jennifer Tan" w:date="2016-12-21T16:41:00Z">
            <w:rPr/>
          </w:rPrChange>
        </w:rPr>
        <w:t xml:space="preserve">and </w:t>
      </w:r>
      <w:commentRangeStart w:id="477"/>
      <w:r w:rsidRPr="006F4983">
        <w:rPr>
          <w:strike/>
          <w:rPrChange w:id="478" w:author="Jennifer Tan" w:date="2016-12-21T16:41:00Z">
            <w:rPr/>
          </w:rPrChange>
        </w:rPr>
        <w:t>segments overlap was used as the measure</w:t>
      </w:r>
      <w:commentRangeEnd w:id="477"/>
      <w:r w:rsidR="00CB1650" w:rsidRPr="006F4983">
        <w:rPr>
          <w:rStyle w:val="CommentReference"/>
          <w:strike/>
          <w:rPrChange w:id="479" w:author="Jennifer Tan" w:date="2016-12-21T16:41:00Z">
            <w:rPr>
              <w:rStyle w:val="CommentReference"/>
            </w:rPr>
          </w:rPrChange>
        </w:rPr>
        <w:commentReference w:id="477"/>
      </w:r>
      <w:r w:rsidRPr="006F4983">
        <w:rPr>
          <w:strike/>
          <w:rPrChange w:id="480" w:author="Jennifer Tan" w:date="2016-12-21T16:41:00Z">
            <w:rPr/>
          </w:rPrChange>
        </w:rPr>
        <w:t>.</w:t>
      </w:r>
    </w:p>
    <w:p w14:paraId="61BB8996" w14:textId="17F6892C" w:rsidR="00DA6F41" w:rsidRDefault="004C5B76">
      <w:pPr>
        <w:pStyle w:val="BodyText"/>
      </w:pPr>
      <w:r>
        <w:t xml:space="preserve">For all enrichment tests, two values are reported in the results section: Fold enrichment and q-value. </w:t>
      </w:r>
      <w:del w:id="481" w:author="Jennifer Tan" w:date="2016-12-21T16:42:00Z">
        <w:r w:rsidDel="006F4983">
          <w:delText>The f</w:delText>
        </w:r>
      </w:del>
      <w:ins w:id="482" w:author="Jennifer Tan" w:date="2016-12-21T16:42:00Z">
        <w:r w:rsidR="006F4983">
          <w:t>F</w:t>
        </w:r>
      </w:ins>
      <w:r>
        <w:t xml:space="preserve">old enrichment corresponds to the ratio </w:t>
      </w:r>
      <w:ins w:id="483" w:author="Jennifer Tan" w:date="2016-12-21T16:42:00Z">
        <w:r w:rsidR="006F4983">
          <w:t>between</w:t>
        </w:r>
      </w:ins>
      <w:del w:id="484" w:author="Jennifer Tan" w:date="2016-12-21T16:42:00Z">
        <w:r w:rsidDel="006F4983">
          <w:delText>of</w:delText>
        </w:r>
      </w:del>
      <w:r>
        <w:t xml:space="preserve"> observed </w:t>
      </w:r>
      <w:del w:id="485" w:author="Jennifer Tan" w:date="2016-12-21T16:42:00Z">
        <w:r w:rsidDel="006F4983">
          <w:delText xml:space="preserve">to </w:delText>
        </w:r>
      </w:del>
      <w:ins w:id="486" w:author="Jennifer Tan" w:date="2016-12-21T16:42:00Z">
        <w:r w:rsidR="006F4983">
          <w:t xml:space="preserve">and </w:t>
        </w:r>
      </w:ins>
      <w:del w:id="487" w:author="Jennifer Tan" w:date="2016-12-21T16:41:00Z">
        <w:r w:rsidDel="006F4983">
          <w:delText xml:space="preserve">average </w:delText>
        </w:r>
      </w:del>
      <w:ins w:id="488" w:author="Jennifer Tan" w:date="2016-12-21T16:41:00Z">
        <w:r w:rsidR="006F4983">
          <w:t xml:space="preserve">the </w:t>
        </w:r>
        <w:commentRangeStart w:id="489"/>
        <w:r w:rsidR="006F4983">
          <w:t xml:space="preserve">median </w:t>
        </w:r>
        <w:commentRangeEnd w:id="489"/>
        <w:r w:rsidR="006F4983">
          <w:rPr>
            <w:rStyle w:val="CommentReference"/>
          </w:rPr>
          <w:commentReference w:id="489"/>
        </w:r>
      </w:ins>
      <w:r>
        <w:t>expected number of segment</w:t>
      </w:r>
      <w:del w:id="491" w:author="Jennifer Tan" w:date="2016-12-21T16:43:00Z">
        <w:r w:rsidDel="006F4983">
          <w:delText>s</w:delText>
        </w:r>
      </w:del>
      <w:ins w:id="492" w:author="Jennifer Tan" w:date="2016-12-21T16:42:00Z">
        <w:r w:rsidR="006F4983">
          <w:t xml:space="preserve"> </w:t>
        </w:r>
      </w:ins>
      <w:del w:id="493" w:author="Jennifer Tan" w:date="2016-12-21T16:43:00Z">
        <w:r w:rsidDel="006F4983">
          <w:delText xml:space="preserve"> </w:delText>
        </w:r>
      </w:del>
      <w:r>
        <w:t>overlap</w:t>
      </w:r>
      <w:ins w:id="494" w:author="Jennifer Tan" w:date="2016-12-21T16:43:00Z">
        <w:r w:rsidR="006F4983">
          <w:t>s</w:t>
        </w:r>
      </w:ins>
      <w:del w:id="495" w:author="Jennifer Tan" w:date="2016-12-21T16:42:00Z">
        <w:r w:rsidDel="006F4983">
          <w:delText>ping the given annotation</w:delText>
        </w:r>
      </w:del>
      <w:del w:id="496" w:author="Jennifer Tan" w:date="2016-12-21T16:43:00Z">
        <w:r w:rsidDel="006F4983">
          <w:delText>,</w:delText>
        </w:r>
      </w:del>
      <w:ins w:id="497" w:author="Jennifer Tan" w:date="2016-12-21T16:43:00Z">
        <w:r w:rsidR="006F4983">
          <w:t>. Fold enrichment</w:t>
        </w:r>
      </w:ins>
      <w:ins w:id="498" w:author="Jennifer Tan" w:date="2016-12-21T16:44:00Z">
        <w:r w:rsidR="006F4983">
          <w:t>s</w:t>
        </w:r>
      </w:ins>
      <w:ins w:id="499" w:author="Jennifer Tan" w:date="2016-12-21T16:43:00Z">
        <w:r w:rsidR="006F4983">
          <w:t xml:space="preserve"> above</w:t>
        </w:r>
      </w:ins>
      <w:del w:id="500" w:author="Jennifer Tan" w:date="2016-12-21T16:43:00Z">
        <w:r w:rsidDel="006F4983">
          <w:delText xml:space="preserve"> it is higher than</w:delText>
        </w:r>
      </w:del>
      <w:r>
        <w:t xml:space="preserve"> 1 </w:t>
      </w:r>
      <w:ins w:id="501" w:author="Jennifer Tan" w:date="2016-12-21T16:43:00Z">
        <w:r w:rsidR="006F4983">
          <w:t>indicate</w:t>
        </w:r>
      </w:ins>
      <w:del w:id="502" w:author="Jennifer Tan" w:date="2016-12-21T16:43:00Z">
        <w:r w:rsidDel="006F4983">
          <w:delText>if</w:delText>
        </w:r>
      </w:del>
      <w:r>
        <w:t xml:space="preserve"> the </w:t>
      </w:r>
      <w:ins w:id="503" w:author="Jennifer Tan" w:date="2016-12-21T16:44:00Z">
        <w:r w:rsidR="006F4983">
          <w:t xml:space="preserve">tested </w:t>
        </w:r>
      </w:ins>
      <w:r>
        <w:t>segment</w:t>
      </w:r>
      <w:ins w:id="504" w:author="Jennifer Tan" w:date="2016-12-21T16:44:00Z">
        <w:r w:rsidR="006F4983">
          <w:t>s</w:t>
        </w:r>
      </w:ins>
      <w:r>
        <w:t xml:space="preserve"> </w:t>
      </w:r>
      <w:del w:id="505" w:author="Jennifer Tan" w:date="2016-12-21T16:44:00Z">
        <w:r w:rsidDel="006F4983">
          <w:delText xml:space="preserve">is </w:delText>
        </w:r>
      </w:del>
      <w:ins w:id="506" w:author="Jennifer Tan" w:date="2016-12-21T16:44:00Z">
        <w:r w:rsidR="006F4983">
          <w:t xml:space="preserve">are </w:t>
        </w:r>
      </w:ins>
      <w:r>
        <w:t xml:space="preserve">enriched compared to random expectation, </w:t>
      </w:r>
      <w:del w:id="507" w:author="Jennifer Tan" w:date="2016-12-21T16:44:00Z">
        <w:r w:rsidDel="006F4983">
          <w:delText xml:space="preserve">and </w:delText>
        </w:r>
      </w:del>
      <w:ins w:id="508" w:author="Jennifer Tan" w:date="2016-12-21T16:44:00Z">
        <w:r w:rsidR="006F4983">
          <w:t xml:space="preserve">where those </w:t>
        </w:r>
      </w:ins>
      <w:del w:id="509" w:author="Jennifer Tan" w:date="2016-12-21T16:44:00Z">
        <w:r w:rsidDel="006F4983">
          <w:delText xml:space="preserve">lower </w:delText>
        </w:r>
      </w:del>
      <w:ins w:id="510" w:author="Jennifer Tan" w:date="2016-12-21T16:44:00Z">
        <w:r w:rsidR="006F4983">
          <w:t>below</w:t>
        </w:r>
      </w:ins>
      <w:del w:id="511" w:author="Jennifer Tan" w:date="2016-12-21T16:44:00Z">
        <w:r w:rsidDel="006F4983">
          <w:delText>than</w:delText>
        </w:r>
      </w:del>
      <w:r>
        <w:t xml:space="preserve"> 1 </w:t>
      </w:r>
      <w:ins w:id="512" w:author="Jennifer Tan" w:date="2016-12-21T16:44:00Z">
        <w:r w:rsidR="006F4983">
          <w:t xml:space="preserve">represent </w:t>
        </w:r>
      </w:ins>
      <w:del w:id="513" w:author="Jennifer Tan" w:date="2016-12-21T16:44:00Z">
        <w:r w:rsidDel="006F4983">
          <w:delText xml:space="preserve">if the segment is </w:delText>
        </w:r>
      </w:del>
      <w:r>
        <w:t>deplet</w:t>
      </w:r>
      <w:del w:id="514" w:author="Jennifer Tan" w:date="2016-12-21T16:45:00Z">
        <w:r w:rsidDel="006F4983">
          <w:delText>ed</w:delText>
        </w:r>
      </w:del>
      <w:ins w:id="515" w:author="Jennifer Tan" w:date="2016-12-21T16:45:00Z">
        <w:r w:rsidR="006F4983">
          <w:t>ions in observed overlaps</w:t>
        </w:r>
      </w:ins>
      <w:r>
        <w:t>. The q-value</w:t>
      </w:r>
      <w:ins w:id="516" w:author="Jennifer Tan" w:date="2016-12-21T16:45:00Z">
        <w:r w:rsidR="0096507D">
          <w:t>s are adjusted</w:t>
        </w:r>
      </w:ins>
      <w:del w:id="517" w:author="Jennifer Tan" w:date="2016-12-21T16:45:00Z">
        <w:r w:rsidDel="0096507D">
          <w:delText xml:space="preserve"> corresponds to the</w:delText>
        </w:r>
      </w:del>
      <w:r>
        <w:t xml:space="preserve"> p-value</w:t>
      </w:r>
      <w:ins w:id="518" w:author="Jennifer Tan" w:date="2016-12-21T16:46:00Z">
        <w:r w:rsidR="0096507D">
          <w:t>s</w:t>
        </w:r>
      </w:ins>
      <w:r>
        <w:t xml:space="preserve"> </w:t>
      </w:r>
      <w:del w:id="519" w:author="Jennifer Tan" w:date="2016-12-21T16:46:00Z">
        <w:r w:rsidDel="0096507D">
          <w:delText xml:space="preserve">once it has been </w:delText>
        </w:r>
      </w:del>
      <w:del w:id="520" w:author="Jennifer Tan" w:date="2016-12-21T16:47:00Z">
        <w:r w:rsidDel="0096507D">
          <w:delText>correct</w:delText>
        </w:r>
      </w:del>
      <w:del w:id="521" w:author="Jennifer Tan" w:date="2016-12-21T16:46:00Z">
        <w:r w:rsidDel="0096507D">
          <w:delText>ed</w:delText>
        </w:r>
      </w:del>
      <w:del w:id="522" w:author="Jennifer Tan" w:date="2016-12-21T16:47:00Z">
        <w:r w:rsidDel="0096507D">
          <w:delText xml:space="preserve"> for multiple testing </w:delText>
        </w:r>
      </w:del>
      <w:r>
        <w:t xml:space="preserve">using </w:t>
      </w:r>
      <w:ins w:id="523" w:author="Jennifer Tan" w:date="2016-12-21T16:47:00Z">
        <w:r w:rsidR="0096507D">
          <w:t xml:space="preserve">the </w:t>
        </w:r>
      </w:ins>
      <w:del w:id="524" w:author="Jennifer Tan" w:date="2016-12-21T16:47:00Z">
        <w:r w:rsidDel="0096507D">
          <w:delText xml:space="preserve">false discovery rate controlled with the </w:delText>
        </w:r>
      </w:del>
      <w:r>
        <w:t xml:space="preserve">Benjamin-Hochberg </w:t>
      </w:r>
      <w:ins w:id="525" w:author="Jennifer Tan" w:date="2016-12-21T16:47:00Z">
        <w:r w:rsidR="0096507D">
          <w:t>multiple-testing correction</w:t>
        </w:r>
      </w:ins>
      <w:del w:id="526" w:author="Jennifer Tan" w:date="2016-12-21T16:47:00Z">
        <w:r w:rsidDel="0096507D">
          <w:delText>procedure</w:delText>
        </w:r>
      </w:del>
      <w:r>
        <w:t>.</w:t>
      </w:r>
    </w:p>
    <w:p w14:paraId="729A2CA9" w14:textId="7974E405" w:rsidR="00DA6F41" w:rsidDel="008D25BA" w:rsidRDefault="004C5B76">
      <w:pPr>
        <w:pStyle w:val="Heading2"/>
        <w:tabs>
          <w:tab w:val="left" w:pos="0"/>
        </w:tabs>
        <w:rPr>
          <w:del w:id="527" w:author="Jennifer Tan" w:date="2016-12-21T17:02:00Z"/>
        </w:rPr>
      </w:pPr>
      <w:del w:id="528" w:author="Jennifer Tan" w:date="2016-12-21T17:02:00Z">
        <w:r w:rsidDel="008D25BA">
          <w:delText>TAD definition</w:delText>
        </w:r>
      </w:del>
    </w:p>
    <w:p w14:paraId="1FB04230" w14:textId="59B50D25" w:rsidR="00DA6F41" w:rsidDel="008D25BA" w:rsidRDefault="004C5B76">
      <w:pPr>
        <w:pStyle w:val="Firstparagraph"/>
        <w:rPr>
          <w:del w:id="529" w:author="Jennifer Tan" w:date="2016-12-21T17:02:00Z"/>
        </w:rPr>
      </w:pPr>
      <w:del w:id="530" w:author="Jennifer Tan" w:date="2016-12-21T16:47:00Z">
        <w:r w:rsidDel="001866A0">
          <w:delText>The list of</w:delText>
        </w:r>
      </w:del>
      <w:del w:id="531" w:author="Jennifer Tan" w:date="2016-12-21T17:02:00Z">
        <w:r w:rsidDel="008D25BA">
          <w:delText xml:space="preserve"> TADs</w:delText>
        </w:r>
      </w:del>
      <w:del w:id="532" w:author="Jennifer Tan" w:date="2016-12-21T16:48:00Z">
        <w:r w:rsidDel="001866A0">
          <w:delText xml:space="preserve"> used in the computations was obtained from . They called the TADs based on</w:delText>
        </w:r>
      </w:del>
      <w:del w:id="533" w:author="Jennifer Tan" w:date="2016-12-21T17:02:00Z">
        <w:r w:rsidDel="008D25BA">
          <w:delText xml:space="preserve"> Hi-C data </w:delText>
        </w:r>
      </w:del>
      <w:del w:id="534" w:author="Jennifer Tan" w:date="2016-12-21T16:49:00Z">
        <w:r w:rsidDel="00BB7E25">
          <w:delText xml:space="preserve">across </w:delText>
        </w:r>
      </w:del>
      <w:del w:id="535" w:author="Jennifer Tan" w:date="2016-12-21T17:02:00Z">
        <w:r w:rsidDel="008D25BA">
          <w:delText>different human cell lines</w:delText>
        </w:r>
      </w:del>
      <w:del w:id="536" w:author="Jennifer Tan" w:date="2016-12-21T16:49:00Z">
        <w:r w:rsidDel="00BB7E25">
          <w:delText>,</w:delText>
        </w:r>
      </w:del>
      <w:del w:id="537" w:author="Jennifer Tan" w:date="2016-12-21T16:50:00Z">
        <w:r w:rsidDel="002862EF">
          <w:delText xml:space="preserve"> normaliz</w:delText>
        </w:r>
      </w:del>
      <w:del w:id="538" w:author="Jennifer Tan" w:date="2016-12-21T16:49:00Z">
        <w:r w:rsidDel="00BB7E25">
          <w:delText>ed</w:delText>
        </w:r>
      </w:del>
      <w:del w:id="539" w:author="Jennifer Tan" w:date="2016-12-21T16:50:00Z">
        <w:r w:rsidDel="002862EF">
          <w:delText xml:space="preserve"> and processed with their own algorithm</w:delText>
        </w:r>
      </w:del>
      <w:del w:id="540" w:author="Jennifer Tan" w:date="2016-12-21T17:02:00Z">
        <w:r w:rsidDel="008D25BA">
          <w:delText xml:space="preserve">. </w:delText>
        </w:r>
      </w:del>
      <w:del w:id="541" w:author="Jennifer Tan" w:date="2016-12-21T16:50:00Z">
        <w:r w:rsidDel="002862EF">
          <w:delText>Here, a</w:delText>
        </w:r>
      </w:del>
      <w:del w:id="542" w:author="Jennifer Tan" w:date="2016-12-21T17:02:00Z">
        <w:r w:rsidDel="008D25BA">
          <w:delText xml:space="preserve">ll </w:delText>
        </w:r>
      </w:del>
      <w:del w:id="543" w:author="Jennifer Tan" w:date="2016-12-21T16:50:00Z">
        <w:r w:rsidDel="002862EF">
          <w:delText xml:space="preserve">the </w:delText>
        </w:r>
      </w:del>
      <w:del w:id="544" w:author="Jennifer Tan" w:date="2016-12-21T17:02:00Z">
        <w:r w:rsidDel="008D25BA">
          <w:delText xml:space="preserve">large TADs that completely encompass smaller </w:delText>
        </w:r>
      </w:del>
      <w:del w:id="545" w:author="Jennifer Tan" w:date="2016-12-21T16:50:00Z">
        <w:r w:rsidDel="002862EF">
          <w:delText xml:space="preserve">ones </w:delText>
        </w:r>
      </w:del>
      <w:del w:id="546" w:author="Jennifer Tan" w:date="2016-12-21T17:02:00Z">
        <w:r w:rsidDel="008D25BA">
          <w:delText>were removed to</w:delText>
        </w:r>
      </w:del>
      <w:del w:id="547" w:author="Jennifer Tan" w:date="2016-12-21T16:52:00Z">
        <w:r w:rsidDel="00216725">
          <w:delText xml:space="preserve"> </w:delText>
        </w:r>
      </w:del>
      <w:del w:id="548" w:author="Jennifer Tan" w:date="2016-12-21T16:53:00Z">
        <w:r w:rsidDel="00216725">
          <w:delText>preserve the signal from the boundaries of the small TADs. Boundaries from very large TADs would otherwise contain the signal from smaller TADs inside, generating noise.</w:delText>
        </w:r>
      </w:del>
    </w:p>
    <w:p w14:paraId="47E7E967" w14:textId="77777777" w:rsidR="00DA6F41" w:rsidRDefault="004C5B76">
      <w:pPr>
        <w:pStyle w:val="Heading2"/>
        <w:tabs>
          <w:tab w:val="left" w:pos="0"/>
        </w:tabs>
      </w:pPr>
      <w:r>
        <w:t>Hi-C data and normalization</w:t>
      </w:r>
    </w:p>
    <w:p w14:paraId="26F1F693" w14:textId="0ECD5396" w:rsidR="00DA6F41" w:rsidRDefault="004C5B76">
      <w:pPr>
        <w:pStyle w:val="Firstparagraph"/>
      </w:pPr>
      <w:del w:id="549" w:author="Jennifer Tan" w:date="2016-12-21T16:57:00Z">
        <w:r w:rsidDel="009B3CAD">
          <w:delText xml:space="preserve">Contacts were calculated using Hi-C contact matrices from . </w:delText>
        </w:r>
      </w:del>
      <w:r>
        <w:t xml:space="preserve">All </w:t>
      </w:r>
      <w:ins w:id="550" w:author="Jennifer Tan" w:date="2016-12-21T16:57:00Z">
        <w:r w:rsidR="009B3CAD">
          <w:t>chromosomal interactions were estimated</w:t>
        </w:r>
      </w:ins>
      <w:del w:id="551" w:author="Jennifer Tan" w:date="2016-12-21T16:57:00Z">
        <w:r w:rsidDel="009B3CAD">
          <w:delText xml:space="preserve">computations </w:delText>
        </w:r>
      </w:del>
      <w:del w:id="552" w:author="Jennifer Tan" w:date="2016-12-21T16:56:00Z">
        <w:r w:rsidDel="009B3CAD">
          <w:delText xml:space="preserve">are </w:delText>
        </w:r>
      </w:del>
      <w:del w:id="553" w:author="Jennifer Tan" w:date="2016-12-21T16:57:00Z">
        <w:r w:rsidDel="009B3CAD">
          <w:delText>performed</w:delText>
        </w:r>
      </w:del>
      <w:r>
        <w:t xml:space="preserve"> </w:t>
      </w:r>
      <w:del w:id="554" w:author="Jennifer Tan" w:date="2016-12-21T16:56:00Z">
        <w:r w:rsidDel="009B3CAD">
          <w:delText xml:space="preserve">on </w:delText>
        </w:r>
      </w:del>
      <w:ins w:id="555" w:author="Jennifer Tan" w:date="2016-12-21T16:56:00Z">
        <w:r w:rsidR="009B3CAD">
          <w:t xml:space="preserve">using </w:t>
        </w:r>
      </w:ins>
      <w:r>
        <w:t xml:space="preserve">5kb resolution </w:t>
      </w:r>
      <w:ins w:id="556" w:author="Jennifer Tan" w:date="2016-12-21T16:56:00Z">
        <w:r w:rsidR="009B3CAD">
          <w:t xml:space="preserve">Hi-C contact </w:t>
        </w:r>
      </w:ins>
      <w:r>
        <w:t xml:space="preserve">matrices constructed from all </w:t>
      </w:r>
      <w:ins w:id="557" w:author="Jennifer Tan" w:date="2016-12-21T16:57:00Z">
        <w:r w:rsidR="009B3CAD">
          <w:t xml:space="preserve">mapped </w:t>
        </w:r>
      </w:ins>
      <w:r>
        <w:t>read pairs</w:t>
      </w:r>
      <w:del w:id="558" w:author="Jennifer Tan" w:date="2016-12-21T16:57:00Z">
        <w:r w:rsidDel="009B3CAD">
          <w:delText xml:space="preserve"> mapping to the genome</w:delText>
        </w:r>
      </w:del>
      <w:r>
        <w:t xml:space="preserve"> with </w:t>
      </w:r>
      <w:del w:id="559" w:author="Jennifer Tan" w:date="2016-12-21T16:57:00Z">
        <w:r w:rsidDel="009B3CAD">
          <w:delText xml:space="preserve">a </w:delText>
        </w:r>
      </w:del>
      <w:r>
        <w:t>MAPQ score</w:t>
      </w:r>
      <w:ins w:id="560" w:author="Jennifer Tan" w:date="2016-12-21T16:58:00Z">
        <w:r w:rsidR="009B3CAD">
          <w:t>s above</w:t>
        </w:r>
      </w:ins>
      <w:del w:id="561" w:author="Jennifer Tan" w:date="2016-12-21T16:58:00Z">
        <w:r w:rsidDel="009B3CAD">
          <w:delText xml:space="preserve"> of at least</w:delText>
        </w:r>
      </w:del>
      <w:r>
        <w:t xml:space="preserve"> 30</w:t>
      </w:r>
      <w:ins w:id="562" w:author="Jennifer Tan" w:date="2016-12-21T16:56:00Z">
        <w:r w:rsidR="009B3CAD">
          <w:t xml:space="preserve"> (REF)</w:t>
        </w:r>
      </w:ins>
      <w:r>
        <w:t xml:space="preserve">. To correct for bias induced by chromatin accessibility and restriction sites </w:t>
      </w:r>
      <w:del w:id="563" w:author="Jennifer Tan" w:date="2016-12-21T16:58:00Z">
        <w:r w:rsidDel="009B3CAD">
          <w:delText xml:space="preserve">density </w:delText>
        </w:r>
      </w:del>
      <w:ins w:id="564" w:author="Jennifer Tan" w:date="2016-12-21T16:58:00Z">
        <w:r w:rsidR="009B3CAD">
          <w:t>frequency across the genome</w:t>
        </w:r>
      </w:ins>
      <w:r>
        <w:t xml:space="preserve">, matrices were normalized using the </w:t>
      </w:r>
      <w:ins w:id="565" w:author="Jennifer Tan" w:date="2016-12-21T16:58:00Z">
        <w:r w:rsidR="009B3CAD">
          <w:t xml:space="preserve">provided </w:t>
        </w:r>
      </w:ins>
      <w:r>
        <w:t>KR normalization vector</w:t>
      </w:r>
      <w:ins w:id="566" w:author="Jennifer Tan" w:date="2016-12-21T17:00:00Z">
        <w:r w:rsidR="008D25BA">
          <w:t xml:space="preserve"> for all cell lines</w:t>
        </w:r>
      </w:ins>
      <w:del w:id="567" w:author="Jennifer Tan" w:date="2016-12-21T16:58:00Z">
        <w:r w:rsidDel="009B3CAD">
          <w:delText xml:space="preserve"> provided by the authors whenever possible</w:delText>
        </w:r>
      </w:del>
      <w:ins w:id="568" w:author="Jennifer Tan" w:date="2016-12-21T16:58:00Z">
        <w:r w:rsidR="009B3CAD">
          <w:t xml:space="preserve"> except for chromosome 9, where</w:t>
        </w:r>
      </w:ins>
      <w:del w:id="569" w:author="Jennifer Tan" w:date="2016-12-21T16:58:00Z">
        <w:r w:rsidDel="009B3CAD">
          <w:delText>.</w:delText>
        </w:r>
      </w:del>
      <w:r>
        <w:t xml:space="preserve"> </w:t>
      </w:r>
      <w:ins w:id="570" w:author="Jennifer Tan" w:date="2016-12-21T16:58:00Z">
        <w:r w:rsidR="009B3CAD">
          <w:t xml:space="preserve">the </w:t>
        </w:r>
      </w:ins>
      <w:r>
        <w:t xml:space="preserve">SQRTVC (square root vanilla coverage) was used </w:t>
      </w:r>
      <w:del w:id="571" w:author="Jennifer Tan" w:date="2016-12-21T16:59:00Z">
        <w:r w:rsidDel="009B3CAD">
          <w:delText>for chromosome 9 of all cell lines, because</w:delText>
        </w:r>
      </w:del>
      <w:ins w:id="572" w:author="Jennifer Tan" w:date="2016-12-21T16:59:00Z">
        <w:r w:rsidR="009B3CAD">
          <w:t>as</w:t>
        </w:r>
      </w:ins>
      <w:r>
        <w:t xml:space="preserve"> the KR algorithm did not </w:t>
      </w:r>
      <w:ins w:id="573" w:author="Jennifer Tan" w:date="2016-12-21T17:00:00Z">
        <w:r w:rsidR="008D25BA">
          <w:t xml:space="preserve">reach </w:t>
        </w:r>
      </w:ins>
      <w:r>
        <w:t>converge</w:t>
      </w:r>
      <w:ins w:id="574" w:author="Jennifer Tan" w:date="2016-12-21T17:00:00Z">
        <w:r w:rsidR="008D25BA">
          <w:t>nce</w:t>
        </w:r>
      </w:ins>
      <w:r>
        <w:t xml:space="preserve"> for </w:t>
      </w:r>
      <w:ins w:id="575" w:author="Jennifer Tan" w:date="2016-12-21T16:59:00Z">
        <w:r w:rsidR="009B3CAD">
          <w:t xml:space="preserve">this </w:t>
        </w:r>
      </w:ins>
      <w:r>
        <w:t xml:space="preserve">chromosome </w:t>
      </w:r>
      <w:del w:id="576" w:author="Jennifer Tan" w:date="2016-12-21T16:59:00Z">
        <w:r w:rsidDel="009B3CAD">
          <w:delText>9</w:delText>
        </w:r>
      </w:del>
      <w:ins w:id="577" w:author="Jennifer Tan" w:date="2016-12-21T16:59:00Z">
        <w:r w:rsidR="009B3CAD">
          <w:t>in</w:t>
        </w:r>
      </w:ins>
      <w:del w:id="578" w:author="Jennifer Tan" w:date="2016-12-21T16:59:00Z">
        <w:r w:rsidDel="009B3CAD">
          <w:delText xml:space="preserve"> of</w:delText>
        </w:r>
      </w:del>
      <w:r>
        <w:t xml:space="preserve"> K562</w:t>
      </w:r>
      <w:del w:id="579" w:author="Jennifer Tan" w:date="2016-12-21T16:59:00Z">
        <w:r w:rsidDel="009B3CAD">
          <w:delText xml:space="preserve"> </w:delText>
        </w:r>
      </w:del>
      <w:ins w:id="580" w:author="Jennifer Tan" w:date="2016-12-21T16:59:00Z">
        <w:r w:rsidR="009B3CAD">
          <w:t xml:space="preserve">, </w:t>
        </w:r>
      </w:ins>
      <w:del w:id="581" w:author="Jennifer Tan" w:date="2016-12-21T16:59:00Z">
        <w:r w:rsidDel="009B3CAD">
          <w:delText xml:space="preserve">probably </w:delText>
        </w:r>
      </w:del>
      <w:ins w:id="582" w:author="Jennifer Tan" w:date="2016-12-21T16:59:00Z">
        <w:r w:rsidR="009B3CAD">
          <w:t xml:space="preserve">likely </w:t>
        </w:r>
      </w:ins>
      <w:del w:id="583" w:author="Jennifer Tan" w:date="2016-12-21T17:00:00Z">
        <w:r w:rsidDel="009B3CAD">
          <w:delText>as a result of</w:delText>
        </w:r>
      </w:del>
      <w:ins w:id="584" w:author="Jennifer Tan" w:date="2016-12-21T17:00:00Z">
        <w:r w:rsidR="009B3CAD">
          <w:t>due to</w:t>
        </w:r>
      </w:ins>
      <w:r>
        <w:t xml:space="preserve"> the high </w:t>
      </w:r>
      <w:proofErr w:type="spellStart"/>
      <w:r>
        <w:t>sparsity</w:t>
      </w:r>
      <w:proofErr w:type="spellEnd"/>
      <w:r>
        <w:t xml:space="preserve"> of the matrix. I chose SQRTVC </w:t>
      </w:r>
      <w:del w:id="585" w:author="Jennifer Tan" w:date="2016-12-21T17:01:00Z">
        <w:r w:rsidDel="008D25BA">
          <w:delText>as a substition for KR as the authors reported</w:delText>
        </w:r>
      </w:del>
      <w:ins w:id="586" w:author="Jennifer Tan" w:date="2016-12-21T17:01:00Z">
        <w:r w:rsidR="008D25BA">
          <w:t>as</w:t>
        </w:r>
      </w:ins>
      <w:r>
        <w:t xml:space="preserve"> this method </w:t>
      </w:r>
      <w:del w:id="587" w:author="Jennifer Tan" w:date="2016-12-21T17:01:00Z">
        <w:r w:rsidDel="008D25BA">
          <w:delText xml:space="preserve">to </w:delText>
        </w:r>
      </w:del>
      <w:r>
        <w:t>yield</w:t>
      </w:r>
      <w:ins w:id="588" w:author="Jennifer Tan" w:date="2016-12-21T17:01:00Z">
        <w:r w:rsidR="008D25BA">
          <w:t>s</w:t>
        </w:r>
      </w:ins>
      <w:r>
        <w:t xml:space="preserve"> very </w:t>
      </w:r>
      <w:del w:id="589" w:author="Jennifer Tan" w:date="2016-12-21T17:01:00Z">
        <w:r w:rsidDel="008D25BA">
          <w:delText xml:space="preserve">close </w:delText>
        </w:r>
      </w:del>
      <w:ins w:id="590" w:author="Jennifer Tan" w:date="2016-12-21T17:01:00Z">
        <w:r w:rsidR="008D25BA">
          <w:t xml:space="preserve">similar </w:t>
        </w:r>
      </w:ins>
      <w:r>
        <w:t xml:space="preserve">results to KR. The normalization procedure, as described by the authors, </w:t>
      </w:r>
      <w:del w:id="591" w:author="Jennifer Tan" w:date="2016-12-21T17:02:00Z">
        <w:r w:rsidDel="008D25BA">
          <w:delText xml:space="preserve">consists </w:delText>
        </w:r>
      </w:del>
      <w:ins w:id="592" w:author="Jennifer Tan" w:date="2016-12-21T17:02:00Z">
        <w:r w:rsidR="008D25BA">
          <w:t>sequentially</w:t>
        </w:r>
      </w:ins>
      <w:del w:id="593" w:author="Jennifer Tan" w:date="2016-12-21T17:02:00Z">
        <w:r w:rsidDel="008D25BA">
          <w:delText>in</w:delText>
        </w:r>
      </w:del>
      <w:r>
        <w:t xml:space="preserve"> </w:t>
      </w:r>
      <w:del w:id="594" w:author="Jennifer Tan" w:date="2016-12-21T17:02:00Z">
        <w:r w:rsidDel="008D25BA">
          <w:delText xml:space="preserve">dividing </w:delText>
        </w:r>
      </w:del>
      <w:ins w:id="595" w:author="Jennifer Tan" w:date="2016-12-21T17:02:00Z">
        <w:r w:rsidR="008D25BA">
          <w:t xml:space="preserve">divides </w:t>
        </w:r>
      </w:ins>
      <w:r>
        <w:t xml:space="preserve">each entry in the raw contact matrix M by </w:t>
      </w:r>
      <w:del w:id="596" w:author="Jennifer Tan" w:date="2016-12-21T17:02:00Z">
        <w:r w:rsidDel="008D25BA">
          <w:delText xml:space="preserve">a </w:delText>
        </w:r>
      </w:del>
      <w:ins w:id="597" w:author="Jennifer Tan" w:date="2016-12-21T17:02:00Z">
        <w:r w:rsidR="008D25BA">
          <w:t xml:space="preserve">its </w:t>
        </w:r>
      </w:ins>
      <w:r>
        <w:t>corresponding value in the normalization vector N:</w:t>
      </w:r>
    </w:p>
    <w:p w14:paraId="2B8D3D4B" w14:textId="77777777" w:rsidR="00DA6F41" w:rsidRDefault="004C5B76">
      <w:pPr>
        <w:pStyle w:val="BodyText"/>
      </w:pPr>
      <m:oMathPara>
        <m:oMath>
          <m:sSubSup>
            <m:sSubSupPr>
              <m:ctrlPr>
                <w:rPr>
                  <w:rFonts w:ascii="Cambria Math" w:hAnsi="Cambria Math"/>
                </w:rPr>
              </m:ctrlPr>
            </m:sSubSupPr>
            <m:e>
              <m:r>
                <w:rPr>
                  <w:rFonts w:ascii="Cambria Math" w:hAnsi="Cambria Math"/>
                </w:rPr>
                <m:t>M</m:t>
              </m:r>
            </m:e>
            <m:sub>
              <m:r>
                <w:rPr>
                  <w:rFonts w:ascii="Cambria Math" w:hAnsi="Cambria Math"/>
                </w:rPr>
                <m:t>i,j</m:t>
              </m:r>
            </m:sub>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M</m:t>
                  </m:r>
                </m:e>
                <m:sub>
                  <m:r>
                    <w:rPr>
                      <w:rFonts w:ascii="Cambria Math" w:hAnsi="Cambria Math"/>
                    </w:rPr>
                    <m:t>i,j</m:t>
                  </m:r>
                </m:sub>
              </m:sSub>
            </m:num>
            <m:den>
              <m:sSub>
                <m:sSubPr>
                  <m:ctrlPr>
                    <w:rPr>
                      <w:rFonts w:ascii="Cambria Math" w:hAnsi="Cambria Math"/>
                    </w:rPr>
                  </m:ctrlPr>
                </m:sSubPr>
                <m:e>
                  <m:r>
                    <w:rPr>
                      <w:rFonts w:ascii="Cambria Math" w:hAnsi="Cambria Math"/>
                    </w:rPr>
                    <m:t>N</m:t>
                  </m:r>
                </m:e>
                <m:sub>
                  <m:r>
                    <w:rPr>
                      <w:rFonts w:ascii="Cambria Math" w:hAnsi="Cambria Math"/>
                    </w:rPr>
                    <m:t>KR</m:t>
                  </m:r>
                </m:sub>
              </m:sSub>
              <m:r>
                <w:rPr>
                  <w:rFonts w:ascii="Cambria Math" w:hAnsi="Cambria Math"/>
                </w:rPr>
                <m:t>[</m:t>
              </m:r>
              <m:f>
                <m:fPr>
                  <m:ctrlPr>
                    <w:rPr>
                      <w:rFonts w:ascii="Cambria Math" w:hAnsi="Cambria Math"/>
                    </w:rPr>
                  </m:ctrlPr>
                </m:fPr>
                <m:num>
                  <m:r>
                    <w:rPr>
                      <w:rFonts w:ascii="Cambria Math" w:hAnsi="Cambria Math"/>
                    </w:rPr>
                    <m:t>i</m:t>
                  </m:r>
                </m:num>
                <m:den>
                  <m:r>
                    <w:rPr>
                      <w:rFonts w:ascii="Cambria Math" w:hAnsi="Cambria Math"/>
                    </w:rPr>
                    <m:t>res</m:t>
                  </m:r>
                </m:den>
              </m:f>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KR</m:t>
                  </m:r>
                </m:sub>
              </m:sSub>
              <m:r>
                <w:rPr>
                  <w:rFonts w:ascii="Cambria Math" w:hAnsi="Cambria Math"/>
                </w:rPr>
                <m:t>[</m:t>
              </m:r>
              <m:f>
                <m:fPr>
                  <m:ctrlPr>
                    <w:rPr>
                      <w:rFonts w:ascii="Cambria Math" w:hAnsi="Cambria Math"/>
                    </w:rPr>
                  </m:ctrlPr>
                </m:fPr>
                <m:num>
                  <m:r>
                    <w:rPr>
                      <w:rFonts w:ascii="Cambria Math" w:hAnsi="Cambria Math"/>
                    </w:rPr>
                    <m:t>j</m:t>
                  </m:r>
                </m:num>
                <m:den>
                  <m:r>
                    <w:rPr>
                      <w:rFonts w:ascii="Cambria Math" w:hAnsi="Cambria Math"/>
                    </w:rPr>
                    <m:t>res</m:t>
                  </m:r>
                </m:den>
              </m:f>
              <m:r>
                <w:rPr>
                  <w:rFonts w:ascii="Cambria Math" w:hAnsi="Cambria Math"/>
                </w:rPr>
                <m:t>]</m:t>
              </m:r>
            </m:den>
          </m:f>
        </m:oMath>
      </m:oMathPara>
    </w:p>
    <w:p w14:paraId="6475428E" w14:textId="77777777" w:rsidR="00DA6F41" w:rsidRDefault="004C5B76">
      <w:pPr>
        <w:pStyle w:val="BodyText"/>
      </w:pPr>
      <w:r>
        <w:t xml:space="preserve">Where </w:t>
      </w:r>
      <m:oMath>
        <m:sSub>
          <m:sSubPr>
            <m:ctrlPr>
              <w:rPr>
                <w:rFonts w:ascii="Cambria Math" w:hAnsi="Cambria Math"/>
              </w:rPr>
            </m:ctrlPr>
          </m:sSubPr>
          <m:e>
            <m:r>
              <w:rPr>
                <w:rFonts w:ascii="Cambria Math" w:hAnsi="Cambria Math"/>
              </w:rPr>
              <m:t>M</m:t>
            </m:r>
          </m:e>
          <m:sub>
            <m:r>
              <w:rPr>
                <w:rFonts w:ascii="Cambria Math" w:hAnsi="Cambria Math"/>
              </w:rPr>
              <m:t>i</m:t>
            </m:r>
            <w:proofErr w:type="gramStart"/>
            <m:r>
              <w:rPr>
                <w:rFonts w:ascii="Cambria Math" w:hAnsi="Cambria Math"/>
              </w:rPr>
              <m:t>,j</m:t>
            </m:r>
            <w:proofErr w:type="gramEnd"/>
          </m:sub>
        </m:sSub>
      </m:oMath>
      <w:r>
        <w:t xml:space="preserve"> is an entry from the raw matrix and </w:t>
      </w:r>
      <m:oMath>
        <m:sSubSup>
          <m:sSubSupPr>
            <m:ctrlPr>
              <w:rPr>
                <w:rFonts w:ascii="Cambria Math" w:hAnsi="Cambria Math"/>
              </w:rPr>
            </m:ctrlPr>
          </m:sSubSupPr>
          <m:e>
            <m:r>
              <w:rPr>
                <w:rFonts w:ascii="Cambria Math" w:hAnsi="Cambria Math"/>
              </w:rPr>
              <m:t>M</m:t>
            </m:r>
          </m:e>
          <m:sub>
            <m:r>
              <w:rPr>
                <w:rFonts w:ascii="Cambria Math" w:hAnsi="Cambria Math"/>
              </w:rPr>
              <m:t>i,j</m:t>
            </m:r>
          </m:sub>
          <m:sup/>
        </m:sSubSup>
      </m:oMath>
      <w:r>
        <w:t xml:space="preserve"> corresponding normalized entry.</w:t>
      </w:r>
    </w:p>
    <w:p w14:paraId="11C62DA5" w14:textId="77777777" w:rsidR="008D25BA" w:rsidRDefault="008D25BA" w:rsidP="008D25BA">
      <w:pPr>
        <w:pStyle w:val="Heading2"/>
        <w:tabs>
          <w:tab w:val="left" w:pos="0"/>
        </w:tabs>
        <w:rPr>
          <w:ins w:id="598" w:author="Jennifer Tan" w:date="2016-12-21T17:03:00Z"/>
        </w:rPr>
      </w:pPr>
      <w:ins w:id="599" w:author="Jennifer Tan" w:date="2016-12-21T17:03:00Z">
        <w:r>
          <w:lastRenderedPageBreak/>
          <w:t>TAD definition</w:t>
        </w:r>
      </w:ins>
    </w:p>
    <w:p w14:paraId="7AD1C750" w14:textId="77777777" w:rsidR="008D25BA" w:rsidRDefault="008D25BA" w:rsidP="008D25BA">
      <w:pPr>
        <w:pStyle w:val="Firstparagraph"/>
        <w:rPr>
          <w:ins w:id="600" w:author="Jennifer Tan" w:date="2016-12-21T17:03:00Z"/>
        </w:rPr>
      </w:pPr>
      <w:ins w:id="601" w:author="Jennifer Tan" w:date="2016-12-21T17:03:00Z">
        <w:r>
          <w:t>Positions TADs were estimated using Hi-C data from four different human cell lines (GM12878, HUVEC, K562, and NHEK). All large TADs that completely encompass smaller TADs were removed from the analysis to focus on low-level interactions within TADs and not interactions occurring between TADs (i.e. building higher level meta-TADs [REF]).</w:t>
        </w:r>
      </w:ins>
    </w:p>
    <w:p w14:paraId="01873967" w14:textId="77777777" w:rsidR="00DA6F41" w:rsidRDefault="004C5B76">
      <w:pPr>
        <w:pStyle w:val="Heading2"/>
        <w:tabs>
          <w:tab w:val="left" w:pos="0"/>
        </w:tabs>
      </w:pPr>
      <w:r>
        <w:t>TAD boundaries definition</w:t>
      </w:r>
    </w:p>
    <w:p w14:paraId="20BB84F4" w14:textId="040C30B7" w:rsidR="006B19A7" w:rsidRDefault="008D25BA" w:rsidP="00153489">
      <w:pPr>
        <w:pStyle w:val="Firstparagraph"/>
        <w:rPr>
          <w:ins w:id="602" w:author="Jennifer Tan" w:date="2016-12-21T17:15:00Z"/>
        </w:rPr>
      </w:pPr>
      <w:ins w:id="603" w:author="Jennifer Tan" w:date="2016-12-21T17:03:00Z">
        <w:r>
          <w:t xml:space="preserve">TAD </w:t>
        </w:r>
      </w:ins>
      <w:del w:id="604" w:author="Jennifer Tan" w:date="2016-12-21T17:03:00Z">
        <w:r w:rsidR="004C5B76" w:rsidDel="008D25BA">
          <w:delText>B</w:delText>
        </w:r>
      </w:del>
      <w:ins w:id="605" w:author="Jennifer Tan" w:date="2016-12-21T17:03:00Z">
        <w:r>
          <w:t>b</w:t>
        </w:r>
      </w:ins>
      <w:r w:rsidR="004C5B76">
        <w:t xml:space="preserve">oundaries </w:t>
      </w:r>
      <w:del w:id="606" w:author="Jennifer Tan" w:date="2016-12-21T17:03:00Z">
        <w:r w:rsidR="004C5B76" w:rsidDel="008D25BA">
          <w:delText>a</w:delText>
        </w:r>
      </w:del>
      <w:ins w:id="607" w:author="Jennifer Tan" w:date="2016-12-21T17:03:00Z">
        <w:r>
          <w:t xml:space="preserve">were defined </w:t>
        </w:r>
      </w:ins>
      <w:del w:id="608" w:author="Jennifer Tan" w:date="2016-12-21T17:03:00Z">
        <w:r w:rsidR="004C5B76" w:rsidDel="008D25BA">
          <w:delText>re</w:delText>
        </w:r>
      </w:del>
      <w:del w:id="609" w:author="Jennifer Tan" w:date="2016-12-21T17:24:00Z">
        <w:r w:rsidR="004C5B76" w:rsidDel="0031486D">
          <w:delText xml:space="preserve"> extend</w:delText>
        </w:r>
      </w:del>
      <w:del w:id="610" w:author="Jennifer Tan" w:date="2016-12-21T17:03:00Z">
        <w:r w:rsidR="004C5B76" w:rsidDel="008D25BA">
          <w:delText>ed</w:delText>
        </w:r>
      </w:del>
      <w:del w:id="611" w:author="Jennifer Tan" w:date="2016-12-21T17:24:00Z">
        <w:r w:rsidR="004C5B76" w:rsidDel="0031486D">
          <w:delText xml:space="preserve"> from TAD borders </w:delText>
        </w:r>
      </w:del>
      <w:del w:id="612" w:author="Jennifer Tan" w:date="2016-12-21T17:03:00Z">
        <w:r w:rsidR="004C5B76" w:rsidDel="008D25BA">
          <w:delText xml:space="preserve">towards the interior of TADs </w:delText>
        </w:r>
      </w:del>
      <w:r w:rsidR="004C5B76">
        <w:t>using a custom algorithm</w:t>
      </w:r>
      <w:ins w:id="613" w:author="Jennifer Tan" w:date="2016-12-21T17:04:00Z">
        <w:r>
          <w:t xml:space="preserve"> </w:t>
        </w:r>
      </w:ins>
      <w:del w:id="614" w:author="Jennifer Tan" w:date="2016-12-21T17:04:00Z">
        <w:r w:rsidR="004C5B76" w:rsidDel="008D25BA">
          <w:delText>. The method used to define boundaries</w:delText>
        </w:r>
      </w:del>
      <w:ins w:id="615" w:author="Jennifer Tan" w:date="2016-12-21T17:04:00Z">
        <w:r>
          <w:t xml:space="preserve">based </w:t>
        </w:r>
      </w:ins>
      <w:del w:id="616" w:author="Jennifer Tan" w:date="2016-12-21T17:04:00Z">
        <w:r w:rsidR="004C5B76" w:rsidDel="008D25BA">
          <w:delText xml:space="preserve"> relies </w:delText>
        </w:r>
      </w:del>
      <w:r w:rsidR="004C5B76">
        <w:t xml:space="preserve">on the assumption that </w:t>
      </w:r>
      <w:ins w:id="617" w:author="Jennifer Tan" w:date="2016-12-21T17:05:00Z">
        <w:r>
          <w:rPr>
            <w:color w:val="000000"/>
          </w:rPr>
          <w:t xml:space="preserve">chromosomal interactions are </w:t>
        </w:r>
      </w:ins>
      <w:ins w:id="618" w:author="Jennifer Tan" w:date="2016-12-21T17:06:00Z">
        <w:r>
          <w:rPr>
            <w:color w:val="000000"/>
          </w:rPr>
          <w:t xml:space="preserve">largely </w:t>
        </w:r>
      </w:ins>
      <w:ins w:id="619" w:author="Jennifer Tan" w:date="2016-12-21T17:05:00Z">
        <w:r>
          <w:rPr>
            <w:color w:val="000000"/>
          </w:rPr>
          <w:t>restricted</w:t>
        </w:r>
      </w:ins>
      <w:ins w:id="620" w:author="Jennifer Tan" w:date="2016-12-21T17:06:00Z">
        <w:r>
          <w:rPr>
            <w:color w:val="000000"/>
          </w:rPr>
          <w:t xml:space="preserve"> within TAD</w:t>
        </w:r>
      </w:ins>
      <w:ins w:id="621" w:author="Jennifer Tan" w:date="2016-12-21T17:09:00Z">
        <w:r w:rsidR="007170C1">
          <w:rPr>
            <w:color w:val="000000"/>
          </w:rPr>
          <w:t>s</w:t>
        </w:r>
      </w:ins>
      <w:ins w:id="622" w:author="Jennifer Tan" w:date="2016-12-21T17:25:00Z">
        <w:r w:rsidR="0031486D">
          <w:rPr>
            <w:color w:val="000000"/>
          </w:rPr>
          <w:t xml:space="preserve"> and</w:t>
        </w:r>
      </w:ins>
      <w:ins w:id="623" w:author="Jennifer Tan" w:date="2016-12-21T17:06:00Z">
        <w:r>
          <w:rPr>
            <w:color w:val="000000"/>
          </w:rPr>
          <w:t xml:space="preserve"> fewer interactions </w:t>
        </w:r>
      </w:ins>
      <w:ins w:id="624" w:author="Jennifer Tan" w:date="2016-12-21T17:07:00Z">
        <w:r>
          <w:rPr>
            <w:color w:val="000000"/>
          </w:rPr>
          <w:t xml:space="preserve">occur across </w:t>
        </w:r>
      </w:ins>
      <w:ins w:id="625" w:author="Jennifer Tan" w:date="2016-12-21T17:06:00Z">
        <w:r>
          <w:rPr>
            <w:color w:val="000000"/>
          </w:rPr>
          <w:t>TAD</w:t>
        </w:r>
      </w:ins>
      <w:ins w:id="626" w:author="Jennifer Tan" w:date="2016-12-21T17:07:00Z">
        <w:r>
          <w:rPr>
            <w:color w:val="000000"/>
          </w:rPr>
          <w:t>s, delimited by their</w:t>
        </w:r>
      </w:ins>
      <w:ins w:id="627" w:author="Jennifer Tan" w:date="2016-12-21T17:06:00Z">
        <w:r>
          <w:rPr>
            <w:color w:val="000000"/>
          </w:rPr>
          <w:t xml:space="preserve"> boundar</w:t>
        </w:r>
      </w:ins>
      <w:ins w:id="628" w:author="Jennifer Tan" w:date="2016-12-21T17:07:00Z">
        <w:r>
          <w:rPr>
            <w:color w:val="000000"/>
          </w:rPr>
          <w:t>y regions</w:t>
        </w:r>
      </w:ins>
      <w:del w:id="629" w:author="Jennifer Tan" w:date="2016-12-21T17:04:00Z">
        <w:r w:rsidR="004C5B76" w:rsidDel="008D25BA">
          <w:delText>boundaries are insulated regions</w:delText>
        </w:r>
      </w:del>
      <w:r w:rsidR="004C5B76">
        <w:t xml:space="preserve">. </w:t>
      </w:r>
      <w:del w:id="630" w:author="Jennifer Tan" w:date="2016-12-21T17:10:00Z">
        <w:r w:rsidR="004C5B76" w:rsidDel="007170C1">
          <w:delText xml:space="preserve">In other words, there are few interactions between elements located before and those after the boundaries. </w:delText>
        </w:r>
      </w:del>
      <w:r w:rsidR="004C5B76">
        <w:t xml:space="preserve">The </w:t>
      </w:r>
      <w:del w:id="631" w:author="Jennifer Tan" w:date="2016-12-21T17:16:00Z">
        <w:r w:rsidR="004C5B76" w:rsidDel="006B19A7">
          <w:delText xml:space="preserve">insulation </w:delText>
        </w:r>
      </w:del>
      <w:ins w:id="632" w:author="Jennifer Tan" w:date="2016-12-21T17:16:00Z">
        <w:r w:rsidR="006B19A7">
          <w:t xml:space="preserve">amount of interactions between TADs </w:t>
        </w:r>
      </w:ins>
      <w:r w:rsidR="004C5B76">
        <w:t>is measured by sliding a diamond</w:t>
      </w:r>
      <w:ins w:id="633" w:author="Jennifer Tan" w:date="2016-12-21T17:29:00Z">
        <w:r w:rsidR="0031486D">
          <w:t xml:space="preserve"> of width </w:t>
        </w:r>
      </w:ins>
      <w:ins w:id="634" w:author="Jennifer Tan" w:date="2016-12-21T17:30:00Z">
        <w:r w:rsidR="0031486D">
          <w:rPr>
            <w:i/>
          </w:rPr>
          <w:t>w</w:t>
        </w:r>
      </w:ins>
      <w:r w:rsidR="004C5B76">
        <w:t xml:space="preserve"> (Figure [</w:t>
      </w:r>
      <w:proofErr w:type="spellStart"/>
      <w:r w:rsidR="004C5B76">
        <w:t>interact_</w:t>
      </w:r>
      <w:proofErr w:type="gramStart"/>
      <w:r w:rsidR="004C5B76">
        <w:t>hic</w:t>
      </w:r>
      <w:proofErr w:type="spellEnd"/>
      <w:r w:rsidR="004C5B76">
        <w:t>]A</w:t>
      </w:r>
      <w:proofErr w:type="gramEnd"/>
      <w:r w:rsidR="004C5B76">
        <w:t>)</w:t>
      </w:r>
      <w:ins w:id="635" w:author="Jennifer Tan" w:date="2016-12-21T17:10:00Z">
        <w:r w:rsidR="00D87205">
          <w:t xml:space="preserve">, </w:t>
        </w:r>
      </w:ins>
      <w:ins w:id="636" w:author="Jennifer Tan" w:date="2016-12-21T17:25:00Z">
        <w:r w:rsidR="0031486D">
          <w:t xml:space="preserve">which is </w:t>
        </w:r>
      </w:ins>
      <w:ins w:id="637" w:author="Jennifer Tan" w:date="2016-12-21T17:10:00Z">
        <w:r w:rsidR="00D87205">
          <w:t>initially positioned at each TAD border, inwards</w:t>
        </w:r>
      </w:ins>
      <w:ins w:id="638" w:author="Jennifer Tan" w:date="2016-12-21T17:26:00Z">
        <w:r w:rsidR="0031486D">
          <w:t xml:space="preserve"> the TAD region</w:t>
        </w:r>
      </w:ins>
      <w:ins w:id="639" w:author="Jennifer Tan" w:date="2016-12-21T17:33:00Z">
        <w:r w:rsidR="00153489">
          <w:t xml:space="preserve"> (square matrix </w:t>
        </w:r>
        <w:r w:rsidR="00153489">
          <w:rPr>
            <w:i/>
          </w:rPr>
          <w:t>M</w:t>
        </w:r>
        <w:r w:rsidR="00153489">
          <w:t xml:space="preserve"> of </w:t>
        </w:r>
        <w:r w:rsidR="00153489">
          <w:rPr>
            <w:i/>
          </w:rPr>
          <w:t>n</w:t>
        </w:r>
        <w:r w:rsidR="00153489">
          <w:t xml:space="preserve"> dimensions)</w:t>
        </w:r>
      </w:ins>
      <w:ins w:id="640" w:author="Jennifer Tan" w:date="2016-12-21T17:25:00Z">
        <w:r w:rsidR="0031486D">
          <w:t xml:space="preserve">. The sum of interactions </w:t>
        </w:r>
      </w:ins>
      <w:ins w:id="641" w:author="Jennifer Tan" w:date="2016-12-21T17:26:00Z">
        <w:r w:rsidR="0031486D">
          <w:t xml:space="preserve">within the diamond </w:t>
        </w:r>
      </w:ins>
      <w:ins w:id="642" w:author="Jennifer Tan" w:date="2016-12-21T17:25:00Z">
        <w:r w:rsidR="0031486D">
          <w:t>at</w:t>
        </w:r>
      </w:ins>
      <w:del w:id="643" w:author="Jennifer Tan" w:date="2016-12-21T17:25:00Z">
        <w:r w:rsidR="004C5B76" w:rsidDel="0031486D">
          <w:delText xml:space="preserve"> on</w:delText>
        </w:r>
      </w:del>
      <w:r w:rsidR="004C5B76">
        <w:t xml:space="preserve"> every position</w:t>
      </w:r>
      <w:ins w:id="644" w:author="Jennifer Tan" w:date="2016-12-21T17:32:00Z">
        <w:r w:rsidR="00153489">
          <w:t xml:space="preserve"> (</w:t>
        </w:r>
        <m:oMath>
          <m:r>
            <w:rPr>
              <w:rFonts w:ascii="Cambria Math" w:hAnsi="Cambria Math"/>
            </w:rPr>
            <m:t>d</m:t>
          </m:r>
        </m:oMath>
        <w:r w:rsidR="00153489">
          <w:t xml:space="preserve"> between </w:t>
        </w:r>
        <m:oMath>
          <m:r>
            <w:rPr>
              <w:rFonts w:ascii="Cambria Math" w:hAnsi="Cambria Math"/>
            </w:rPr>
            <m:t>1+w</m:t>
          </m:r>
        </m:oMath>
        <w:r w:rsidR="00153489">
          <w:t xml:space="preserve"> and </w:t>
        </w:r>
        <m:oMath>
          <m:r>
            <w:rPr>
              <w:rFonts w:ascii="Cambria Math" w:hAnsi="Cambria Math"/>
            </w:rPr>
            <m:t>n-w</m:t>
          </m:r>
        </m:oMath>
        <w:r w:rsidR="00153489">
          <w:t>)</w:t>
        </w:r>
      </w:ins>
      <w:r w:rsidR="004C5B76">
        <w:t xml:space="preserve"> along the </w:t>
      </w:r>
      <w:ins w:id="645" w:author="Jennifer Tan" w:date="2016-12-21T17:32:00Z">
        <w:r w:rsidR="00153489">
          <w:t xml:space="preserve">square </w:t>
        </w:r>
      </w:ins>
      <w:r w:rsidR="004C5B76">
        <w:t xml:space="preserve">matrix diagonal </w:t>
      </w:r>
      <w:del w:id="646" w:author="Jennifer Tan" w:date="2016-12-21T17:17:00Z">
        <w:r w:rsidR="004C5B76" w:rsidDel="006B19A7">
          <w:delText>and computing</w:delText>
        </w:r>
      </w:del>
      <w:del w:id="647" w:author="Jennifer Tan" w:date="2016-12-21T17:26:00Z">
        <w:r w:rsidR="004C5B76" w:rsidDel="0031486D">
          <w:delText xml:space="preserve"> the sum</w:delText>
        </w:r>
      </w:del>
      <w:ins w:id="648" w:author="Jennifer Tan" w:date="2016-12-21T17:17:00Z">
        <w:r w:rsidR="006B19A7">
          <w:t>is computed</w:t>
        </w:r>
      </w:ins>
      <w:del w:id="649" w:author="Jennifer Tan" w:date="2016-12-21T17:26:00Z">
        <w:r w:rsidR="004C5B76" w:rsidDel="0031486D">
          <w:delText xml:space="preserve"> in the diamond at each position</w:delText>
        </w:r>
      </w:del>
      <w:r w:rsidR="004C5B76">
        <w:t>.</w:t>
      </w:r>
      <w:ins w:id="650" w:author="Jennifer Tan" w:date="2016-12-21T17:33:00Z">
        <w:r w:rsidR="00153489" w:rsidRPr="00153489">
          <w:t xml:space="preserve"> </w:t>
        </w:r>
        <w:r w:rsidR="00153489">
          <w:t>These limits were set to prevent the diamond from exceeding the limit of the matrix.</w:t>
        </w:r>
      </w:ins>
      <w:r w:rsidR="004C5B76">
        <w:t xml:space="preserve"> </w:t>
      </w:r>
      <w:ins w:id="651" w:author="Jennifer Tan" w:date="2016-12-21T17:34:00Z">
        <w:r w:rsidR="00153489">
          <w:t xml:space="preserve">At each position, the sum of all values in the diamond is stored in a vector </w:t>
        </w:r>
        <m:oMath>
          <m:r>
            <w:rPr>
              <w:rFonts w:ascii="Cambria Math" w:hAnsi="Cambria Math"/>
            </w:rPr>
            <m:t>V</m:t>
          </m:r>
        </m:oMath>
        <w:r w:rsidR="00153489">
          <w:t xml:space="preserve">. </w:t>
        </w:r>
      </w:ins>
      <w:del w:id="652" w:author="Jennifer Tan" w:date="2016-12-21T17:29:00Z">
        <w:r w:rsidR="004C5B76" w:rsidDel="0031486D">
          <w:delText xml:space="preserve">Lower values represent more </w:delText>
        </w:r>
      </w:del>
      <w:del w:id="653" w:author="Jennifer Tan" w:date="2016-12-21T17:14:00Z">
        <w:r w:rsidR="004C5B76" w:rsidDel="00D87205">
          <w:delText xml:space="preserve">insulated </w:delText>
        </w:r>
      </w:del>
      <w:del w:id="654" w:author="Jennifer Tan" w:date="2016-12-21T17:29:00Z">
        <w:r w:rsidR="004C5B76" w:rsidDel="0031486D">
          <w:delText>regions.</w:delText>
        </w:r>
      </w:del>
      <w:del w:id="655" w:author="Jennifer Tan" w:date="2016-12-21T17:34:00Z">
        <w:r w:rsidR="004C5B76" w:rsidDel="00153489">
          <w:delText xml:space="preserve"> </w:delText>
        </w:r>
      </w:del>
    </w:p>
    <w:p w14:paraId="3BB1C28A" w14:textId="0095CC23" w:rsidR="00DA6F41" w:rsidRDefault="004C5B76">
      <w:pPr>
        <w:pStyle w:val="Firstparagraph"/>
      </w:pPr>
      <w:del w:id="656" w:author="Jennifer Tan" w:date="2016-12-21T17:35:00Z">
        <w:r w:rsidDel="00153489">
          <w:delText xml:space="preserve">The size of the diamond has been set to an arbitrary threshold of 100kb, </w:delText>
        </w:r>
      </w:del>
      <w:del w:id="657" w:author="Jennifer Tan" w:date="2016-12-21T17:29:00Z">
        <w:r w:rsidDel="0031486D">
          <w:delText xml:space="preserve">considered </w:delText>
        </w:r>
      </w:del>
      <w:del w:id="658" w:author="Jennifer Tan" w:date="2016-12-21T17:35:00Z">
        <w:r w:rsidDel="00153489">
          <w:delText xml:space="preserve">reasonable as the median length of filtered TADs is 140kb. </w:delText>
        </w:r>
      </w:del>
      <w:del w:id="659" w:author="Jennifer Tan" w:date="2016-12-21T17:36:00Z">
        <w:r w:rsidDel="00153489">
          <w:delText xml:space="preserve">The algorithm can be described as sliding a diamond of width </w:delText>
        </w:r>
        <m:oMath>
          <m:r>
            <w:rPr>
              <w:rFonts w:ascii="Cambria Math" w:hAnsi="Cambria Math"/>
            </w:rPr>
            <m:t>w</m:t>
          </m:r>
        </m:oMath>
        <w:r w:rsidDel="00153489">
          <w:delText xml:space="preserve"> along the diagonal of a square matrix </w:delText>
        </w:r>
        <m:oMath>
          <m:r>
            <w:rPr>
              <w:rFonts w:ascii="Cambria Math" w:hAnsi="Cambria Math"/>
            </w:rPr>
            <m:t>M</m:t>
          </m:r>
        </m:oMath>
        <w:r w:rsidDel="00153489">
          <w:delText xml:space="preserve"> of </w:delText>
        </w:r>
        <m:oMath>
          <m:r>
            <w:rPr>
              <w:rFonts w:ascii="Cambria Math" w:hAnsi="Cambria Math"/>
            </w:rPr>
            <m:t>n</m:t>
          </m:r>
        </m:oMath>
        <w:r w:rsidDel="00153489">
          <w:delText xml:space="preserve"> dimensions on all positions </w:delText>
        </w:r>
        <m:oMath>
          <m:r>
            <w:rPr>
              <w:rFonts w:ascii="Cambria Math" w:hAnsi="Cambria Math"/>
            </w:rPr>
            <m:t>d</m:t>
          </m:r>
        </m:oMath>
        <w:r w:rsidDel="00153489">
          <w:delText xml:space="preserve"> between </w:delText>
        </w:r>
        <m:oMath>
          <m:r>
            <w:rPr>
              <w:rFonts w:ascii="Cambria Math" w:hAnsi="Cambria Math"/>
            </w:rPr>
            <m:t>1+w</m:t>
          </m:r>
        </m:oMath>
        <w:r w:rsidDel="00153489">
          <w:delText xml:space="preserve"> and </w:delText>
        </w:r>
        <m:oMath>
          <m:r>
            <w:rPr>
              <w:rFonts w:ascii="Cambria Math" w:hAnsi="Cambria Math"/>
            </w:rPr>
            <m:t>n-w</m:t>
          </m:r>
        </m:oMath>
        <w:r w:rsidDel="00153489">
          <w:delText xml:space="preserve">. </w:delText>
        </w:r>
      </w:del>
      <w:del w:id="660" w:author="Jennifer Tan" w:date="2016-12-21T17:33:00Z">
        <w:r w:rsidDel="00153489">
          <w:delText>Th</w:delText>
        </w:r>
      </w:del>
      <w:del w:id="661" w:author="Jennifer Tan" w:date="2016-12-21T17:14:00Z">
        <w:r w:rsidDel="006B19A7">
          <w:delText>ose</w:delText>
        </w:r>
      </w:del>
      <w:del w:id="662" w:author="Jennifer Tan" w:date="2016-12-21T17:33:00Z">
        <w:r w:rsidDel="00153489">
          <w:delText xml:space="preserve"> latter limits </w:delText>
        </w:r>
      </w:del>
      <w:del w:id="663" w:author="Jennifer Tan" w:date="2016-12-21T17:14:00Z">
        <w:r w:rsidDel="006B19A7">
          <w:delText xml:space="preserve">are </w:delText>
        </w:r>
      </w:del>
      <w:del w:id="664" w:author="Jennifer Tan" w:date="2016-12-21T17:33:00Z">
        <w:r w:rsidDel="00153489">
          <w:delText xml:space="preserve">set to prevent the diamond from </w:delText>
        </w:r>
      </w:del>
      <w:del w:id="665" w:author="Jennifer Tan" w:date="2016-12-21T17:15:00Z">
        <w:r w:rsidDel="006B19A7">
          <w:delText>getting out</w:delText>
        </w:r>
      </w:del>
      <w:del w:id="666" w:author="Jennifer Tan" w:date="2016-12-21T17:33:00Z">
        <w:r w:rsidDel="00153489">
          <w:delText xml:space="preserve"> of the matrix. </w:delText>
        </w:r>
      </w:del>
      <w:del w:id="667" w:author="Jennifer Tan" w:date="2016-12-21T17:36:00Z">
        <w:r w:rsidDel="00153489">
          <w:delText xml:space="preserve">At each position, the sum of all values in the diamond is stored in a vector </w:delText>
        </w:r>
        <m:oMath>
          <m:r>
            <w:rPr>
              <w:rFonts w:ascii="Cambria Math" w:hAnsi="Cambria Math"/>
            </w:rPr>
            <m:t>V</m:t>
          </m:r>
        </m:oMath>
        <w:r w:rsidDel="00153489">
          <w:delText xml:space="preserve">. </w:delText>
        </w:r>
      </w:del>
      <w:r>
        <w:t>This can be rewritten as:</w:t>
      </w:r>
    </w:p>
    <w:p w14:paraId="2D8102B9" w14:textId="77777777" w:rsidR="00DA6F41" w:rsidRDefault="004C5B76">
      <w:pPr>
        <w:pStyle w:val="BodyText"/>
      </w:pPr>
      <m:oMathPara>
        <m:oMath>
          <m:d>
            <m:dPr>
              <m:begChr m:val="{"/>
              <m:endChr m:val=""/>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1≤w≤</m:t>
                    </m:r>
                    <m:f>
                      <m:fPr>
                        <m:ctrlPr>
                          <w:rPr>
                            <w:rFonts w:ascii="Cambria Math" w:hAnsi="Cambria Math"/>
                          </w:rPr>
                        </m:ctrlPr>
                      </m:fPr>
                      <m:num>
                        <m:r>
                          <w:rPr>
                            <w:rFonts w:ascii="Cambria Math" w:hAnsi="Cambria Math"/>
                          </w:rPr>
                          <m:t>n</m:t>
                        </m:r>
                      </m:num>
                      <m:den>
                        <m:r>
                          <w:rPr>
                            <w:rFonts w:ascii="Cambria Math" w:hAnsi="Cambria Math"/>
                          </w:rPr>
                          <m:t>2</m:t>
                        </m:r>
                      </m:den>
                    </m:f>
                  </m:e>
                </m:mr>
                <m:mr>
                  <m:e>
                    <m:r>
                      <w:rPr>
                        <w:rFonts w:ascii="Cambria Math" w:hAnsi="Cambria Math"/>
                      </w:rPr>
                      <m:t>∀d∈</m:t>
                    </m:r>
                    <m:d>
                      <m:dPr>
                        <m:begChr m:val="{"/>
                        <m:endChr m:val="}"/>
                        <m:ctrlPr>
                          <w:rPr>
                            <w:rFonts w:ascii="Cambria Math" w:hAnsi="Cambria Math"/>
                          </w:rPr>
                        </m:ctrlPr>
                      </m:dPr>
                      <m:e>
                        <m:r>
                          <w:rPr>
                            <w:rFonts w:ascii="Cambria Math" w:hAnsi="Cambria Math"/>
                          </w:rPr>
                          <m:t>1+w,...,n-w</m:t>
                        </m:r>
                      </m:e>
                    </m:d>
                  </m:e>
                </m:mr>
              </m:m>
            </m:e>
          </m:d>
          <m:sSub>
            <m:sSubPr>
              <m:ctrlPr>
                <w:rPr>
                  <w:rFonts w:ascii="Cambria Math" w:hAnsi="Cambria Math"/>
                </w:rPr>
              </m:ctrlPr>
            </m:sSubPr>
            <m:e>
              <m:r>
                <w:rPr>
                  <w:rFonts w:ascii="Cambria Math" w:hAnsi="Cambria Math"/>
                </w:rPr>
                <m:t>V</m:t>
              </m:r>
            </m:e>
            <m:sub>
              <m:r>
                <w:rPr>
                  <w:rFonts w:ascii="Cambria Math" w:hAnsi="Cambria Math"/>
                </w:rPr>
                <m:t>d</m:t>
              </m:r>
            </m:sub>
          </m:sSub>
          <m:r>
            <w:rPr>
              <w:rFonts w:ascii="Cambria Math" w:hAnsi="Cambria Math"/>
            </w:rPr>
            <m:t>=</m:t>
          </m:r>
          <m:nary>
            <m:naryPr>
              <m:chr m:val="∑"/>
              <m:subHide m:val="1"/>
              <m:supHide m:val="1"/>
              <m:ctrlPr>
                <w:rPr>
                  <w:rFonts w:ascii="Cambria Math" w:hAnsi="Cambria Math"/>
                </w:rPr>
              </m:ctrlPr>
            </m:naryPr>
            <m:sub/>
            <m:sup/>
            <m:e>
              <m:nary>
                <m:naryPr>
                  <m:chr m:val="∑"/>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M</m:t>
                      </m:r>
                    </m:e>
                    <m:sub>
                      <m:r>
                        <w:rPr>
                          <w:rFonts w:ascii="Cambria Math" w:hAnsi="Cambria Math"/>
                        </w:rPr>
                        <m:t>i,j</m:t>
                      </m:r>
                    </m:sub>
                  </m:sSub>
                </m:e>
              </m:nary>
            </m:e>
          </m:nary>
        </m:oMath>
      </m:oMathPara>
    </w:p>
    <w:p w14:paraId="043E6A4D" w14:textId="77777777" w:rsidR="00153489" w:rsidRDefault="00153489" w:rsidP="00153489">
      <w:pPr>
        <w:pStyle w:val="Firstparagraph"/>
        <w:rPr>
          <w:ins w:id="668" w:author="Jennifer Tan" w:date="2016-12-21T17:36:00Z"/>
        </w:rPr>
      </w:pPr>
    </w:p>
    <w:p w14:paraId="71DC23BD" w14:textId="77777777" w:rsidR="00153489" w:rsidRDefault="00153489" w:rsidP="00153489">
      <w:pPr>
        <w:pStyle w:val="Firstparagraph"/>
        <w:rPr>
          <w:ins w:id="669" w:author="Jennifer Tan" w:date="2016-12-21T17:36:00Z"/>
        </w:rPr>
      </w:pPr>
      <w:ins w:id="670" w:author="Jennifer Tan" w:date="2016-12-21T17:36:00Z">
        <w:r>
          <w:t xml:space="preserve">Boundary region is found when sliding of the diamond stops upon reaching a predefined </w:t>
        </w:r>
        <w:proofErr w:type="gramStart"/>
        <w:r>
          <w:t>threshold,</w:t>
        </w:r>
        <w:proofErr w:type="gramEnd"/>
        <w:r>
          <w:t xml:space="preserve"> here I defined it as the starting value (sum of interactions at TAD border) plus 10% of the maximum value of the same TAD (Figure 7B). The size of the diamond has been set to an arbitrary threshold of 100kb, which is reasonable as the median length of filtered TADs is 140kb.</w:t>
        </w:r>
      </w:ins>
    </w:p>
    <w:p w14:paraId="4952494D" w14:textId="20748F97" w:rsidR="00DA6F41" w:rsidRDefault="004C5B76">
      <w:pPr>
        <w:pStyle w:val="BodyText"/>
      </w:pPr>
      <w:del w:id="671" w:author="Jennifer Tan" w:date="2016-12-21T17:35:00Z">
        <w:r w:rsidDel="00153489">
          <w:delText xml:space="preserve">The sums from the diamond are then used to compute boundaries. For all TADs, boundaries are extended inwards from the borders as long as the value of </w:delText>
        </w:r>
        <m:oMath>
          <m:r>
            <w:rPr>
              <w:rFonts w:ascii="Cambria Math" w:hAnsi="Cambria Math"/>
            </w:rPr>
            <m:t>V</m:t>
          </m:r>
        </m:oMath>
        <w:r w:rsidDel="00153489">
          <w:delText xml:space="preserve"> does not exceed an arbitrary threshold defined as the starting value (at the border) plus 10% of the maximum value in the TAD (Figure [interact_hic]B).The boundaries were filtered afterwards to remove all those extending beyond their TAD. This happened in cases where the border was already among the highest values in the vector </w:delText>
        </w:r>
        <m:oMath>
          <m:r>
            <w:rPr>
              <w:rFonts w:ascii="Cambria Math" w:hAnsi="Cambria Math"/>
            </w:rPr>
            <m:t>V</m:t>
          </m:r>
        </m:oMath>
        <w:r w:rsidDel="00153489">
          <w:delText>. This shows the algorithm is not optimal and would need be improved to properly process the boundaries in these special cases.</w:delText>
        </w:r>
      </w:del>
    </w:p>
    <w:p w14:paraId="74D2DD7F" w14:textId="77777777" w:rsidR="00DA6F41" w:rsidRDefault="004C5B76">
      <w:pPr>
        <w:pStyle w:val="Heading2"/>
        <w:tabs>
          <w:tab w:val="left" w:pos="0"/>
        </w:tabs>
      </w:pPr>
      <w:proofErr w:type="gramStart"/>
      <w:r>
        <w:t>intra</w:t>
      </w:r>
      <w:proofErr w:type="gramEnd"/>
      <w:r>
        <w:t>-TAD contacts</w:t>
      </w:r>
    </w:p>
    <w:p w14:paraId="588838C3" w14:textId="1B5FC633" w:rsidR="00DA6F41" w:rsidRDefault="004C5B76">
      <w:pPr>
        <w:pStyle w:val="Firstparagraph"/>
      </w:pPr>
      <w:del w:id="672" w:author="Jennifer Tan" w:date="2016-12-21T17:55:00Z">
        <w:r w:rsidDel="00A900D8">
          <w:delText xml:space="preserve">For each gene overlapping a TAD, the mean contact inside the respective TAD was used as a measure. </w:delText>
        </w:r>
      </w:del>
      <w:ins w:id="673" w:author="Jennifer Tan" w:date="2016-12-21T17:55:00Z">
        <w:r w:rsidR="00A900D8">
          <w:t xml:space="preserve">The mean frequency of contact was estimated for each TAD that </w:t>
        </w:r>
        <w:proofErr w:type="gramStart"/>
        <w:r w:rsidR="00A900D8">
          <w:t>encompass</w:t>
        </w:r>
        <w:proofErr w:type="gramEnd"/>
        <w:r w:rsidR="00A900D8">
          <w:t xml:space="preserve"> a gene of interest.</w:t>
        </w:r>
        <w:r w:rsidR="00A900D8">
          <w:t xml:space="preserve"> </w:t>
        </w:r>
      </w:ins>
      <w:r>
        <w:t xml:space="preserve">For </w:t>
      </w:r>
      <w:del w:id="674" w:author="Jennifer Tan" w:date="2016-12-21T17:49:00Z">
        <w:r w:rsidDel="00A3105A">
          <w:delText xml:space="preserve">single </w:delText>
        </w:r>
      </w:del>
      <w:r>
        <w:t xml:space="preserve">genes that overlap </w:t>
      </w:r>
      <w:del w:id="675" w:author="Jennifer Tan" w:date="2016-12-21T17:49:00Z">
        <w:r w:rsidDel="00A3105A">
          <w:delText xml:space="preserve">several </w:delText>
        </w:r>
      </w:del>
      <w:ins w:id="676" w:author="Jennifer Tan" w:date="2016-12-21T17:49:00Z">
        <w:r w:rsidR="00A3105A">
          <w:t xml:space="preserve">multiple </w:t>
        </w:r>
      </w:ins>
      <w:r>
        <w:t xml:space="preserve">TADs, </w:t>
      </w:r>
      <w:del w:id="677" w:author="Jennifer Tan" w:date="2016-12-21T17:49:00Z">
        <w:r w:rsidDel="00A3105A">
          <w:delText xml:space="preserve">the </w:delText>
        </w:r>
      </w:del>
      <w:r>
        <w:t>contacts</w:t>
      </w:r>
      <w:ins w:id="678" w:author="Jennifer Tan" w:date="2016-12-21T17:49:00Z">
        <w:r w:rsidR="00A3105A">
          <w:t xml:space="preserve"> within each of the overlapping TAD is computed</w:t>
        </w:r>
      </w:ins>
      <w:del w:id="679" w:author="Jennifer Tan" w:date="2016-12-21T17:49:00Z">
        <w:r w:rsidDel="00A3105A">
          <w:delText xml:space="preserve"> are computed for each TAD</w:delText>
        </w:r>
      </w:del>
      <w:r>
        <w:t xml:space="preserve"> independently. </w:t>
      </w:r>
      <w:del w:id="680" w:author="Jennifer Tan" w:date="2016-12-21T17:55:00Z">
        <w:r w:rsidDel="00A900D8">
          <w:delText xml:space="preserve">The mean contact </w:delText>
        </w:r>
      </w:del>
      <w:del w:id="681" w:author="Jennifer Tan" w:date="2016-12-21T17:50:00Z">
        <w:r w:rsidDel="00A3105A">
          <w:delText>in</w:delText>
        </w:r>
      </w:del>
      <w:del w:id="682" w:author="Jennifer Tan" w:date="2016-12-21T17:55:00Z">
        <w:r w:rsidDel="00A900D8">
          <w:delText xml:space="preserve"> </w:delText>
        </w:r>
      </w:del>
      <w:del w:id="683" w:author="Jennifer Tan" w:date="2016-12-21T17:50:00Z">
        <w:r w:rsidDel="00A3105A">
          <w:delText xml:space="preserve">a </w:delText>
        </w:r>
      </w:del>
      <w:del w:id="684" w:author="Jennifer Tan" w:date="2016-12-21T17:55:00Z">
        <w:r w:rsidDel="00A900D8">
          <w:delText xml:space="preserve">TAD </w:delText>
        </w:r>
      </w:del>
      <w:del w:id="685" w:author="Jennifer Tan" w:date="2016-12-21T17:53:00Z">
        <w:r w:rsidDel="00A900D8">
          <w:delText>is computed</w:delText>
        </w:r>
      </w:del>
      <w:del w:id="686" w:author="Jennifer Tan" w:date="2016-12-21T17:55:00Z">
        <w:r w:rsidDel="00A900D8">
          <w:delText xml:space="preserve"> by taking the arithmetic mean of all values in a square submatrix spanning from the beginning to the end of the TAD in the intrachromosomal matrix (Figure [interact_hic]B).</w:delText>
        </w:r>
      </w:del>
    </w:p>
    <w:p w14:paraId="7CF672C5" w14:textId="77777777" w:rsidR="00DA6F41" w:rsidRDefault="004C5B76">
      <w:pPr>
        <w:pStyle w:val="Heading1"/>
        <w:tabs>
          <w:tab w:val="left" w:pos="0"/>
        </w:tabs>
      </w:pPr>
      <w:r>
        <w:t>Acknowledgements</w:t>
      </w:r>
    </w:p>
    <w:p w14:paraId="159DD8EB" w14:textId="77777777" w:rsidR="00DA6F41" w:rsidRDefault="004C5B76">
      <w:pPr>
        <w:pStyle w:val="Firstparagraph"/>
      </w:pPr>
      <w:r>
        <w:t xml:space="preserve">I wish to thank Jennifer </w:t>
      </w:r>
      <w:proofErr w:type="spellStart"/>
      <w:r>
        <w:t>Yihong</w:t>
      </w:r>
      <w:proofErr w:type="spellEnd"/>
      <w:r>
        <w:t xml:space="preserve"> Tan for her precious advices and help throughout the project and writing of the report. I also wish to thank Ana Claudia Marques for her suggestions, general guidance and corrections in the report. Finally, I want to thank Adam Alexander </w:t>
      </w:r>
      <w:proofErr w:type="spellStart"/>
      <w:r>
        <w:t>Thil</w:t>
      </w:r>
      <w:proofErr w:type="spellEnd"/>
      <w:r>
        <w:t xml:space="preserve"> Smith for his help with technical issues and code optimization and Maria Ferreira da Silva for her suggestions and critical reading of the report. Computationally demanding analysis </w:t>
      </w:r>
      <w:proofErr w:type="gramStart"/>
      <w:r>
        <w:t>were</w:t>
      </w:r>
      <w:proofErr w:type="gramEnd"/>
      <w:r>
        <w:t xml:space="preserve"> performed at the Vital-IT Center for High Performance Computing of the Swiss Institute of Bioinformatics (www.vital-it.ch).</w:t>
      </w:r>
    </w:p>
    <w:sectPr w:rsidR="00DA6F41">
      <w:footerReference w:type="default" r:id="rId10"/>
      <w:pgSz w:w="12240" w:h="15840"/>
      <w:pgMar w:top="1440" w:right="1440" w:bottom="2016" w:left="1440" w:header="0" w:footer="1440" w:gutter="0"/>
      <w:cols w:space="720"/>
      <w:formProt w:val="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05" w:author="Jennifer Tan" w:date="2016-12-21T16:16:00Z" w:initials="JT">
    <w:p w14:paraId="68DDD0FE" w14:textId="0176CE66" w:rsidR="00A3105A" w:rsidRDefault="00A3105A">
      <w:pPr>
        <w:pStyle w:val="CommentText"/>
      </w:pPr>
      <w:r>
        <w:rPr>
          <w:rStyle w:val="CommentReference"/>
        </w:rPr>
        <w:annotationRef/>
      </w:r>
      <w:r>
        <w:t xml:space="preserve">This is </w:t>
      </w:r>
      <w:proofErr w:type="spellStart"/>
      <w:r>
        <w:t>Geuvadis</w:t>
      </w:r>
      <w:proofErr w:type="spellEnd"/>
      <w:r>
        <w:t xml:space="preserve"> data specific, not using ENCODE.</w:t>
      </w:r>
    </w:p>
  </w:comment>
  <w:comment w:id="473" w:author="Jennifer Tan" w:date="2016-12-21T16:39:00Z" w:initials="JT">
    <w:p w14:paraId="10A17729" w14:textId="4D6509FD" w:rsidR="00A3105A" w:rsidRDefault="00A3105A">
      <w:pPr>
        <w:pStyle w:val="CommentText"/>
      </w:pPr>
      <w:r>
        <w:rPr>
          <w:rStyle w:val="CommentReference"/>
        </w:rPr>
        <w:annotationRef/>
      </w:r>
      <w:r>
        <w:t>Is this needed? Does changing bucket size change the result? Or is it just to estimate how much computational power is needed to run the test?</w:t>
      </w:r>
    </w:p>
  </w:comment>
  <w:comment w:id="477" w:author="Jennifer Tan" w:date="2016-12-21T16:39:00Z" w:initials="JT">
    <w:p w14:paraId="383D0CF2" w14:textId="73DD5580" w:rsidR="00A3105A" w:rsidRDefault="00A3105A">
      <w:pPr>
        <w:pStyle w:val="CommentText"/>
      </w:pPr>
      <w:r>
        <w:rPr>
          <w:rStyle w:val="CommentReference"/>
        </w:rPr>
        <w:annotationRef/>
      </w:r>
      <w:r>
        <w:t>This is already described above</w:t>
      </w:r>
    </w:p>
  </w:comment>
  <w:comment w:id="489" w:author="Jennifer Tan" w:date="2016-12-21T16:41:00Z" w:initials="JT">
    <w:p w14:paraId="5526BCF9" w14:textId="4A2C8941" w:rsidR="00A3105A" w:rsidRDefault="00A3105A">
      <w:pPr>
        <w:pStyle w:val="CommentText"/>
      </w:pPr>
      <w:ins w:id="490" w:author="Jennifer Tan" w:date="2016-12-21T16:41:00Z">
        <w:r>
          <w:rPr>
            <w:rStyle w:val="CommentReference"/>
          </w:rPr>
          <w:annotationRef/>
        </w:r>
      </w:ins>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09A39" w14:textId="77777777" w:rsidR="00A3105A" w:rsidRDefault="00A3105A">
      <w:r>
        <w:separator/>
      </w:r>
    </w:p>
  </w:endnote>
  <w:endnote w:type="continuationSeparator" w:id="0">
    <w:p w14:paraId="595AEE7C" w14:textId="77777777" w:rsidR="00A3105A" w:rsidRDefault="00A31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StarSymbol">
    <w:altName w:val="Arial Unicode MS"/>
    <w:charset w:val="01"/>
    <w:family w:val="auto"/>
    <w:pitch w:val="default"/>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2E33F6" w14:textId="77777777" w:rsidR="00A3105A" w:rsidRDefault="00A3105A">
    <w:pPr>
      <w:pStyle w:val="Footer"/>
      <w:jc w:val="center"/>
    </w:pPr>
    <w:r>
      <w:fldChar w:fldCharType="begin"/>
    </w:r>
    <w:r>
      <w:instrText>PAGE</w:instrText>
    </w:r>
    <w:r>
      <w:fldChar w:fldCharType="separate"/>
    </w:r>
    <w:r w:rsidR="0060244F">
      <w:rPr>
        <w:noProof/>
      </w:rPr>
      <w:t>7</w:t>
    </w:r>
    <w:r>
      <w:fldChar w:fldCharType="end"/>
    </w:r>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1B5111" w14:textId="77777777" w:rsidR="00A3105A" w:rsidRDefault="00A3105A">
      <w:r>
        <w:separator/>
      </w:r>
    </w:p>
  </w:footnote>
  <w:footnote w:type="continuationSeparator" w:id="0">
    <w:p w14:paraId="5DE56341" w14:textId="77777777" w:rsidR="00A3105A" w:rsidRDefault="00A3105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D54B6"/>
    <w:multiLevelType w:val="multilevel"/>
    <w:tmpl w:val="0242D7C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F41"/>
    <w:rsid w:val="000D486E"/>
    <w:rsid w:val="00122F7D"/>
    <w:rsid w:val="00126563"/>
    <w:rsid w:val="00153489"/>
    <w:rsid w:val="001866A0"/>
    <w:rsid w:val="001B7ADF"/>
    <w:rsid w:val="00203BF2"/>
    <w:rsid w:val="00216725"/>
    <w:rsid w:val="002862EF"/>
    <w:rsid w:val="0031486D"/>
    <w:rsid w:val="003D7EFA"/>
    <w:rsid w:val="003E6D97"/>
    <w:rsid w:val="00454510"/>
    <w:rsid w:val="00464DEE"/>
    <w:rsid w:val="004C5B76"/>
    <w:rsid w:val="0055592F"/>
    <w:rsid w:val="00570349"/>
    <w:rsid w:val="005968EB"/>
    <w:rsid w:val="0060244F"/>
    <w:rsid w:val="006577D9"/>
    <w:rsid w:val="00675C17"/>
    <w:rsid w:val="006B19A7"/>
    <w:rsid w:val="006F4983"/>
    <w:rsid w:val="007170C1"/>
    <w:rsid w:val="00795BA5"/>
    <w:rsid w:val="007A348F"/>
    <w:rsid w:val="007B3A8C"/>
    <w:rsid w:val="007C0708"/>
    <w:rsid w:val="007D105B"/>
    <w:rsid w:val="007F465C"/>
    <w:rsid w:val="008B41C0"/>
    <w:rsid w:val="008D0254"/>
    <w:rsid w:val="008D25BA"/>
    <w:rsid w:val="008F558E"/>
    <w:rsid w:val="009610B4"/>
    <w:rsid w:val="0096507D"/>
    <w:rsid w:val="009A044E"/>
    <w:rsid w:val="009B3CAD"/>
    <w:rsid w:val="00A15649"/>
    <w:rsid w:val="00A3105A"/>
    <w:rsid w:val="00A6088F"/>
    <w:rsid w:val="00A900D8"/>
    <w:rsid w:val="00AC3956"/>
    <w:rsid w:val="00AD5437"/>
    <w:rsid w:val="00AE7C5A"/>
    <w:rsid w:val="00BB7E25"/>
    <w:rsid w:val="00BF3FA9"/>
    <w:rsid w:val="00C6426A"/>
    <w:rsid w:val="00CB1650"/>
    <w:rsid w:val="00CD1338"/>
    <w:rsid w:val="00D12B58"/>
    <w:rsid w:val="00D228A5"/>
    <w:rsid w:val="00D373AB"/>
    <w:rsid w:val="00D87205"/>
    <w:rsid w:val="00DA6F41"/>
    <w:rsid w:val="00EA4381"/>
    <w:rsid w:val="00EA473E"/>
    <w:rsid w:val="00FA0446"/>
    <w:rsid w:val="00FA17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15A1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1B7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1B7ADF"/>
    <w:rPr>
      <w:rFonts w:ascii="Lucida Grande" w:hAnsi="Lucida Grande"/>
      <w:sz w:val="18"/>
      <w:szCs w:val="18"/>
    </w:rPr>
  </w:style>
  <w:style w:type="character" w:styleId="Hyperlink">
    <w:name w:val="Hyperlink"/>
    <w:basedOn w:val="DefaultParagraphFont"/>
    <w:uiPriority w:val="99"/>
    <w:semiHidden/>
    <w:unhideWhenUsed/>
    <w:rsid w:val="00CD1338"/>
    <w:rPr>
      <w:color w:val="0000FF"/>
      <w:u w:val="single"/>
    </w:rPr>
  </w:style>
  <w:style w:type="character" w:styleId="CommentReference">
    <w:name w:val="annotation reference"/>
    <w:basedOn w:val="DefaultParagraphFont"/>
    <w:uiPriority w:val="99"/>
    <w:semiHidden/>
    <w:unhideWhenUsed/>
    <w:rsid w:val="003E6D97"/>
    <w:rPr>
      <w:sz w:val="18"/>
      <w:szCs w:val="18"/>
    </w:rPr>
  </w:style>
  <w:style w:type="paragraph" w:styleId="CommentText">
    <w:name w:val="annotation text"/>
    <w:basedOn w:val="Normal"/>
    <w:link w:val="CommentTextChar"/>
    <w:uiPriority w:val="99"/>
    <w:semiHidden/>
    <w:unhideWhenUsed/>
    <w:rsid w:val="003E6D97"/>
  </w:style>
  <w:style w:type="character" w:customStyle="1" w:styleId="CommentTextChar">
    <w:name w:val="Comment Text Char"/>
    <w:basedOn w:val="DefaultParagraphFont"/>
    <w:link w:val="CommentText"/>
    <w:uiPriority w:val="99"/>
    <w:semiHidden/>
    <w:rsid w:val="003E6D97"/>
  </w:style>
  <w:style w:type="paragraph" w:styleId="CommentSubject">
    <w:name w:val="annotation subject"/>
    <w:basedOn w:val="CommentText"/>
    <w:next w:val="CommentText"/>
    <w:link w:val="CommentSubjectChar"/>
    <w:uiPriority w:val="99"/>
    <w:semiHidden/>
    <w:unhideWhenUsed/>
    <w:rsid w:val="003E6D97"/>
    <w:rPr>
      <w:b/>
      <w:bCs/>
      <w:sz w:val="20"/>
      <w:szCs w:val="20"/>
    </w:rPr>
  </w:style>
  <w:style w:type="character" w:customStyle="1" w:styleId="CommentSubjectChar">
    <w:name w:val="Comment Subject Char"/>
    <w:basedOn w:val="CommentTextChar"/>
    <w:link w:val="CommentSubject"/>
    <w:uiPriority w:val="99"/>
    <w:semiHidden/>
    <w:rsid w:val="003E6D97"/>
    <w:rPr>
      <w:b/>
      <w:bCs/>
      <w:sz w:val="20"/>
      <w:szCs w:val="20"/>
    </w:rPr>
  </w:style>
  <w:style w:type="paragraph" w:styleId="Revision">
    <w:name w:val="Revision"/>
    <w:hidden/>
    <w:uiPriority w:val="99"/>
    <w:semiHidden/>
    <w:rsid w:val="009A04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Tahoma"/>
        <w:sz w:val="24"/>
        <w:szCs w:val="24"/>
        <w:lang w:val="en-US" w:eastAsia="uz-Cyrl-UZ" w:bidi="uz-Cyrl-UZ"/>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Heading"/>
    <w:next w:val="BodyText"/>
    <w:qFormat/>
    <w:pPr>
      <w:numPr>
        <w:numId w:val="1"/>
      </w:numPr>
      <w:outlineLvl w:val="0"/>
    </w:pPr>
    <w:rPr>
      <w:b/>
      <w:bCs/>
      <w:sz w:val="32"/>
      <w:szCs w:val="32"/>
    </w:rPr>
  </w:style>
  <w:style w:type="paragraph" w:styleId="Heading2">
    <w:name w:val="heading 2"/>
    <w:basedOn w:val="Heading"/>
    <w:next w:val="BodyText"/>
    <w:qFormat/>
    <w:pPr>
      <w:numPr>
        <w:ilvl w:val="1"/>
        <w:numId w:val="1"/>
      </w:numPr>
      <w:outlineLvl w:val="1"/>
    </w:pPr>
    <w:rPr>
      <w:b/>
      <w:bCs/>
      <w:i/>
      <w:iCs/>
    </w:rPr>
  </w:style>
  <w:style w:type="paragraph" w:styleId="Heading3">
    <w:name w:val="heading 3"/>
    <w:basedOn w:val="Heading"/>
    <w:next w:val="BodyText"/>
    <w:qFormat/>
    <w:pPr>
      <w:numPr>
        <w:ilvl w:val="2"/>
        <w:numId w:val="1"/>
      </w:numPr>
      <w:outlineLvl w:val="2"/>
    </w:pPr>
    <w:rPr>
      <w:b/>
      <w:bCs/>
    </w:rPr>
  </w:style>
  <w:style w:type="paragraph" w:styleId="Heading4">
    <w:name w:val="heading 4"/>
    <w:basedOn w:val="Heading"/>
    <w:next w:val="BodyText"/>
    <w:qFormat/>
    <w:pPr>
      <w:numPr>
        <w:ilvl w:val="3"/>
        <w:numId w:val="1"/>
      </w:numPr>
      <w:outlineLvl w:val="3"/>
    </w:pPr>
    <w:rPr>
      <w:b/>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Bullets">
    <w:name w:val="Bullets"/>
    <w:qFormat/>
    <w:rPr>
      <w:rFonts w:ascii="StarSymbol" w:eastAsia="StarSymbol" w:hAnsi="StarSymbol" w:cs="StarSymbol"/>
      <w:sz w:val="18"/>
      <w:szCs w:val="18"/>
    </w:rPr>
  </w:style>
  <w:style w:type="character" w:styleId="Emphasis">
    <w:name w:val="Emphasis"/>
    <w:qFormat/>
    <w:rPr>
      <w:i/>
      <w:iCs/>
    </w:rPr>
  </w:style>
  <w:style w:type="character" w:customStyle="1" w:styleId="StrongEmphasis">
    <w:name w:val="Strong Emphasis"/>
    <w:qFormat/>
    <w:rPr>
      <w:b/>
      <w:bCs/>
    </w:rPr>
  </w:style>
  <w:style w:type="character" w:customStyle="1" w:styleId="Strikeout">
    <w:name w:val="Strikeout"/>
    <w:qFormat/>
    <w:rPr>
      <w:strike/>
    </w:rPr>
  </w:style>
  <w:style w:type="character" w:customStyle="1" w:styleId="Superscript">
    <w:name w:val="Superscript"/>
    <w:qFormat/>
    <w:rPr>
      <w:vertAlign w:val="superscript"/>
    </w:rPr>
  </w:style>
  <w:style w:type="character" w:customStyle="1" w:styleId="Subscript">
    <w:name w:val="Subscript"/>
    <w:qFormat/>
    <w:rPr>
      <w:vertAlign w:val="subscript"/>
    </w:rPr>
  </w:style>
  <w:style w:type="character" w:customStyle="1" w:styleId="Quotation">
    <w:name w:val="Quotation"/>
    <w:qFormat/>
    <w:rPr>
      <w:i/>
      <w:iCs/>
    </w:rPr>
  </w:style>
  <w:style w:type="character" w:customStyle="1" w:styleId="Teletype">
    <w:name w:val="Teletype"/>
    <w:qFormat/>
    <w:rPr>
      <w:rFonts w:ascii="Courier New" w:eastAsia="Courier New" w:hAnsi="Courier New" w:cs="Courier New"/>
    </w:rPr>
  </w:style>
  <w:style w:type="character" w:customStyle="1" w:styleId="InternetLink">
    <w:name w:val="Internet Link"/>
    <w:rPr>
      <w:color w:val="000080"/>
      <w:u w:val="single"/>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Definition">
    <w:name w:val="Definition"/>
    <w:qFormat/>
  </w:style>
  <w:style w:type="paragraph" w:customStyle="1" w:styleId="Heading">
    <w:name w:val="Heading"/>
    <w:basedOn w:val="Normal"/>
    <w:next w:val="BodyText"/>
    <w:qFormat/>
    <w:pPr>
      <w:keepNext/>
      <w:spacing w:before="240" w:after="120"/>
    </w:pPr>
    <w:rPr>
      <w:rFonts w:ascii="Arial" w:hAnsi="Arial"/>
      <w:sz w:val="28"/>
      <w:szCs w:val="28"/>
    </w:rPr>
  </w:style>
  <w:style w:type="paragraph" w:styleId="BodyText">
    <w:name w:val="Body Text"/>
    <w:basedOn w:val="Normal"/>
    <w:pPr>
      <w:spacing w:before="86" w:after="86"/>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TableCaption">
    <w:name w:val="TableCaption"/>
    <w:basedOn w:val="Caption"/>
    <w:qFormat/>
  </w:style>
  <w:style w:type="paragraph" w:customStyle="1" w:styleId="FigureCaption">
    <w:name w:val="FigureCaption"/>
    <w:basedOn w:val="Caption"/>
    <w:qFormat/>
  </w:style>
  <w:style w:type="paragraph" w:customStyle="1" w:styleId="Figure">
    <w:name w:val="Figure"/>
    <w:basedOn w:val="Normal"/>
    <w:qFormat/>
    <w:pPr>
      <w:suppressLineNumbers/>
    </w:pPr>
  </w:style>
  <w:style w:type="paragraph" w:customStyle="1" w:styleId="FigureWithCaption">
    <w:name w:val="FigureWithCaption"/>
    <w:basedOn w:val="Figure"/>
    <w:qFormat/>
    <w:pPr>
      <w:keepNext/>
    </w:pPr>
  </w:style>
  <w:style w:type="paragraph" w:customStyle="1" w:styleId="Index">
    <w:name w:val="Index"/>
    <w:basedOn w:val="Normal"/>
    <w:qFormat/>
    <w:pPr>
      <w:suppressLineNumbers/>
    </w:pPr>
  </w:style>
  <w:style w:type="paragraph" w:customStyle="1" w:styleId="Quotations">
    <w:name w:val="Quotations"/>
    <w:basedOn w:val="Normal"/>
    <w:qFormat/>
    <w:pPr>
      <w:spacing w:before="144" w:after="144"/>
      <w:ind w:left="567" w:right="567"/>
    </w:pPr>
  </w:style>
  <w:style w:type="paragraph" w:customStyle="1" w:styleId="PreformattedText">
    <w:name w:val="Preformatted Text"/>
    <w:basedOn w:val="Normal"/>
    <w:qFormat/>
    <w:rPr>
      <w:rFonts w:ascii="Courier New" w:eastAsia="Courier New" w:hAnsi="Courier New" w:cs="Courier New"/>
      <w:sz w:val="20"/>
      <w:szCs w:val="20"/>
    </w:rPr>
  </w:style>
  <w:style w:type="paragraph" w:customStyle="1" w:styleId="DefinitionTerm">
    <w:name w:val="Definition Term"/>
    <w:basedOn w:val="Normal"/>
    <w:next w:val="DefinitionDefinition"/>
    <w:qFormat/>
    <w:pPr>
      <w:spacing w:before="86" w:after="86"/>
    </w:pPr>
  </w:style>
  <w:style w:type="paragraph" w:customStyle="1" w:styleId="DefinitionDefinition">
    <w:name w:val="Definition Definition"/>
    <w:basedOn w:val="Normal"/>
    <w:next w:val="BodyText"/>
    <w:qFormat/>
    <w:pPr>
      <w:ind w:left="720"/>
    </w:pPr>
  </w:style>
  <w:style w:type="paragraph" w:customStyle="1" w:styleId="TableContents">
    <w:name w:val="Table Contents"/>
    <w:basedOn w:val="Normal"/>
    <w:qFormat/>
    <w:pPr>
      <w:suppressLineNumbers/>
      <w:ind w:left="43" w:right="43"/>
    </w:pPr>
  </w:style>
  <w:style w:type="paragraph" w:customStyle="1" w:styleId="TableHeading">
    <w:name w:val="Table Heading"/>
    <w:basedOn w:val="TableContents"/>
    <w:qFormat/>
    <w:rPr>
      <w:b/>
      <w:bCs/>
    </w:rPr>
  </w:style>
  <w:style w:type="paragraph" w:styleId="FootnoteText">
    <w:name w:val="footnote text"/>
    <w:basedOn w:val="Normal"/>
    <w:pPr>
      <w:suppressLineNumbers/>
      <w:ind w:left="283" w:hanging="283"/>
    </w:pPr>
    <w:rPr>
      <w:sz w:val="20"/>
      <w:szCs w:val="20"/>
    </w:rPr>
  </w:style>
  <w:style w:type="paragraph" w:styleId="Footer">
    <w:name w:val="footer"/>
    <w:basedOn w:val="Normal"/>
    <w:pPr>
      <w:suppressLineNumbers/>
      <w:tabs>
        <w:tab w:val="center" w:pos="4680"/>
        <w:tab w:val="right" w:pos="9360"/>
      </w:tabs>
    </w:pPr>
  </w:style>
  <w:style w:type="paragraph" w:customStyle="1" w:styleId="DefinitionTermTight">
    <w:name w:val="Definition Term Tight"/>
    <w:basedOn w:val="Normal"/>
    <w:next w:val="DefinitionDefinitionTight"/>
    <w:qFormat/>
    <w:pPr>
      <w:spacing w:before="115" w:after="115"/>
    </w:pPr>
  </w:style>
  <w:style w:type="paragraph" w:customStyle="1" w:styleId="DefinitionDefinitionTight">
    <w:name w:val="Definition Definition Tight"/>
    <w:basedOn w:val="Normal"/>
    <w:qFormat/>
    <w:pPr>
      <w:ind w:left="720"/>
    </w:pPr>
  </w:style>
  <w:style w:type="paragraph" w:styleId="Date">
    <w:name w:val="Date"/>
    <w:basedOn w:val="Normal"/>
    <w:next w:val="BodyText"/>
    <w:qFormat/>
    <w:rPr>
      <w:i/>
    </w:rPr>
  </w:style>
  <w:style w:type="paragraph" w:customStyle="1" w:styleId="Author">
    <w:name w:val="Author"/>
    <w:basedOn w:val="Normal"/>
    <w:next w:val="Date"/>
    <w:qFormat/>
    <w:rPr>
      <w:i/>
    </w:rPr>
  </w:style>
  <w:style w:type="paragraph" w:customStyle="1" w:styleId="HorizontalLine">
    <w:name w:val="Horizontal Line"/>
    <w:basedOn w:val="Normal"/>
    <w:next w:val="BodyText"/>
    <w:qFormat/>
    <w:pPr>
      <w:suppressLineNumbers/>
      <w:pBdr>
        <w:bottom w:val="double" w:sz="2" w:space="0" w:color="808080"/>
      </w:pBdr>
      <w:spacing w:after="283"/>
    </w:pPr>
    <w:rPr>
      <w:sz w:val="12"/>
      <w:szCs w:val="12"/>
    </w:rPr>
  </w:style>
  <w:style w:type="paragraph" w:customStyle="1" w:styleId="Firstparagraph">
    <w:name w:val="First paragraph"/>
    <w:basedOn w:val="Normal"/>
    <w:next w:val="BodyText"/>
    <w:qFormat/>
  </w:style>
  <w:style w:type="paragraph" w:styleId="Title">
    <w:name w:val="Title"/>
    <w:basedOn w:val="Heading"/>
    <w:next w:val="BodyText"/>
    <w:qFormat/>
    <w:pPr>
      <w:jc w:val="center"/>
    </w:pPr>
    <w:rPr>
      <w:b/>
      <w:bCs/>
      <w:sz w:val="56"/>
      <w:szCs w:val="56"/>
    </w:rPr>
  </w:style>
  <w:style w:type="numbering" w:customStyle="1" w:styleId="Numbering1">
    <w:name w:val="Numbering 1"/>
    <w:qFormat/>
  </w:style>
  <w:style w:type="numbering" w:customStyle="1" w:styleId="Numbering2">
    <w:name w:val="Numbering 2"/>
    <w:qFormat/>
  </w:style>
  <w:style w:type="numbering" w:customStyle="1" w:styleId="Numbering3">
    <w:name w:val="Numbering 3"/>
    <w:qFormat/>
  </w:style>
  <w:style w:type="numbering" w:customStyle="1" w:styleId="Numbering4">
    <w:name w:val="Numbering 4"/>
    <w:qFormat/>
  </w:style>
  <w:style w:type="numbering" w:customStyle="1" w:styleId="Numbering5">
    <w:name w:val="Numbering 5"/>
    <w:qFormat/>
  </w:style>
  <w:style w:type="numbering" w:customStyle="1" w:styleId="List1">
    <w:name w:val="List 1"/>
    <w:qFormat/>
  </w:style>
  <w:style w:type="numbering" w:customStyle="1" w:styleId="List21">
    <w:name w:val="List 21"/>
    <w:qFormat/>
  </w:style>
  <w:style w:type="numbering" w:customStyle="1" w:styleId="List31">
    <w:name w:val="List 31"/>
    <w:qFormat/>
  </w:style>
  <w:style w:type="numbering" w:customStyle="1" w:styleId="List41">
    <w:name w:val="List 41"/>
    <w:qFormat/>
  </w:style>
  <w:style w:type="numbering" w:customStyle="1" w:styleId="List51">
    <w:name w:val="List 51"/>
    <w:qFormat/>
  </w:style>
  <w:style w:type="paragraph" w:styleId="BalloonText">
    <w:name w:val="Balloon Text"/>
    <w:basedOn w:val="Normal"/>
    <w:link w:val="BalloonTextChar"/>
    <w:uiPriority w:val="99"/>
    <w:semiHidden/>
    <w:unhideWhenUsed/>
    <w:rsid w:val="001B7ADF"/>
    <w:rPr>
      <w:rFonts w:ascii="Lucida Grande" w:hAnsi="Lucida Grande"/>
      <w:sz w:val="18"/>
      <w:szCs w:val="18"/>
    </w:rPr>
  </w:style>
  <w:style w:type="character" w:customStyle="1" w:styleId="BalloonTextChar">
    <w:name w:val="Balloon Text Char"/>
    <w:basedOn w:val="DefaultParagraphFont"/>
    <w:link w:val="BalloonText"/>
    <w:uiPriority w:val="99"/>
    <w:semiHidden/>
    <w:rsid w:val="001B7ADF"/>
    <w:rPr>
      <w:rFonts w:ascii="Lucida Grande" w:hAnsi="Lucida Grande"/>
      <w:sz w:val="18"/>
      <w:szCs w:val="18"/>
    </w:rPr>
  </w:style>
  <w:style w:type="character" w:styleId="Hyperlink">
    <w:name w:val="Hyperlink"/>
    <w:basedOn w:val="DefaultParagraphFont"/>
    <w:uiPriority w:val="99"/>
    <w:semiHidden/>
    <w:unhideWhenUsed/>
    <w:rsid w:val="00CD1338"/>
    <w:rPr>
      <w:color w:val="0000FF"/>
      <w:u w:val="single"/>
    </w:rPr>
  </w:style>
  <w:style w:type="character" w:styleId="CommentReference">
    <w:name w:val="annotation reference"/>
    <w:basedOn w:val="DefaultParagraphFont"/>
    <w:uiPriority w:val="99"/>
    <w:semiHidden/>
    <w:unhideWhenUsed/>
    <w:rsid w:val="003E6D97"/>
    <w:rPr>
      <w:sz w:val="18"/>
      <w:szCs w:val="18"/>
    </w:rPr>
  </w:style>
  <w:style w:type="paragraph" w:styleId="CommentText">
    <w:name w:val="annotation text"/>
    <w:basedOn w:val="Normal"/>
    <w:link w:val="CommentTextChar"/>
    <w:uiPriority w:val="99"/>
    <w:semiHidden/>
    <w:unhideWhenUsed/>
    <w:rsid w:val="003E6D97"/>
  </w:style>
  <w:style w:type="character" w:customStyle="1" w:styleId="CommentTextChar">
    <w:name w:val="Comment Text Char"/>
    <w:basedOn w:val="DefaultParagraphFont"/>
    <w:link w:val="CommentText"/>
    <w:uiPriority w:val="99"/>
    <w:semiHidden/>
    <w:rsid w:val="003E6D97"/>
  </w:style>
  <w:style w:type="paragraph" w:styleId="CommentSubject">
    <w:name w:val="annotation subject"/>
    <w:basedOn w:val="CommentText"/>
    <w:next w:val="CommentText"/>
    <w:link w:val="CommentSubjectChar"/>
    <w:uiPriority w:val="99"/>
    <w:semiHidden/>
    <w:unhideWhenUsed/>
    <w:rsid w:val="003E6D97"/>
    <w:rPr>
      <w:b/>
      <w:bCs/>
      <w:sz w:val="20"/>
      <w:szCs w:val="20"/>
    </w:rPr>
  </w:style>
  <w:style w:type="character" w:customStyle="1" w:styleId="CommentSubjectChar">
    <w:name w:val="Comment Subject Char"/>
    <w:basedOn w:val="CommentTextChar"/>
    <w:link w:val="CommentSubject"/>
    <w:uiPriority w:val="99"/>
    <w:semiHidden/>
    <w:rsid w:val="003E6D97"/>
    <w:rPr>
      <w:b/>
      <w:bCs/>
      <w:sz w:val="20"/>
      <w:szCs w:val="20"/>
    </w:rPr>
  </w:style>
  <w:style w:type="paragraph" w:styleId="Revision">
    <w:name w:val="Revision"/>
    <w:hidden/>
    <w:uiPriority w:val="99"/>
    <w:semiHidden/>
    <w:rsid w:val="009A04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48384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F2D9E3-5484-4D45-AEE8-E035D1ED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TotalTime>
  <Pages>16</Pages>
  <Words>5736</Words>
  <Characters>32700</Characters>
  <Application>Microsoft Macintosh Word</Application>
  <DocSecurity>0</DocSecurity>
  <Lines>272</Lines>
  <Paragraphs>76</Paragraphs>
  <ScaleCrop>false</ScaleCrop>
  <Company/>
  <LinksUpToDate>false</LinksUpToDate>
  <CharactersWithSpaces>38360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Tan</dc:creator>
  <dc:description/>
  <cp:lastModifiedBy>Jennifer Tan</cp:lastModifiedBy>
  <cp:revision>36</cp:revision>
  <cp:lastPrinted>2016-12-21T15:22:00Z</cp:lastPrinted>
  <dcterms:created xsi:type="dcterms:W3CDTF">2016-12-20T15:01:00Z</dcterms:created>
  <dcterms:modified xsi:type="dcterms:W3CDTF">2016-12-21T16:57:00Z</dcterms:modified>
  <dc:language>fr-FR</dc:language>
</cp:coreProperties>
</file>