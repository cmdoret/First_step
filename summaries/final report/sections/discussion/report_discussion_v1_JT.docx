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9159B" w14:textId="77777777" w:rsidR="00AD047B" w:rsidRDefault="00B62A32">
      <w:r>
        <w:t xml:space="preserve">Do enhancer-associated long intergenic noncoding RNAs contribute to nuclear </w:t>
      </w:r>
      <w:proofErr w:type="gramStart"/>
      <w:r>
        <w:t>architecture ?</w:t>
      </w:r>
      <w:proofErr w:type="gramEnd"/>
    </w:p>
    <w:p w14:paraId="7EBEB118" w14:textId="77777777" w:rsidR="00AD047B" w:rsidRDefault="00AD047B"/>
    <w:p w14:paraId="749CD1FD" w14:textId="77777777" w:rsidR="00AD047B" w:rsidRDefault="00B62A32">
      <w:r>
        <w:t xml:space="preserve">1. </w:t>
      </w:r>
      <w:proofErr w:type="gramStart"/>
      <w:r>
        <w:t>Introduction :</w:t>
      </w:r>
      <w:proofErr w:type="gramEnd"/>
    </w:p>
    <w:p w14:paraId="3F30C2E2" w14:textId="77777777" w:rsidR="00AD047B" w:rsidRDefault="00AD047B"/>
    <w:p w14:paraId="4CB12833" w14:textId="77777777" w:rsidR="00AD047B" w:rsidRDefault="00B62A32">
      <w:r>
        <w:t xml:space="preserve">It was only recently discovered that a surprisingly large proportion of the mammalian transcriptome does not code for proteins. To date, the number of annotated noncoding genes longer than 200 nucleotides (long noncoding RNA, </w:t>
      </w:r>
      <w:proofErr w:type="spellStart"/>
      <w:r>
        <w:t>lncRNA</w:t>
      </w:r>
      <w:proofErr w:type="spellEnd"/>
      <w:r>
        <w:t>) excess by at least 3 t</w:t>
      </w:r>
      <w:r>
        <w:t>imes that of protein-coding genes (</w:t>
      </w:r>
      <w:proofErr w:type="spellStart"/>
      <w:r>
        <w:t>Iyer</w:t>
      </w:r>
      <w:proofErr w:type="spellEnd"/>
      <w:r>
        <w:t xml:space="preserve"> et al., </w:t>
      </w:r>
      <w:proofErr w:type="gramStart"/>
      <w:r>
        <w:t>2015)⁠</w:t>
      </w:r>
      <w:proofErr w:type="gramEnd"/>
      <w:r>
        <w:t xml:space="preserve">. Among </w:t>
      </w:r>
      <w:proofErr w:type="spellStart"/>
      <w:r>
        <w:t>lncRNAs</w:t>
      </w:r>
      <w:proofErr w:type="spellEnd"/>
      <w:r>
        <w:t xml:space="preserve">, those that do not overlap with protein-coding genes are the most abundant (long intergenic noncoding RNAs, </w:t>
      </w:r>
      <w:proofErr w:type="spellStart"/>
      <w:r>
        <w:t>lincRNAs</w:t>
      </w:r>
      <w:proofErr w:type="spellEnd"/>
      <w:r>
        <w:t>). Functional and evolutionary analyses, together with extensive chara</w:t>
      </w:r>
      <w:r>
        <w:t xml:space="preserve">cterization of a handful of </w:t>
      </w:r>
      <w:proofErr w:type="spellStart"/>
      <w:r>
        <w:t>lincRNAs</w:t>
      </w:r>
      <w:proofErr w:type="spellEnd"/>
      <w:r>
        <w:t xml:space="preserve">, demonstrate that these transcripts are involved in gene regulation processes transcriptionally and post-transcriptionally, and that they can contribute </w:t>
      </w:r>
      <w:proofErr w:type="gramStart"/>
      <w:r>
        <w:t>to  organismal</w:t>
      </w:r>
      <w:proofErr w:type="gramEnd"/>
      <w:r>
        <w:t xml:space="preserve"> traits and diseases (</w:t>
      </w:r>
      <w:proofErr w:type="spellStart"/>
      <w:r>
        <w:t>Kornienko</w:t>
      </w:r>
      <w:proofErr w:type="spellEnd"/>
      <w:r>
        <w:t xml:space="preserve">, </w:t>
      </w:r>
      <w:proofErr w:type="spellStart"/>
      <w:r>
        <w:t>Guenzl</w:t>
      </w:r>
      <w:proofErr w:type="spellEnd"/>
      <w:r>
        <w:t xml:space="preserve">, Barlow, &amp; </w:t>
      </w:r>
      <w:proofErr w:type="spellStart"/>
      <w:r>
        <w:t>P</w:t>
      </w:r>
      <w:r>
        <w:t>auler</w:t>
      </w:r>
      <w:proofErr w:type="spellEnd"/>
      <w:r>
        <w:t xml:space="preserve">, 2013)⁠. However, the mechanisms and functions, if any, for the majority of </w:t>
      </w:r>
      <w:proofErr w:type="spellStart"/>
      <w:r>
        <w:t>lincRNAs</w:t>
      </w:r>
      <w:proofErr w:type="spellEnd"/>
      <w:r>
        <w:t xml:space="preserve"> remain unknown (</w:t>
      </w:r>
      <w:proofErr w:type="spellStart"/>
      <w:r>
        <w:t>Rinn</w:t>
      </w:r>
      <w:proofErr w:type="spellEnd"/>
      <w:r>
        <w:t xml:space="preserve"> &amp; Chang, </w:t>
      </w:r>
      <w:proofErr w:type="gramStart"/>
      <w:r>
        <w:t>2012)⁠</w:t>
      </w:r>
      <w:proofErr w:type="gramEnd"/>
      <w:r>
        <w:t xml:space="preserve">.  </w:t>
      </w:r>
    </w:p>
    <w:p w14:paraId="43600D09" w14:textId="77777777" w:rsidR="00AD047B" w:rsidRDefault="00AD047B"/>
    <w:p w14:paraId="56E0EA4F" w14:textId="77777777" w:rsidR="00AD047B" w:rsidRDefault="00B62A32">
      <w:proofErr w:type="spellStart"/>
      <w:r>
        <w:t>LincRNAs</w:t>
      </w:r>
      <w:proofErr w:type="spellEnd"/>
      <w:r>
        <w:t xml:space="preserve"> associated with human traits have been shown to have enhancer-associated cis-regulatory roles and their loci are co</w:t>
      </w:r>
      <w:r>
        <w:t xml:space="preserve">rrelated with more compact chromatin relative to other </w:t>
      </w:r>
      <w:proofErr w:type="spellStart"/>
      <w:r>
        <w:t>lincRNAs</w:t>
      </w:r>
      <w:proofErr w:type="spellEnd"/>
      <w:r>
        <w:t xml:space="preserve"> in a human </w:t>
      </w:r>
      <w:proofErr w:type="spellStart"/>
      <w:r>
        <w:t>lymphoblastoid</w:t>
      </w:r>
      <w:proofErr w:type="spellEnd"/>
      <w:r>
        <w:t xml:space="preserve"> cell line (LCL) (Tan et al, under revision). Most active enhancers are transcribed, generating noncoding products, including </w:t>
      </w:r>
      <w:proofErr w:type="spellStart"/>
      <w:r>
        <w:t>lincRNAs</w:t>
      </w:r>
      <w:proofErr w:type="spellEnd"/>
      <w:r>
        <w:t xml:space="preserve"> (</w:t>
      </w:r>
      <w:proofErr w:type="spellStart"/>
      <w:r>
        <w:t>Guil</w:t>
      </w:r>
      <w:proofErr w:type="spellEnd"/>
      <w:r>
        <w:t xml:space="preserve"> &amp; </w:t>
      </w:r>
      <w:proofErr w:type="spellStart"/>
      <w:r>
        <w:t>Esteller</w:t>
      </w:r>
      <w:proofErr w:type="spellEnd"/>
      <w:r>
        <w:t xml:space="preserve">, </w:t>
      </w:r>
      <w:proofErr w:type="gramStart"/>
      <w:r>
        <w:t>2012)⁠</w:t>
      </w:r>
      <w:proofErr w:type="gramEnd"/>
      <w:r>
        <w:t>. This r</w:t>
      </w:r>
      <w:r>
        <w:t xml:space="preserve">aises the question whether </w:t>
      </w:r>
      <w:proofErr w:type="spellStart"/>
      <w:r>
        <w:t>lincRNAs</w:t>
      </w:r>
      <w:proofErr w:type="spellEnd"/>
      <w:r>
        <w:t xml:space="preserve"> with enhancer-like activities (</w:t>
      </w:r>
      <w:proofErr w:type="spellStart"/>
      <w:r>
        <w:t>elincRNAs</w:t>
      </w:r>
      <w:proofErr w:type="spellEnd"/>
      <w:r>
        <w:t xml:space="preserve">) contribute to gene regulation and the organization </w:t>
      </w:r>
      <w:proofErr w:type="gramStart"/>
      <w:r>
        <w:t>of  chromosomal</w:t>
      </w:r>
      <w:proofErr w:type="gramEnd"/>
      <w:r>
        <w:t xml:space="preserve"> contacts. Unlike most enhancer-associated noncoding RNAs, which are often transcribed </w:t>
      </w:r>
      <w:proofErr w:type="spellStart"/>
      <w:r>
        <w:t>bidirectionally</w:t>
      </w:r>
      <w:proofErr w:type="spellEnd"/>
      <w:r>
        <w:t xml:space="preserve"> and then </w:t>
      </w:r>
      <w:r>
        <w:t xml:space="preserve">rapidly degraded (Darrow &amp; Chadwick, </w:t>
      </w:r>
      <w:proofErr w:type="gramStart"/>
      <w:r>
        <w:t>2013)⁠</w:t>
      </w:r>
      <w:proofErr w:type="gramEnd"/>
      <w:r>
        <w:t xml:space="preserve">, </w:t>
      </w:r>
      <w:proofErr w:type="spellStart"/>
      <w:r>
        <w:t>elincRNAs</w:t>
      </w:r>
      <w:proofErr w:type="spellEnd"/>
      <w:r>
        <w:t xml:space="preserve"> are transcribed preferentially in one direction and are more stable (Marques et al., 2013)⁠. These distinct features make them less likely to be a product of pervasive transcription and thereby, good c</w:t>
      </w:r>
      <w:r>
        <w:t xml:space="preserve">andidates to study the involvement of </w:t>
      </w:r>
      <w:proofErr w:type="spellStart"/>
      <w:r>
        <w:t>lincRNAs</w:t>
      </w:r>
      <w:proofErr w:type="spellEnd"/>
      <w:r>
        <w:t xml:space="preserve"> in the regulation of gene-enhancer interactions within chromatin domains. Those </w:t>
      </w:r>
      <w:proofErr w:type="spellStart"/>
      <w:r>
        <w:t>elincRNAs</w:t>
      </w:r>
      <w:proofErr w:type="spellEnd"/>
      <w:r>
        <w:t xml:space="preserve"> will therefore be the focus of my analysis.</w:t>
      </w:r>
    </w:p>
    <w:p w14:paraId="0D89C2F3" w14:textId="77777777" w:rsidR="00AD047B" w:rsidRDefault="00AD047B"/>
    <w:p w14:paraId="7908AD7B" w14:textId="77777777" w:rsidR="00AD047B" w:rsidRDefault="00B62A32">
      <w:r>
        <w:t xml:space="preserve">Recently, there have been reports of </w:t>
      </w:r>
      <w:proofErr w:type="spellStart"/>
      <w:r>
        <w:t>elincRNAs</w:t>
      </w:r>
      <w:proofErr w:type="spellEnd"/>
      <w:r>
        <w:t xml:space="preserve"> involved in the spatial org</w:t>
      </w:r>
      <w:r>
        <w:t xml:space="preserve">anization of the genome, such as Haunt (Yin et al., </w:t>
      </w:r>
      <w:proofErr w:type="gramStart"/>
      <w:r>
        <w:t>2015)⁠</w:t>
      </w:r>
      <w:proofErr w:type="gramEnd"/>
      <w:r>
        <w:t xml:space="preserve">⁠, which can regulate </w:t>
      </w:r>
      <w:proofErr w:type="spellStart"/>
      <w:r>
        <w:t>intrachromosomal</w:t>
      </w:r>
      <w:proofErr w:type="spellEnd"/>
      <w:r>
        <w:t xml:space="preserve"> interactions by mediating promoter-enhancer looping.</w:t>
      </w:r>
    </w:p>
    <w:p w14:paraId="5CF43347" w14:textId="77777777" w:rsidR="00AD047B" w:rsidRDefault="00B62A32">
      <w:r>
        <w:t>It is thought that the architecture of the genome is an major factor in gene regulation (</w:t>
      </w:r>
      <w:proofErr w:type="spellStart"/>
      <w:r>
        <w:t>Engreitz</w:t>
      </w:r>
      <w:proofErr w:type="spellEnd"/>
      <w:r>
        <w:t xml:space="preserve">, </w:t>
      </w:r>
      <w:proofErr w:type="spellStart"/>
      <w:r>
        <w:t>Ollikai</w:t>
      </w:r>
      <w:r>
        <w:t>nen</w:t>
      </w:r>
      <w:proofErr w:type="spellEnd"/>
      <w:r>
        <w:t xml:space="preserve">, &amp; </w:t>
      </w:r>
      <w:proofErr w:type="spellStart"/>
      <w:r>
        <w:t>Guttman</w:t>
      </w:r>
      <w:proofErr w:type="spellEnd"/>
      <w:r>
        <w:t xml:space="preserve">, </w:t>
      </w:r>
      <w:proofErr w:type="gramStart"/>
      <w:r>
        <w:t>2016)⁠</w:t>
      </w:r>
      <w:proofErr w:type="gramEnd"/>
      <w:r>
        <w:t>. Indeed, genomic DNA is folded into variably compact chromosomal structures that likely impact expression of the embedded genes (</w:t>
      </w:r>
      <w:proofErr w:type="spellStart"/>
      <w:r>
        <w:t>Gorkin</w:t>
      </w:r>
      <w:proofErr w:type="spellEnd"/>
      <w:r>
        <w:t xml:space="preserve">, Leung, &amp; Ren, </w:t>
      </w:r>
      <w:proofErr w:type="gramStart"/>
      <w:r>
        <w:t>2014)⁠</w:t>
      </w:r>
      <w:proofErr w:type="gramEnd"/>
      <w:r>
        <w:t>. On a global scale, regions with a high degree of compaction are classified</w:t>
      </w:r>
      <w:r>
        <w:t xml:space="preserve"> as heterochromatin while relatively uncondensed regions are called </w:t>
      </w:r>
      <w:proofErr w:type="spellStart"/>
      <w:r>
        <w:t>euchromatin</w:t>
      </w:r>
      <w:proofErr w:type="spellEnd"/>
      <w:r>
        <w:t xml:space="preserve"> (</w:t>
      </w:r>
      <w:proofErr w:type="spellStart"/>
      <w:r>
        <w:t>Passarge</w:t>
      </w:r>
      <w:proofErr w:type="spellEnd"/>
      <w:r>
        <w:t xml:space="preserve">, </w:t>
      </w:r>
      <w:proofErr w:type="gramStart"/>
      <w:r>
        <w:t>1979)⁠</w:t>
      </w:r>
      <w:proofErr w:type="gramEnd"/>
      <w:r>
        <w:t xml:space="preserve">. These are respectively associated with lower and higher levels of active transcription (Tamaru, </w:t>
      </w:r>
      <w:proofErr w:type="gramStart"/>
      <w:r>
        <w:t>2010)⁠</w:t>
      </w:r>
      <w:proofErr w:type="gramEnd"/>
      <w:r>
        <w:t>. Chromosomes are further compartmentalized into smalle</w:t>
      </w:r>
      <w:r>
        <w:t>r domains, called topologically associated domains (TADs). The amount of DNA-DNA interactions is high within TADs as a result of their close spatial proximity, and low across different TADs. TAD boundaries are the regions lying at the borders of TADs (Figu</w:t>
      </w:r>
      <w:r>
        <w:t xml:space="preserve">re 9) and are essential for gene regulation. They are often gene-dense and are enriched </w:t>
      </w:r>
      <w:proofErr w:type="gramStart"/>
      <w:r>
        <w:t>in  highly</w:t>
      </w:r>
      <w:proofErr w:type="gramEnd"/>
      <w:r>
        <w:t xml:space="preserve"> transcribed genes (Ong &amp; </w:t>
      </w:r>
      <w:proofErr w:type="spellStart"/>
      <w:r>
        <w:t>Corces</w:t>
      </w:r>
      <w:proofErr w:type="spellEnd"/>
      <w:r>
        <w:t xml:space="preserve">, 2014)⁠. </w:t>
      </w:r>
    </w:p>
    <w:p w14:paraId="1F6024B4" w14:textId="77777777" w:rsidR="00AD047B" w:rsidRDefault="00AD047B"/>
    <w:p w14:paraId="466CD52C" w14:textId="77777777" w:rsidR="00AD047B" w:rsidRDefault="00AD047B"/>
    <w:p w14:paraId="583AD346" w14:textId="77777777" w:rsidR="00AD047B" w:rsidRDefault="00B62A32">
      <w:r>
        <w:t xml:space="preserve">Chromosomal contacts within TADs, often seen as looping structures, </w:t>
      </w:r>
      <w:proofErr w:type="gramStart"/>
      <w:r>
        <w:t>occur  particularly</w:t>
      </w:r>
      <w:proofErr w:type="gramEnd"/>
      <w:r>
        <w:t xml:space="preserve"> at TAD boundaries and are</w:t>
      </w:r>
      <w:r>
        <w:t xml:space="preserve"> crucial for establishing correct  interactions between regulatory elements, such as enhancers and promoters (</w:t>
      </w:r>
      <w:proofErr w:type="spellStart"/>
      <w:r>
        <w:t>Gorkin</w:t>
      </w:r>
      <w:proofErr w:type="spellEnd"/>
      <w:r>
        <w:t xml:space="preserve"> et al., 2014)⁠. Deletion of TAD boundaries often disrupts those interactions, resulting in gene </w:t>
      </w:r>
      <w:proofErr w:type="spellStart"/>
      <w:r>
        <w:t>misexpression</w:t>
      </w:r>
      <w:proofErr w:type="spellEnd"/>
      <w:r>
        <w:t xml:space="preserve"> and disease phenotypes (</w:t>
      </w:r>
      <w:proofErr w:type="spellStart"/>
      <w:r>
        <w:t>Lupiá</w:t>
      </w:r>
      <w:r>
        <w:t>ñez</w:t>
      </w:r>
      <w:proofErr w:type="spellEnd"/>
      <w:r>
        <w:t xml:space="preserve">, </w:t>
      </w:r>
      <w:proofErr w:type="spellStart"/>
      <w:r>
        <w:t>Spielmann</w:t>
      </w:r>
      <w:proofErr w:type="spellEnd"/>
      <w:r>
        <w:t xml:space="preserve">, &amp; </w:t>
      </w:r>
      <w:proofErr w:type="spellStart"/>
      <w:r>
        <w:t>Mundlos</w:t>
      </w:r>
      <w:proofErr w:type="spellEnd"/>
      <w:r>
        <w:t xml:space="preserve">, </w:t>
      </w:r>
      <w:proofErr w:type="gramStart"/>
      <w:r>
        <w:t>2016)⁠</w:t>
      </w:r>
      <w:proofErr w:type="gramEnd"/>
      <w:r>
        <w:t xml:space="preserve">. TAD boundaries are also enriched in architectural proteins, including CTCF (Pope et al., </w:t>
      </w:r>
      <w:proofErr w:type="gramStart"/>
      <w:r>
        <w:t>2014)⁠</w:t>
      </w:r>
      <w:proofErr w:type="gramEnd"/>
      <w:r>
        <w:t>, which functions to delimit TAD borders by acting as genomic insulators that prevent DNA-DNA interactions across multiple TAD</w:t>
      </w:r>
      <w:r>
        <w:t xml:space="preserve">s. </w:t>
      </w:r>
      <w:proofErr w:type="spellStart"/>
      <w:r>
        <w:t>Cohesin</w:t>
      </w:r>
      <w:proofErr w:type="spellEnd"/>
      <w:r>
        <w:t xml:space="preserve">, another architectural protein, is also enriched at TAD boundaries. It is a multi-protein complex that is thought to be involved in </w:t>
      </w:r>
      <w:r>
        <w:lastRenderedPageBreak/>
        <w:t xml:space="preserve">establishing enhancer-promoter interactions (Ji et al., </w:t>
      </w:r>
      <w:proofErr w:type="gramStart"/>
      <w:r>
        <w:t>2016)⁠</w:t>
      </w:r>
      <w:proofErr w:type="gramEnd"/>
      <w:r>
        <w:t>. While most CTCF sites are shared between differen</w:t>
      </w:r>
      <w:r>
        <w:t xml:space="preserve">t cell types and species (Ji et al., </w:t>
      </w:r>
      <w:proofErr w:type="gramStart"/>
      <w:r>
        <w:t>2016)⁠</w:t>
      </w:r>
      <w:proofErr w:type="gramEnd"/>
      <w:r>
        <w:t xml:space="preserve">, </w:t>
      </w:r>
      <w:proofErr w:type="spellStart"/>
      <w:r>
        <w:t>cohesin</w:t>
      </w:r>
      <w:proofErr w:type="spellEnd"/>
      <w:r>
        <w:t xml:space="preserve"> binding at gene regulatory elements is often cell-type specific (</w:t>
      </w:r>
      <w:proofErr w:type="spellStart"/>
      <w:r>
        <w:t>Hadjur</w:t>
      </w:r>
      <w:proofErr w:type="spellEnd"/>
      <w:r>
        <w:t xml:space="preserve"> et al., 2009)⁠.</w:t>
      </w:r>
    </w:p>
    <w:p w14:paraId="63C7F98C" w14:textId="77777777" w:rsidR="00AD047B" w:rsidRDefault="00AD047B"/>
    <w:p w14:paraId="09BD56E4" w14:textId="77777777" w:rsidR="00AD047B" w:rsidRDefault="00B62A32">
      <w:r>
        <w:t xml:space="preserve">Using various bioinformatics tools to analyze publicly available multi-omics data from the ENCODE project (ENCODE </w:t>
      </w:r>
      <w:r>
        <w:t xml:space="preserve">Project et al., </w:t>
      </w:r>
      <w:proofErr w:type="gramStart"/>
      <w:r>
        <w:t>2012)⁠</w:t>
      </w:r>
      <w:proofErr w:type="gramEnd"/>
      <w:r>
        <w:t xml:space="preserve"> and data from whole-genome chromosome conformation capture (Hi-C) experiments (Rao et al., 2014)⁠, I investigated the molecular properties of </w:t>
      </w:r>
      <w:proofErr w:type="spellStart"/>
      <w:r>
        <w:t>elincRNAs</w:t>
      </w:r>
      <w:proofErr w:type="spellEnd"/>
      <w:r>
        <w:t xml:space="preserve">, their enrichment in different regulatory regions and their association with the </w:t>
      </w:r>
      <w:r>
        <w:t xml:space="preserve">amount of DNA-DNA interactions to gain insight into their roles in gene regulation within topological domains in human LCLs. My analysis shows that </w:t>
      </w:r>
      <w:proofErr w:type="spellStart"/>
      <w:r>
        <w:t>elincRNAs</w:t>
      </w:r>
      <w:proofErr w:type="spellEnd"/>
      <w:r>
        <w:t xml:space="preserve"> are associated with high density of chromosomal contacts within TADs and are significantly enriche</w:t>
      </w:r>
      <w:r>
        <w:t xml:space="preserve">d in loop anchors where promoter-enhancer interactions occur. I also find that they are strongly enriched in </w:t>
      </w:r>
      <w:proofErr w:type="spellStart"/>
      <w:r>
        <w:t>cohesin</w:t>
      </w:r>
      <w:proofErr w:type="spellEnd"/>
      <w:r>
        <w:t xml:space="preserve"> binding, supporting the idea that they may contribute to gene regulation by establishing contacts between regulatory elements and modulatin</w:t>
      </w:r>
      <w:r>
        <w:t>g chromosomal organization.</w:t>
      </w:r>
    </w:p>
    <w:p w14:paraId="3FBB12F0" w14:textId="77777777" w:rsidR="00AD047B" w:rsidRDefault="00AD047B"/>
    <w:p w14:paraId="06D25E2D" w14:textId="77777777" w:rsidR="00AD047B" w:rsidRDefault="00AD047B"/>
    <w:p w14:paraId="4F73A7C8" w14:textId="77777777" w:rsidR="00AD047B" w:rsidRDefault="00B62A32">
      <w:r>
        <w:t>2. Results</w:t>
      </w:r>
    </w:p>
    <w:p w14:paraId="22F88FC8" w14:textId="77777777" w:rsidR="00AD047B" w:rsidRDefault="00AD047B"/>
    <w:p w14:paraId="34B0A341" w14:textId="77777777" w:rsidR="00AD047B" w:rsidRDefault="00B62A32">
      <w:proofErr w:type="spellStart"/>
      <w:r>
        <w:t>LincRNAs</w:t>
      </w:r>
      <w:proofErr w:type="spellEnd"/>
      <w:r>
        <w:t xml:space="preserve"> were divided into categories based on overlap at their putative promoter regions (estimated as the region 1kb upstream of their transcriptional start site) with GM12878 LCLs enhancers and promoters predict</w:t>
      </w:r>
      <w:r>
        <w:t xml:space="preserve">ed by the ENCODE consortium (ENCODE Project et al., </w:t>
      </w:r>
      <w:proofErr w:type="gramStart"/>
      <w:r>
        <w:t>2012)⁠</w:t>
      </w:r>
      <w:proofErr w:type="gramEnd"/>
      <w:r>
        <w:t xml:space="preserve">. As I am interested in </w:t>
      </w:r>
      <w:proofErr w:type="spellStart"/>
      <w:r>
        <w:t>elincRNAs</w:t>
      </w:r>
      <w:proofErr w:type="spellEnd"/>
      <w:r>
        <w:t xml:space="preserve">, I compared </w:t>
      </w:r>
      <w:proofErr w:type="spellStart"/>
      <w:r>
        <w:t>lincRNAs</w:t>
      </w:r>
      <w:proofErr w:type="spellEnd"/>
      <w:r>
        <w:t xml:space="preserve"> overlapping only enhancers in their putative promoter regions (n=236) with other </w:t>
      </w:r>
      <w:proofErr w:type="spellStart"/>
      <w:r>
        <w:t>lincRNAs</w:t>
      </w:r>
      <w:proofErr w:type="spellEnd"/>
      <w:r>
        <w:t>, whose promoter region overlaps neither promoters nor</w:t>
      </w:r>
      <w:r>
        <w:t xml:space="preserve"> enhancers (n=1756).</w:t>
      </w:r>
    </w:p>
    <w:p w14:paraId="7773C5E8" w14:textId="77777777" w:rsidR="00AD047B" w:rsidRDefault="00AD047B"/>
    <w:p w14:paraId="2F7C588F" w14:textId="77777777" w:rsidR="00AD047B" w:rsidRDefault="00AD047B"/>
    <w:p w14:paraId="505E226A" w14:textId="77777777" w:rsidR="00AD047B" w:rsidRDefault="00B62A32">
      <w:proofErr w:type="spellStart"/>
      <w:r>
        <w:t>elincRNAs</w:t>
      </w:r>
      <w:proofErr w:type="spellEnd"/>
      <w:r>
        <w:t xml:space="preserve"> show similar expression levels to other </w:t>
      </w:r>
      <w:proofErr w:type="spellStart"/>
      <w:r>
        <w:t>lincRNAs</w:t>
      </w:r>
      <w:proofErr w:type="spellEnd"/>
    </w:p>
    <w:p w14:paraId="465B2CC0" w14:textId="77777777" w:rsidR="00AD047B" w:rsidRDefault="00AD047B"/>
    <w:p w14:paraId="32D09F56" w14:textId="77777777" w:rsidR="00AD047B" w:rsidRDefault="00B62A32">
      <w:r>
        <w:t>Enhancer-associated RNAs (</w:t>
      </w:r>
      <w:proofErr w:type="spellStart"/>
      <w:r>
        <w:t>eRNAs</w:t>
      </w:r>
      <w:proofErr w:type="spellEnd"/>
      <w:r>
        <w:t>) are often found at relatively low transcript abundances as they tend to be rapidly degraded by the nuclear exosome (Lam, Li, Rosenfeld, &amp; Gl</w:t>
      </w:r>
      <w:r>
        <w:t xml:space="preserve">ass, </w:t>
      </w:r>
      <w:proofErr w:type="gramStart"/>
      <w:r>
        <w:t>2014)⁠</w:t>
      </w:r>
      <w:proofErr w:type="gramEnd"/>
      <w:r>
        <w:t xml:space="preserve">. To investigate if that is the case for LCL-expressed </w:t>
      </w:r>
      <w:proofErr w:type="spellStart"/>
      <w:r>
        <w:t>elincRNAs</w:t>
      </w:r>
      <w:proofErr w:type="spellEnd"/>
      <w:r>
        <w:t xml:space="preserve">, I compared their expression levels in LCLs to that of other </w:t>
      </w:r>
      <w:proofErr w:type="spellStart"/>
      <w:r>
        <w:t>lincRNAs</w:t>
      </w:r>
      <w:proofErr w:type="spellEnd"/>
      <w:r>
        <w:t xml:space="preserve"> and protein-coding genes (Figure 1). I found a lower yet non-statistically significant difference between </w:t>
      </w:r>
      <w:proofErr w:type="spellStart"/>
      <w:r>
        <w:t>elin</w:t>
      </w:r>
      <w:r>
        <w:t>cRNAs</w:t>
      </w:r>
      <w:proofErr w:type="spellEnd"/>
      <w:r>
        <w:t xml:space="preserve"> and other </w:t>
      </w:r>
      <w:proofErr w:type="spellStart"/>
      <w:r>
        <w:t>lincRNAs</w:t>
      </w:r>
      <w:proofErr w:type="spellEnd"/>
      <w:r>
        <w:t xml:space="preserve"> median expression levels (two-tailed Mann-Whitney U test, p=0.258) in GM12878. This similarity of expression between </w:t>
      </w:r>
      <w:proofErr w:type="spellStart"/>
      <w:r>
        <w:t>elincRNAs</w:t>
      </w:r>
      <w:proofErr w:type="spellEnd"/>
      <w:r>
        <w:t xml:space="preserve"> and other </w:t>
      </w:r>
      <w:proofErr w:type="spellStart"/>
      <w:r>
        <w:t>lincRNAs</w:t>
      </w:r>
      <w:proofErr w:type="spellEnd"/>
      <w:r>
        <w:t xml:space="preserve"> may be linked to the distinct features of </w:t>
      </w:r>
      <w:proofErr w:type="spellStart"/>
      <w:r>
        <w:t>lincRNAs</w:t>
      </w:r>
      <w:proofErr w:type="spellEnd"/>
      <w:r>
        <w:t xml:space="preserve"> compared to </w:t>
      </w:r>
      <w:proofErr w:type="spellStart"/>
      <w:r>
        <w:t>eRNAs</w:t>
      </w:r>
      <w:proofErr w:type="spellEnd"/>
      <w:r>
        <w:t>. Notably, they a</w:t>
      </w:r>
      <w:r>
        <w:t xml:space="preserve">re </w:t>
      </w:r>
      <w:proofErr w:type="spellStart"/>
      <w:r>
        <w:t>unidirectionally</w:t>
      </w:r>
      <w:proofErr w:type="spellEnd"/>
      <w:r>
        <w:t xml:space="preserve"> transcribed and often </w:t>
      </w:r>
      <w:proofErr w:type="spellStart"/>
      <w:r>
        <w:t>polyadenylated</w:t>
      </w:r>
      <w:proofErr w:type="spellEnd"/>
      <w:r>
        <w:t xml:space="preserve">, whereas </w:t>
      </w:r>
      <w:proofErr w:type="spellStart"/>
      <w:r>
        <w:t>eRNAs</w:t>
      </w:r>
      <w:proofErr w:type="spellEnd"/>
      <w:r>
        <w:t xml:space="preserve"> comprise many short, non-</w:t>
      </w:r>
      <w:proofErr w:type="spellStart"/>
      <w:r>
        <w:t>polyadenylated</w:t>
      </w:r>
      <w:proofErr w:type="spellEnd"/>
      <w:r>
        <w:t xml:space="preserve"> unstable transcripts that are transcribed </w:t>
      </w:r>
      <w:proofErr w:type="spellStart"/>
      <w:r>
        <w:t>bidirectionally</w:t>
      </w:r>
      <w:proofErr w:type="spellEnd"/>
      <w:r>
        <w:t xml:space="preserve"> (Darrow &amp; Chadwick, </w:t>
      </w:r>
      <w:proofErr w:type="gramStart"/>
      <w:r>
        <w:t>2013)⁠</w:t>
      </w:r>
      <w:proofErr w:type="gramEnd"/>
      <w:r>
        <w:t>.</w:t>
      </w:r>
    </w:p>
    <w:p w14:paraId="087D7B11" w14:textId="77777777" w:rsidR="00AD047B" w:rsidRDefault="00AD047B"/>
    <w:p w14:paraId="50E6DFF7" w14:textId="77777777" w:rsidR="00AD047B" w:rsidRDefault="00B62A32">
      <w:proofErr w:type="spellStart"/>
      <w:r>
        <w:t>elincRNAs</w:t>
      </w:r>
      <w:proofErr w:type="spellEnd"/>
      <w:r>
        <w:t xml:space="preserve"> show lower conservation than other </w:t>
      </w:r>
      <w:proofErr w:type="spellStart"/>
      <w:r>
        <w:t>lincRNAs</w:t>
      </w:r>
      <w:proofErr w:type="spellEnd"/>
    </w:p>
    <w:p w14:paraId="442AE7B0" w14:textId="77777777" w:rsidR="00AD047B" w:rsidRDefault="00AD047B"/>
    <w:p w14:paraId="3D07266D" w14:textId="77777777" w:rsidR="00AD047B" w:rsidRDefault="00B62A32">
      <w:r>
        <w:t>To</w:t>
      </w:r>
      <w:r>
        <w:t xml:space="preserve"> gain insights into </w:t>
      </w:r>
      <w:proofErr w:type="spellStart"/>
      <w:r>
        <w:t>elincRNAs</w:t>
      </w:r>
      <w:proofErr w:type="spellEnd"/>
      <w:r>
        <w:t xml:space="preserve"> evolution, I investigated the nucleotide conservation of their exons in primates and placental mammals. I found that </w:t>
      </w:r>
      <w:proofErr w:type="spellStart"/>
      <w:r>
        <w:t>elincRNAs</w:t>
      </w:r>
      <w:proofErr w:type="spellEnd"/>
      <w:r>
        <w:t xml:space="preserve"> are less conserved than other LCL-expressed </w:t>
      </w:r>
      <w:proofErr w:type="spellStart"/>
      <w:r>
        <w:t>lincRNAs</w:t>
      </w:r>
      <w:proofErr w:type="spellEnd"/>
      <w:r>
        <w:t xml:space="preserve"> as well </w:t>
      </w:r>
      <w:proofErr w:type="gramStart"/>
      <w:r>
        <w:t>as  protein</w:t>
      </w:r>
      <w:proofErr w:type="gramEnd"/>
      <w:r>
        <w:t xml:space="preserve"> coding genes (Figure 2). T</w:t>
      </w:r>
      <w:r>
        <w:t xml:space="preserve">hese differences are observed both when looking at conservation in mammals and in primates. </w:t>
      </w:r>
    </w:p>
    <w:p w14:paraId="5659F51E" w14:textId="77777777" w:rsidR="00AD047B" w:rsidRDefault="00AD047B"/>
    <w:p w14:paraId="541D71B7" w14:textId="77777777" w:rsidR="00AD047B" w:rsidRDefault="00B62A32">
      <w:proofErr w:type="spellStart"/>
      <w:r>
        <w:t>ElincRNAs</w:t>
      </w:r>
      <w:proofErr w:type="spellEnd"/>
      <w:r>
        <w:t xml:space="preserve"> promoter regions are enriched at loop anchors but not TAD boundaries</w:t>
      </w:r>
    </w:p>
    <w:p w14:paraId="08A04FF4" w14:textId="77777777" w:rsidR="00AD047B" w:rsidRDefault="00AD047B"/>
    <w:p w14:paraId="0927E849" w14:textId="77777777" w:rsidR="00AD047B" w:rsidRDefault="00B62A32">
      <w:proofErr w:type="spellStart"/>
      <w:r>
        <w:t>ElincRNAs</w:t>
      </w:r>
      <w:proofErr w:type="spellEnd"/>
      <w:r>
        <w:t xml:space="preserve"> being associated with increased expression of neighboring protein-coding genes (Tan et al., under revision) and given the increasing number of </w:t>
      </w:r>
      <w:proofErr w:type="spellStart"/>
      <w:r>
        <w:t>lincRNAs</w:t>
      </w:r>
      <w:proofErr w:type="spellEnd"/>
      <w:r>
        <w:t xml:space="preserve"> associated with roles in chromosomal organization, it would be relevant to investigate if </w:t>
      </w:r>
      <w:proofErr w:type="spellStart"/>
      <w:r>
        <w:t>elin</w:t>
      </w:r>
      <w:r>
        <w:t>cRNAs</w:t>
      </w:r>
      <w:proofErr w:type="spellEnd"/>
      <w:r>
        <w:t xml:space="preserve"> are often found at loop anchors and TAD boundaries, where important regulatory interactions take places. Therefore, I </w:t>
      </w:r>
      <w:r>
        <w:lastRenderedPageBreak/>
        <w:t xml:space="preserve">tested whether </w:t>
      </w:r>
      <w:proofErr w:type="spellStart"/>
      <w:r>
        <w:t>elincRNAs</w:t>
      </w:r>
      <w:proofErr w:type="spellEnd"/>
      <w:r>
        <w:t xml:space="preserve"> promoter regions are found significantly more often at loop anchors and TAD boundaries, than what would be </w:t>
      </w:r>
      <w:r>
        <w:t xml:space="preserve">expected if they were distributed randomly in the intergenic spaces of the genome. </w:t>
      </w:r>
    </w:p>
    <w:p w14:paraId="5B06E52D" w14:textId="77777777" w:rsidR="00AD047B" w:rsidRDefault="00AD047B"/>
    <w:p w14:paraId="3292D314" w14:textId="77777777" w:rsidR="00AD047B" w:rsidRDefault="00B62A32">
      <w:r>
        <w:t xml:space="preserve">Although </w:t>
      </w:r>
      <w:proofErr w:type="spellStart"/>
      <w:r>
        <w:t>elincRNAs</w:t>
      </w:r>
      <w:proofErr w:type="spellEnd"/>
      <w:r>
        <w:t xml:space="preserve"> promoter regions are enriched at loop anchors, where interactions between enhancer and promoter elements are known to occur (Ji et al., </w:t>
      </w:r>
      <w:proofErr w:type="gramStart"/>
      <w:r>
        <w:t>2016)⁠</w:t>
      </w:r>
      <w:proofErr w:type="gramEnd"/>
      <w:r>
        <w:t>, relative</w:t>
      </w:r>
      <w:r>
        <w:t xml:space="preserve"> to other LCL-expressed </w:t>
      </w:r>
      <w:proofErr w:type="spellStart"/>
      <w:r>
        <w:t>lincRNAs</w:t>
      </w:r>
      <w:proofErr w:type="spellEnd"/>
      <w:r>
        <w:t xml:space="preserve"> , they are not significantly enriched at TAD boundaries(Figure 3). Despite the absence of </w:t>
      </w:r>
      <w:proofErr w:type="spellStart"/>
      <w:r>
        <w:t>elincRNA</w:t>
      </w:r>
      <w:proofErr w:type="spellEnd"/>
      <w:r>
        <w:t xml:space="preserve"> enrichment at TAD boundaries, dividing TADs into 10 equally sized bins (Figure 4) reveals that </w:t>
      </w:r>
      <w:proofErr w:type="spellStart"/>
      <w:r>
        <w:t>elincRNAs</w:t>
      </w:r>
      <w:proofErr w:type="spellEnd"/>
      <w:r>
        <w:t xml:space="preserve"> tend to be more fre</w:t>
      </w:r>
      <w:r>
        <w:t xml:space="preserve">quently found near the end of the TADs and are depleted at the center of the TADs (bin 5, 0.37 fold, q=0.06) relative to other LCL-expressed </w:t>
      </w:r>
      <w:proofErr w:type="spellStart"/>
      <w:r>
        <w:t>lincRNAs</w:t>
      </w:r>
      <w:proofErr w:type="spellEnd"/>
      <w:r>
        <w:t>. The trend is consistent with their enrichment at loop anchors, which are enriched at TAD boundaries (1.74</w:t>
      </w:r>
      <w:r>
        <w:t xml:space="preserve"> fold, q&lt;0.001, supplementary files).</w:t>
      </w:r>
    </w:p>
    <w:p w14:paraId="45B8770A" w14:textId="77777777" w:rsidR="00AD047B" w:rsidRDefault="00AD047B"/>
    <w:p w14:paraId="50BB8D21" w14:textId="77777777" w:rsidR="00AD047B" w:rsidRDefault="00B62A32">
      <w:r>
        <w:t xml:space="preserve">The lack of significant </w:t>
      </w:r>
      <w:proofErr w:type="gramStart"/>
      <w:r>
        <w:t>enrichment  of</w:t>
      </w:r>
      <w:proofErr w:type="gramEnd"/>
      <w:r>
        <w:t xml:space="preserve"> </w:t>
      </w:r>
      <w:proofErr w:type="spellStart"/>
      <w:r>
        <w:t>elincRNAs</w:t>
      </w:r>
      <w:proofErr w:type="spellEnd"/>
      <w:r>
        <w:t xml:space="preserve"> at TAD boundaries  may be a consequence of the method used to define boundaries and the poor resolution of the current Hi-C technology. Notably, boundaries are extended</w:t>
      </w:r>
      <w:r>
        <w:t xml:space="preserve"> from the TAD </w:t>
      </w:r>
      <w:proofErr w:type="gramStart"/>
      <w:r>
        <w:t>borders  to</w:t>
      </w:r>
      <w:proofErr w:type="gramEnd"/>
      <w:r>
        <w:t xml:space="preserve"> the inside of TADs (see methods for details), therefore genes that are close to a TAD, but outside the border are not detected.</w:t>
      </w:r>
    </w:p>
    <w:p w14:paraId="4622044E" w14:textId="77777777" w:rsidR="00AD047B" w:rsidRDefault="00AD047B"/>
    <w:p w14:paraId="220BEB98" w14:textId="77777777" w:rsidR="00AD047B" w:rsidRDefault="00AD047B"/>
    <w:p w14:paraId="3E59F618" w14:textId="77777777" w:rsidR="00AD047B" w:rsidRDefault="00B62A32">
      <w:proofErr w:type="spellStart"/>
      <w:r>
        <w:t>ElincRNAs</w:t>
      </w:r>
      <w:proofErr w:type="spellEnd"/>
      <w:r>
        <w:t xml:space="preserve"> are enriched in </w:t>
      </w:r>
      <w:proofErr w:type="spellStart"/>
      <w:r>
        <w:t>cohesin</w:t>
      </w:r>
      <w:proofErr w:type="spellEnd"/>
    </w:p>
    <w:p w14:paraId="1C42C253" w14:textId="77777777" w:rsidR="00AD047B" w:rsidRDefault="00AD047B"/>
    <w:p w14:paraId="4825A831" w14:textId="77777777" w:rsidR="00AD047B" w:rsidRDefault="00B62A32">
      <w:r>
        <w:t xml:space="preserve">CTCF and </w:t>
      </w:r>
      <w:proofErr w:type="spellStart"/>
      <w:r>
        <w:t>cohesin</w:t>
      </w:r>
      <w:proofErr w:type="spellEnd"/>
      <w:r>
        <w:t xml:space="preserve"> are often called architectural or insulator prot</w:t>
      </w:r>
      <w:r>
        <w:t xml:space="preserve">eins, as they are thought to prevent TADs from interacting with each other while increasing interactions within TADs. Enrichment tests for binding of these proteins in </w:t>
      </w:r>
      <w:proofErr w:type="spellStart"/>
      <w:r>
        <w:t>elincRNAs</w:t>
      </w:r>
      <w:proofErr w:type="spellEnd"/>
      <w:r>
        <w:t xml:space="preserve"> revealed that CTCF, SMC3 and RAD21 binding peaks were all highly enriched in </w:t>
      </w:r>
      <w:proofErr w:type="spellStart"/>
      <w:r>
        <w:t>e</w:t>
      </w:r>
      <w:r>
        <w:t>lincRNA</w:t>
      </w:r>
      <w:proofErr w:type="spellEnd"/>
      <w:r>
        <w:t xml:space="preserve"> promoter regions (5.2-7.1 fold, q&lt;0.001) but only </w:t>
      </w:r>
      <w:proofErr w:type="spellStart"/>
      <w:r>
        <w:t>slighly</w:t>
      </w:r>
      <w:proofErr w:type="spellEnd"/>
      <w:r>
        <w:t xml:space="preserve"> enriched in other </w:t>
      </w:r>
      <w:proofErr w:type="spellStart"/>
      <w:r>
        <w:t>lincRNAs</w:t>
      </w:r>
      <w:proofErr w:type="spellEnd"/>
      <w:r>
        <w:t xml:space="preserve"> (1.1-1.3 fold, q= 0.04-0.30) (Figure 5).</w:t>
      </w:r>
    </w:p>
    <w:p w14:paraId="67B248EC" w14:textId="77777777" w:rsidR="00AD047B" w:rsidRDefault="00AD047B"/>
    <w:p w14:paraId="3DA47FDE" w14:textId="77777777" w:rsidR="00AD047B" w:rsidRDefault="00B62A32">
      <w:r>
        <w:t xml:space="preserve">Most binding peaks for CTCF and </w:t>
      </w:r>
      <w:proofErr w:type="spellStart"/>
      <w:r>
        <w:t>cohesin</w:t>
      </w:r>
      <w:proofErr w:type="spellEnd"/>
      <w:r>
        <w:t xml:space="preserve"> overlap in the genome (Figure 6) and loops that are mediated by CTCF, </w:t>
      </w:r>
      <w:proofErr w:type="spellStart"/>
      <w:r>
        <w:t>cohesin</w:t>
      </w:r>
      <w:proofErr w:type="spellEnd"/>
      <w:r>
        <w:t xml:space="preserve"> or </w:t>
      </w:r>
      <w:r>
        <w:t xml:space="preserve">both CTCF and </w:t>
      </w:r>
      <w:proofErr w:type="spellStart"/>
      <w:r>
        <w:t>cohesin</w:t>
      </w:r>
      <w:proofErr w:type="spellEnd"/>
      <w:r>
        <w:t xml:space="preserve"> are thought to have different roles (Ji et al., </w:t>
      </w:r>
      <w:proofErr w:type="gramStart"/>
      <w:r>
        <w:t>2016)⁠</w:t>
      </w:r>
      <w:proofErr w:type="gramEnd"/>
      <w:r>
        <w:t xml:space="preserve"> .  To determine if the enrichment of CTCF peaks is a consequence of the overlap with </w:t>
      </w:r>
      <w:proofErr w:type="spellStart"/>
      <w:r>
        <w:t>cohesin</w:t>
      </w:r>
      <w:proofErr w:type="spellEnd"/>
      <w:r>
        <w:t xml:space="preserve"> peaks, or if </w:t>
      </w:r>
      <w:proofErr w:type="spellStart"/>
      <w:r>
        <w:t>elincRNAs</w:t>
      </w:r>
      <w:proofErr w:type="spellEnd"/>
      <w:r>
        <w:t xml:space="preserve"> could be specifically involved in </w:t>
      </w:r>
      <w:proofErr w:type="spellStart"/>
      <w:r>
        <w:t>cohesin</w:t>
      </w:r>
      <w:proofErr w:type="spellEnd"/>
      <w:r>
        <w:t xml:space="preserve"> loops, I performed en</w:t>
      </w:r>
      <w:r>
        <w:t xml:space="preserve">richment tests for CTCF- and </w:t>
      </w:r>
      <w:proofErr w:type="spellStart"/>
      <w:r>
        <w:t>cohesin</w:t>
      </w:r>
      <w:proofErr w:type="spellEnd"/>
      <w:r>
        <w:t xml:space="preserve">-exclusive binding (Figure 7). The difference in fold enrichment for </w:t>
      </w:r>
      <w:proofErr w:type="spellStart"/>
      <w:r>
        <w:t>cohesin</w:t>
      </w:r>
      <w:proofErr w:type="spellEnd"/>
      <w:r>
        <w:t xml:space="preserve"> peaks in </w:t>
      </w:r>
      <w:proofErr w:type="spellStart"/>
      <w:r>
        <w:t>elincRNAs</w:t>
      </w:r>
      <w:proofErr w:type="spellEnd"/>
      <w:r>
        <w:t xml:space="preserve"> compared to other </w:t>
      </w:r>
      <w:proofErr w:type="spellStart"/>
      <w:r>
        <w:t>lincRNAs</w:t>
      </w:r>
      <w:proofErr w:type="spellEnd"/>
      <w:r>
        <w:t xml:space="preserve"> much stronger when looking at exclusive binding sites, while it decreased for CTCF. This suggests</w:t>
      </w:r>
      <w:r>
        <w:t xml:space="preserve"> </w:t>
      </w:r>
      <w:proofErr w:type="spellStart"/>
      <w:r>
        <w:t>elincRNAs</w:t>
      </w:r>
      <w:proofErr w:type="spellEnd"/>
      <w:r>
        <w:t xml:space="preserve"> specifically may be involved in the formation of </w:t>
      </w:r>
      <w:proofErr w:type="spellStart"/>
      <w:r>
        <w:t>cohesin</w:t>
      </w:r>
      <w:proofErr w:type="spellEnd"/>
      <w:r>
        <w:t xml:space="preserve">-only loops. According to a recent model (Ji et al., </w:t>
      </w:r>
      <w:proofErr w:type="gramStart"/>
      <w:r>
        <w:t>2016)⁠</w:t>
      </w:r>
      <w:proofErr w:type="gramEnd"/>
      <w:r>
        <w:t xml:space="preserve">, loops mediated by CTCF or CTCF and </w:t>
      </w:r>
      <w:proofErr w:type="spellStart"/>
      <w:r>
        <w:t>cohesin</w:t>
      </w:r>
      <w:proofErr w:type="spellEnd"/>
      <w:r>
        <w:t xml:space="preserve"> have insulator properties and are important for the structural maintenance of boundar</w:t>
      </w:r>
      <w:r>
        <w:t xml:space="preserve">ies and the formation of insulated </w:t>
      </w:r>
      <w:proofErr w:type="spellStart"/>
      <w:r>
        <w:t>neighbourhood</w:t>
      </w:r>
      <w:proofErr w:type="spellEnd"/>
      <w:r>
        <w:t xml:space="preserve"> within TADs, while </w:t>
      </w:r>
      <w:proofErr w:type="spellStart"/>
      <w:r>
        <w:t>cohesin</w:t>
      </w:r>
      <w:proofErr w:type="spellEnd"/>
      <w:r>
        <w:t xml:space="preserve"> only loops mediate promoter-enhancers interactions. My results may point towards a role of </w:t>
      </w:r>
      <w:proofErr w:type="spellStart"/>
      <w:r>
        <w:t>elincRNAs</w:t>
      </w:r>
      <w:proofErr w:type="spellEnd"/>
      <w:r>
        <w:t xml:space="preserve"> in the formation of promoter-enhancer loops.</w:t>
      </w:r>
    </w:p>
    <w:p w14:paraId="6ACA4455" w14:textId="77777777" w:rsidR="00AD047B" w:rsidRDefault="00AD047B"/>
    <w:p w14:paraId="6CAC652A" w14:textId="77777777" w:rsidR="00AD047B" w:rsidRDefault="00AD047B"/>
    <w:p w14:paraId="2CB1F8DD" w14:textId="77777777" w:rsidR="00AD047B" w:rsidRDefault="00B62A32">
      <w:proofErr w:type="spellStart"/>
      <w:r>
        <w:t>ElincRNAs</w:t>
      </w:r>
      <w:proofErr w:type="spellEnd"/>
      <w:r>
        <w:t xml:space="preserve"> are associated with hi</w:t>
      </w:r>
      <w:r>
        <w:t>gh DNA-DNA contacts in TADs</w:t>
      </w:r>
    </w:p>
    <w:p w14:paraId="42A512D2" w14:textId="77777777" w:rsidR="00AD047B" w:rsidRDefault="00AD047B"/>
    <w:p w14:paraId="51CFE8A4" w14:textId="77777777" w:rsidR="00AD047B" w:rsidRDefault="00B62A32">
      <w:r>
        <w:t xml:space="preserve">As I found </w:t>
      </w:r>
      <w:proofErr w:type="spellStart"/>
      <w:r>
        <w:t>elincRNAs</w:t>
      </w:r>
      <w:proofErr w:type="spellEnd"/>
      <w:r>
        <w:t xml:space="preserve"> to be enriched at loop anchors and in </w:t>
      </w:r>
      <w:proofErr w:type="spellStart"/>
      <w:r>
        <w:t>cohesin</w:t>
      </w:r>
      <w:proofErr w:type="spellEnd"/>
      <w:r>
        <w:t xml:space="preserve"> binding, to further support their role in promoting promoter-enhancer </w:t>
      </w:r>
      <w:proofErr w:type="gramStart"/>
      <w:r>
        <w:t>contacts,  I</w:t>
      </w:r>
      <w:proofErr w:type="gramEnd"/>
      <w:r>
        <w:t xml:space="preserve"> investigated whether </w:t>
      </w:r>
      <w:proofErr w:type="spellStart"/>
      <w:r>
        <w:t>elincRNAs</w:t>
      </w:r>
      <w:proofErr w:type="spellEnd"/>
      <w:r>
        <w:t xml:space="preserve"> are associated with regions of higher DNA-DNA </w:t>
      </w:r>
      <w:r>
        <w:t xml:space="preserve">contact. To measure this, I used the average amount of contact in their respective TAD as a proxy (see material and methods for details). I find that </w:t>
      </w:r>
      <w:proofErr w:type="spellStart"/>
      <w:r>
        <w:t>elincRNAs</w:t>
      </w:r>
      <w:proofErr w:type="spellEnd"/>
      <w:r>
        <w:t xml:space="preserve"> are associated with TADs presenting higher amounts of contacts than other </w:t>
      </w:r>
      <w:proofErr w:type="spellStart"/>
      <w:r>
        <w:t>lincRNAs</w:t>
      </w:r>
      <w:proofErr w:type="spellEnd"/>
      <w:r>
        <w:t xml:space="preserve"> (Figure 8) in</w:t>
      </w:r>
      <w:r>
        <w:t xml:space="preserve"> GM12878 (two-tailed Mann-Whitney U test, p&lt;0.001), with a </w:t>
      </w:r>
      <w:proofErr w:type="gramStart"/>
      <w:r>
        <w:t>1.24 fold</w:t>
      </w:r>
      <w:proofErr w:type="gramEnd"/>
      <w:r>
        <w:t xml:space="preserve"> increase in median contacts. When comparing </w:t>
      </w:r>
      <w:proofErr w:type="gramStart"/>
      <w:r>
        <w:t>the  contacts</w:t>
      </w:r>
      <w:proofErr w:type="gramEnd"/>
      <w:r>
        <w:t xml:space="preserve"> for the same sets of genes in 3 other cell lines, these results are consistent, but less significant in HUVEC and K562 (two-taile</w:t>
      </w:r>
      <w:r>
        <w:t xml:space="preserve">d Mann-Whitney U test, p &lt;0.05) with </w:t>
      </w:r>
      <w:proofErr w:type="spellStart"/>
      <w:r>
        <w:t>respectives</w:t>
      </w:r>
      <w:proofErr w:type="spellEnd"/>
      <w:r>
        <w:t xml:space="preserve"> fold increases in median contacts of 1.05 and 1.07 for </w:t>
      </w:r>
      <w:proofErr w:type="spellStart"/>
      <w:r>
        <w:t>elincRNAs</w:t>
      </w:r>
      <w:proofErr w:type="spellEnd"/>
      <w:r>
        <w:t xml:space="preserve"> compared to </w:t>
      </w:r>
      <w:r>
        <w:lastRenderedPageBreak/>
        <w:t xml:space="preserve">other </w:t>
      </w:r>
      <w:proofErr w:type="spellStart"/>
      <w:r>
        <w:t>lincRNAs</w:t>
      </w:r>
      <w:proofErr w:type="spellEnd"/>
      <w:r>
        <w:t xml:space="preserve">. The amount of contacts was not significantly higher for </w:t>
      </w:r>
      <w:proofErr w:type="spellStart"/>
      <w:r>
        <w:t>elincRNAs</w:t>
      </w:r>
      <w:proofErr w:type="spellEnd"/>
      <w:r>
        <w:t xml:space="preserve"> in NHEK (two-tailed Mann-Whitney U test, p = 0.4</w:t>
      </w:r>
      <w:r>
        <w:t xml:space="preserve">72) although the trend was still going in the same direction with a fold increase in median contacts of 1.04. </w:t>
      </w:r>
    </w:p>
    <w:p w14:paraId="301CBA10" w14:textId="77777777" w:rsidR="00AD047B" w:rsidRDefault="00B62A32">
      <w:r>
        <w:t xml:space="preserve">The strength of this association seems to be very cell line-dependent, but always pointing towards a higher amount of contacts for </w:t>
      </w:r>
      <w:proofErr w:type="spellStart"/>
      <w:r>
        <w:t>elincRNAs</w:t>
      </w:r>
      <w:proofErr w:type="spellEnd"/>
      <w:r>
        <w:t>. Alt</w:t>
      </w:r>
      <w:r>
        <w:t xml:space="preserve">hough these results do not give any insights into the mechanisms through which </w:t>
      </w:r>
      <w:proofErr w:type="spellStart"/>
      <w:r>
        <w:t>elincRNAs</w:t>
      </w:r>
      <w:proofErr w:type="spellEnd"/>
      <w:r>
        <w:t xml:space="preserve"> may promote contact, high DNA-DNA contacts, together with the enrichment of </w:t>
      </w:r>
      <w:proofErr w:type="spellStart"/>
      <w:r>
        <w:t>cohesin</w:t>
      </w:r>
      <w:proofErr w:type="spellEnd"/>
      <w:r>
        <w:t xml:space="preserve"> suggest a role for </w:t>
      </w:r>
      <w:proofErr w:type="spellStart"/>
      <w:r>
        <w:t>elincRNAs</w:t>
      </w:r>
      <w:proofErr w:type="spellEnd"/>
      <w:r>
        <w:t xml:space="preserve"> in the establishment of promoter-enhancer looping insi</w:t>
      </w:r>
      <w:r>
        <w:t>de TADs.</w:t>
      </w:r>
    </w:p>
    <w:p w14:paraId="591AD386" w14:textId="77777777" w:rsidR="00AD047B" w:rsidRDefault="00AD047B"/>
    <w:p w14:paraId="7531A21B" w14:textId="77777777" w:rsidR="00AD047B" w:rsidRDefault="00AD047B"/>
    <w:p w14:paraId="0C24CB44" w14:textId="77777777" w:rsidR="00AD047B" w:rsidRDefault="00AD047B"/>
    <w:p w14:paraId="7A96A114" w14:textId="77777777" w:rsidR="00AD047B" w:rsidRDefault="00AD047B"/>
    <w:p w14:paraId="7FAE7100" w14:textId="77777777" w:rsidR="00AD047B" w:rsidRDefault="00AD047B"/>
    <w:p w14:paraId="62320D33" w14:textId="77777777" w:rsidR="00AD047B" w:rsidRDefault="00AD047B"/>
    <w:p w14:paraId="353155A3" w14:textId="77777777" w:rsidR="00AD047B" w:rsidRDefault="00B62A32">
      <w:r>
        <w:t>3. Figures and tables</w:t>
      </w:r>
    </w:p>
    <w:p w14:paraId="40AF2E93" w14:textId="77777777" w:rsidR="00AD047B" w:rsidRDefault="00AD047B"/>
    <w:p w14:paraId="1B9A8782" w14:textId="77777777" w:rsidR="00AD047B" w:rsidRDefault="00AD047B"/>
    <w:p w14:paraId="124D525B" w14:textId="77777777" w:rsidR="00AD047B" w:rsidRDefault="00B62A32">
      <w:r>
        <w:t xml:space="preserve">Figure 1: Median expression levels of </w:t>
      </w:r>
      <w:proofErr w:type="spellStart"/>
      <w:r>
        <w:t>elincRNAs</w:t>
      </w:r>
      <w:proofErr w:type="spellEnd"/>
      <w:r>
        <w:t xml:space="preserve"> compared with other </w:t>
      </w:r>
      <w:proofErr w:type="spellStart"/>
      <w:r>
        <w:t>lincRNA</w:t>
      </w:r>
      <w:proofErr w:type="spellEnd"/>
      <w:r>
        <w:t xml:space="preserve"> and protein-coding genes (PCG) in GM12878. Median expression values are displayed in the boxes. Two-tailed Mann-Whitney test, ***P&lt;0.001; – </w:t>
      </w:r>
      <w:r>
        <w:t>not significant</w:t>
      </w:r>
    </w:p>
    <w:p w14:paraId="3B5D3584" w14:textId="77777777" w:rsidR="00AD047B" w:rsidRDefault="00B62A32">
      <w:r>
        <w:t xml:space="preserve">Figure 2: Comparison of sequence conservation of exons through mammalian and primate evolution between </w:t>
      </w:r>
      <w:proofErr w:type="spellStart"/>
      <w:r>
        <w:t>elincRNAs</w:t>
      </w:r>
      <w:proofErr w:type="spellEnd"/>
      <w:r>
        <w:t xml:space="preserve">, other </w:t>
      </w:r>
      <w:proofErr w:type="spellStart"/>
      <w:r>
        <w:t>lincRNAs</w:t>
      </w:r>
      <w:proofErr w:type="spellEnd"/>
      <w:r>
        <w:t xml:space="preserve"> and PCG. Averaged </w:t>
      </w:r>
      <w:proofErr w:type="spellStart"/>
      <w:r>
        <w:t>phastCons</w:t>
      </w:r>
      <w:proofErr w:type="spellEnd"/>
      <w:r>
        <w:t xml:space="preserve"> score is used as a measure. The green horizontal line represents the median conserv</w:t>
      </w:r>
      <w:r>
        <w:t>ation of ancestral repeats, which are assuming to be evolving neutrally. Two tailed Mann-Whitney test, ***P&lt;0.001.</w:t>
      </w:r>
    </w:p>
    <w:p w14:paraId="01DAD53C" w14:textId="77777777" w:rsidR="00AD047B" w:rsidRDefault="00AD047B"/>
    <w:p w14:paraId="43330ED3" w14:textId="77777777" w:rsidR="00AD047B" w:rsidRDefault="00B62A32">
      <w:r>
        <w:t xml:space="preserve">Figure 3: Enrichment of </w:t>
      </w:r>
      <w:proofErr w:type="spellStart"/>
      <w:r>
        <w:t>elincRNA</w:t>
      </w:r>
      <w:proofErr w:type="spellEnd"/>
      <w:r>
        <w:t xml:space="preserve"> promoter regions at TAD boundaries and loop anchors compared to other </w:t>
      </w:r>
      <w:proofErr w:type="spellStart"/>
      <w:r>
        <w:t>lincRNAs</w:t>
      </w:r>
      <w:proofErr w:type="spellEnd"/>
      <w:r>
        <w:t>. Fold enrichments and associ</w:t>
      </w:r>
      <w:r>
        <w:t>ated q-values are displayed on the bars.</w:t>
      </w:r>
    </w:p>
    <w:p w14:paraId="18CC9F0E" w14:textId="77777777" w:rsidR="00AD047B" w:rsidRDefault="00AD047B"/>
    <w:p w14:paraId="7CFEA3DD" w14:textId="77777777" w:rsidR="00AD047B" w:rsidRDefault="00B62A32">
      <w:r>
        <w:t xml:space="preserve">Figure 4: Enrichment of </w:t>
      </w:r>
      <w:proofErr w:type="spellStart"/>
      <w:r>
        <w:t>elincRNAs</w:t>
      </w:r>
      <w:proofErr w:type="spellEnd"/>
      <w:r>
        <w:t xml:space="preserve"> across TADs compared to other </w:t>
      </w:r>
      <w:proofErr w:type="spellStart"/>
      <w:r>
        <w:t>lincRNAs</w:t>
      </w:r>
      <w:proofErr w:type="spellEnd"/>
      <w:r>
        <w:t xml:space="preserve">. Each bar </w:t>
      </w:r>
      <w:proofErr w:type="gramStart"/>
      <w:r>
        <w:t>represent</w:t>
      </w:r>
      <w:proofErr w:type="gramEnd"/>
      <w:r>
        <w:t xml:space="preserve"> a bin of 10% TAD length. The log10 of q-values are put in color codes to give an estimation of the confidence in each val</w:t>
      </w:r>
      <w:r>
        <w:t>ue.</w:t>
      </w:r>
    </w:p>
    <w:p w14:paraId="4FE155F0" w14:textId="77777777" w:rsidR="00AD047B" w:rsidRDefault="00AD047B"/>
    <w:p w14:paraId="12AAAD62" w14:textId="77777777" w:rsidR="00AD047B" w:rsidRDefault="00B62A32">
      <w:r>
        <w:t xml:space="preserve">Figure 5: Enrichment in architectural proteins in </w:t>
      </w:r>
      <w:proofErr w:type="spellStart"/>
      <w:r>
        <w:t>elincRNA</w:t>
      </w:r>
      <w:proofErr w:type="spellEnd"/>
      <w:r>
        <w:t xml:space="preserve"> promoter regions, compared to other </w:t>
      </w:r>
      <w:proofErr w:type="spellStart"/>
      <w:r>
        <w:t>lincRNA</w:t>
      </w:r>
      <w:proofErr w:type="spellEnd"/>
      <w:r>
        <w:t xml:space="preserve">. Fold enrichment and associated q-values are displayed on the bars. SMC3 and RAD21 are subunits of </w:t>
      </w:r>
      <w:proofErr w:type="spellStart"/>
      <w:r>
        <w:t>cohesin</w:t>
      </w:r>
      <w:proofErr w:type="spellEnd"/>
      <w:r>
        <w:t>.</w:t>
      </w:r>
    </w:p>
    <w:p w14:paraId="38CA503C" w14:textId="77777777" w:rsidR="00AD047B" w:rsidRDefault="00AD047B"/>
    <w:p w14:paraId="4474DA26" w14:textId="77777777" w:rsidR="00AD047B" w:rsidRDefault="00B62A32">
      <w:r>
        <w:t>Figure 6: Proportions of overlap betwee</w:t>
      </w:r>
      <w:r>
        <w:t>n RAD21, SMC3 and CTCF peaks in the human genome.</w:t>
      </w:r>
    </w:p>
    <w:p w14:paraId="51E1C12A" w14:textId="77777777" w:rsidR="00AD047B" w:rsidRDefault="00AD047B"/>
    <w:p w14:paraId="5CBC4E89" w14:textId="77777777" w:rsidR="00AD047B" w:rsidRDefault="00B62A32">
      <w:r>
        <w:t xml:space="preserve">Figure 7: Enrichment of CTCF and </w:t>
      </w:r>
      <w:proofErr w:type="spellStart"/>
      <w:r>
        <w:t>cohesin</w:t>
      </w:r>
      <w:proofErr w:type="spellEnd"/>
      <w:r>
        <w:t xml:space="preserve"> exclusive binding sites in promoter regions of </w:t>
      </w:r>
      <w:proofErr w:type="spellStart"/>
      <w:r>
        <w:t>elincRNAs</w:t>
      </w:r>
      <w:proofErr w:type="spellEnd"/>
      <w:r>
        <w:t xml:space="preserve"> compared to other </w:t>
      </w:r>
      <w:proofErr w:type="spellStart"/>
      <w:r>
        <w:t>lincRNAs</w:t>
      </w:r>
      <w:proofErr w:type="spellEnd"/>
      <w:r>
        <w:t>. Fold enrichment and associated q-values are displayed on the bars.</w:t>
      </w:r>
    </w:p>
    <w:p w14:paraId="3F1DB549" w14:textId="77777777" w:rsidR="00AD047B" w:rsidRDefault="00AD047B"/>
    <w:p w14:paraId="71C0915A" w14:textId="77777777" w:rsidR="00AD047B" w:rsidRDefault="00B62A32">
      <w:r>
        <w:t>Figure 8: M</w:t>
      </w:r>
      <w:r>
        <w:t xml:space="preserve">ean amount of DNA-DNA contact within TADs for </w:t>
      </w:r>
      <w:proofErr w:type="spellStart"/>
      <w:r>
        <w:t>elincRNAs</w:t>
      </w:r>
      <w:proofErr w:type="spellEnd"/>
      <w:r>
        <w:t xml:space="preserve"> compared to other </w:t>
      </w:r>
      <w:proofErr w:type="spellStart"/>
      <w:r>
        <w:t>lincRNAs</w:t>
      </w:r>
      <w:proofErr w:type="spellEnd"/>
      <w:r>
        <w:t xml:space="preserve"> across different cell lines. Set of genes as defined in GM12878 are used for all comparisons. Two tailed Mann-Whitney test, ***P&lt;0.001; *P&lt;0.05; – non-significant</w:t>
      </w:r>
    </w:p>
    <w:p w14:paraId="03950FC0" w14:textId="77777777" w:rsidR="00AD047B" w:rsidRDefault="00AD047B"/>
    <w:p w14:paraId="0889FB84" w14:textId="77777777" w:rsidR="00AD047B" w:rsidRDefault="00B62A32">
      <w:r>
        <w:t>Figure 9:</w:t>
      </w:r>
      <w:r>
        <w:t xml:space="preserve"> Schematic representation of TADs and loops and typical </w:t>
      </w:r>
      <w:proofErr w:type="gramStart"/>
      <w:r>
        <w:t>patterns  observed</w:t>
      </w:r>
      <w:proofErr w:type="gramEnd"/>
      <w:r>
        <w:t xml:space="preserve"> in Hi-C matrices in corresponding to these structures. Center:  Example of a Hi-C matrix visualized in </w:t>
      </w:r>
      <w:proofErr w:type="spellStart"/>
      <w:r>
        <w:t>Juicebox</w:t>
      </w:r>
      <w:proofErr w:type="spellEnd"/>
      <w:r>
        <w:t xml:space="preserve"> (Durand et al., </w:t>
      </w:r>
      <w:proofErr w:type="gramStart"/>
      <w:r>
        <w:t>2016)⁠</w:t>
      </w:r>
      <w:proofErr w:type="gramEnd"/>
      <w:r>
        <w:t>. These matrices are symmetric and only upper/l</w:t>
      </w:r>
      <w:r>
        <w:t xml:space="preserve">ower triangles are therefore used to simplify the visualization. The darker pixels on the matrix contain more interactions. Left: Two separate TADs are observed as high interactions triangle on the matrix. These are </w:t>
      </w:r>
      <w:proofErr w:type="spellStart"/>
      <w:r>
        <w:t>examplified</w:t>
      </w:r>
      <w:proofErr w:type="spellEnd"/>
      <w:r>
        <w:t xml:space="preserve"> by regions of compacted DNA </w:t>
      </w:r>
      <w:r>
        <w:t xml:space="preserve">where frequent interactions occur, while </w:t>
      </w:r>
      <w:r>
        <w:lastRenderedPageBreak/>
        <w:t xml:space="preserve">interactions across TADs (i.e. between the blue and green triangles) are less frequent. </w:t>
      </w:r>
      <w:proofErr w:type="gramStart"/>
      <w:r>
        <w:t>A</w:t>
      </w:r>
      <w:proofErr w:type="gramEnd"/>
      <w:r>
        <w:t xml:space="preserve"> and B are the borders of the first TAD while C and D are the borders of the second TAD. Boundaries are the rectangles expandi</w:t>
      </w:r>
      <w:r>
        <w:t>ng inwards from the borders. Right: Representation of a loop with A and B being the anchors of the loop where strong contact is observed. Unlike TADs, the contact is not particularly high in the region between the two anchors, therefore loops are seen as a</w:t>
      </w:r>
      <w:r>
        <w:t xml:space="preserve"> sharp increase in contacts deviating from the matrix diagonal.</w:t>
      </w:r>
    </w:p>
    <w:p w14:paraId="3082A45C" w14:textId="77777777" w:rsidR="00AD047B" w:rsidRDefault="00AD047B"/>
    <w:p w14:paraId="1EE83A1C" w14:textId="77777777" w:rsidR="00AD047B" w:rsidRDefault="00B62A32">
      <w:r>
        <w:t>Figure 10: Visual representations of the algorithms used to compute contacts in Hi-C matrices. As they are symmetric, matrices are represented as upper triangles for simplicity reasons. Left:</w:t>
      </w:r>
      <w:r>
        <w:t xml:space="preserve"> Method used to compute the mean of all interactions in TADs. Each TAD is taken as a submatrix (upper triangles of the submatrices are depicted in blue) and the mean value in the submatrix is computed. Right: Schematic representation of the algorithm used </w:t>
      </w:r>
      <w:r>
        <w:t>to measure insulation. A diamond (blue) of width w set to 100kb is slid on all position along the diagonal. For each position, the sum in the diamond is computed and later used to define boundaries. The sum in the diamond at position d (dotted line) repres</w:t>
      </w:r>
      <w:r>
        <w:t xml:space="preserve">ents a measure of all interactions across position d (i.e. between elements before and after position d). </w:t>
      </w:r>
    </w:p>
    <w:p w14:paraId="4E0A1219" w14:textId="77777777" w:rsidR="00AD047B" w:rsidRDefault="00AD047B"/>
    <w:p w14:paraId="73651F52" w14:textId="77777777" w:rsidR="00AD047B" w:rsidRDefault="00B62A32">
      <w:r>
        <w:t>Figure 11: Example of the calculated sums of interactions through a TAD, how boundaries were extended until they reach the threshold and the corresp</w:t>
      </w:r>
      <w:r>
        <w:t xml:space="preserve">onding TAD in the Hi-C matrix, visualized in </w:t>
      </w:r>
      <w:proofErr w:type="spellStart"/>
      <w:r>
        <w:t>Juicebox</w:t>
      </w:r>
      <w:proofErr w:type="spellEnd"/>
      <w:r>
        <w:t>. The solid vertical lines represent the TAD borders, the horizontal dashed lines represent the threshold required to stop extending boundaries and the transparent areas represent the final boundaries. A</w:t>
      </w:r>
      <w:r>
        <w:t>ll blue elements relate to the left side, while all green elements relate to the right side.</w:t>
      </w:r>
    </w:p>
    <w:p w14:paraId="096F8F9E" w14:textId="77777777" w:rsidR="00AD047B" w:rsidRDefault="00AD047B"/>
    <w:p w14:paraId="17E55992" w14:textId="77777777" w:rsidR="00AD047B" w:rsidRDefault="00B62A32">
      <w:r>
        <w:t xml:space="preserve">Figure S1: Expression of </w:t>
      </w:r>
      <w:proofErr w:type="spellStart"/>
      <w:r>
        <w:t>elincRNAs</w:t>
      </w:r>
      <w:proofErr w:type="spellEnd"/>
      <w:r>
        <w:t xml:space="preserve"> compared with other </w:t>
      </w:r>
      <w:proofErr w:type="spellStart"/>
      <w:r>
        <w:t>lincRNAs</w:t>
      </w:r>
      <w:proofErr w:type="spellEnd"/>
      <w:r>
        <w:t xml:space="preserve"> and PCG in different cell lines. Sets of genes as defined in GM12878 are used in all comparisons. </w:t>
      </w:r>
      <w:r>
        <w:t>Two-tailed Mann-Whitney test, ***P&lt;0.001; – not significant</w:t>
      </w:r>
    </w:p>
    <w:p w14:paraId="54AA0038" w14:textId="77777777" w:rsidR="00AD047B" w:rsidRDefault="00AD047B"/>
    <w:p w14:paraId="18D73771" w14:textId="77777777" w:rsidR="00AD047B" w:rsidRDefault="00B62A32">
      <w:r>
        <w:t xml:space="preserve">Figure S2: Tissue specificity of </w:t>
      </w:r>
      <w:proofErr w:type="spellStart"/>
      <w:r>
        <w:t>elincRNA</w:t>
      </w:r>
      <w:proofErr w:type="spellEnd"/>
      <w:r>
        <w:t xml:space="preserve"> compared to other </w:t>
      </w:r>
      <w:proofErr w:type="spellStart"/>
      <w:r>
        <w:t>lincRNA</w:t>
      </w:r>
      <w:proofErr w:type="spellEnd"/>
      <w:r>
        <w:t xml:space="preserve"> and protein-coding genes. Tissue specificity index (Tau) is used as a measure of tissue specificity, with 1 being the highest p</w:t>
      </w:r>
      <w:r>
        <w:t>ossible specificity and 0 being the lowest. Median values are displayed on the boxes. Two tailed Mann-Whitney test, ***P&lt;0.001; – non-significant</w:t>
      </w:r>
    </w:p>
    <w:p w14:paraId="1376AE63" w14:textId="77777777" w:rsidR="00AD047B" w:rsidRDefault="00AD047B"/>
    <w:p w14:paraId="4B0CD89E" w14:textId="77777777" w:rsidR="00AD047B" w:rsidRDefault="00B62A32">
      <w:r>
        <w:t>4.Discussion:</w:t>
      </w:r>
    </w:p>
    <w:p w14:paraId="46DEF845" w14:textId="77777777" w:rsidR="00AD047B" w:rsidRDefault="00AD047B"/>
    <w:p w14:paraId="550E992E" w14:textId="77777777" w:rsidR="00A5133E" w:rsidRDefault="00DB1184">
      <w:pPr>
        <w:rPr>
          <w:ins w:id="0" w:author="Jennifer Tan" w:date="2016-12-17T00:24:00Z"/>
        </w:rPr>
      </w:pPr>
      <w:ins w:id="1" w:author="Jennifer Tan" w:date="2016-12-17T00:03:00Z">
        <w:r>
          <w:t xml:space="preserve">Although it has been long </w:t>
        </w:r>
      </w:ins>
      <w:ins w:id="2" w:author="Jennifer Tan" w:date="2016-12-17T00:12:00Z">
        <w:r w:rsidR="00471178">
          <w:t>recognized</w:t>
        </w:r>
      </w:ins>
      <w:ins w:id="3" w:author="Jennifer Tan" w:date="2016-12-17T00:03:00Z">
        <w:r>
          <w:t xml:space="preserve"> that nuclear conformation</w:t>
        </w:r>
      </w:ins>
      <w:ins w:id="4" w:author="Jennifer Tan" w:date="2016-12-17T00:04:00Z">
        <w:r w:rsidR="00471178">
          <w:t xml:space="preserve"> of chromatin</w:t>
        </w:r>
      </w:ins>
      <w:ins w:id="5" w:author="Jennifer Tan" w:date="2016-12-17T00:03:00Z">
        <w:r>
          <w:t xml:space="preserve"> is key in the regulation of gene transcription programs,</w:t>
        </w:r>
      </w:ins>
      <w:ins w:id="6" w:author="Jennifer Tan" w:date="2016-12-17T00:05:00Z">
        <w:r w:rsidR="00471178">
          <w:t xml:space="preserve"> </w:t>
        </w:r>
      </w:ins>
      <w:ins w:id="7" w:author="Jennifer Tan" w:date="2016-12-17T00:09:00Z">
        <w:r w:rsidR="00471178">
          <w:t>features</w:t>
        </w:r>
      </w:ins>
      <w:ins w:id="8" w:author="Jennifer Tan" w:date="2016-12-17T00:06:00Z">
        <w:r w:rsidR="00471178">
          <w:t xml:space="preserve"> that </w:t>
        </w:r>
      </w:ins>
      <w:ins w:id="9" w:author="Jennifer Tan" w:date="2016-12-17T00:08:00Z">
        <w:r w:rsidR="00471178">
          <w:t>underlie transcriptional regulation</w:t>
        </w:r>
      </w:ins>
      <w:ins w:id="10" w:author="Jennifer Tan" w:date="2016-12-17T00:13:00Z">
        <w:r w:rsidR="00471178">
          <w:t xml:space="preserve"> mechanisms</w:t>
        </w:r>
      </w:ins>
      <w:ins w:id="11" w:author="Jennifer Tan" w:date="2016-12-17T00:08:00Z">
        <w:r w:rsidR="00471178">
          <w:t xml:space="preserve"> of chromatin </w:t>
        </w:r>
      </w:ins>
      <w:ins w:id="12" w:author="Jennifer Tan" w:date="2016-12-17T00:12:00Z">
        <w:r w:rsidR="00471178">
          <w:t>organization remain relatively unclear</w:t>
        </w:r>
      </w:ins>
      <w:ins w:id="13" w:author="Jennifer Tan" w:date="2016-12-17T00:14:00Z">
        <w:r w:rsidR="008C0EB6">
          <w:t xml:space="preserve"> [REF]</w:t>
        </w:r>
      </w:ins>
      <w:ins w:id="14" w:author="Jennifer Tan" w:date="2016-12-17T00:12:00Z">
        <w:r w:rsidR="00471178">
          <w:t>.</w:t>
        </w:r>
      </w:ins>
      <w:ins w:id="15" w:author="Jennifer Tan" w:date="2016-12-17T00:14:00Z">
        <w:r w:rsidR="008C0EB6">
          <w:t xml:space="preserve"> </w:t>
        </w:r>
      </w:ins>
      <w:ins w:id="16" w:author="Jennifer Tan" w:date="2016-12-17T00:16:00Z">
        <w:r w:rsidR="00B62AD3">
          <w:t xml:space="preserve">Following the </w:t>
        </w:r>
      </w:ins>
      <w:ins w:id="17" w:author="Jennifer Tan" w:date="2016-12-17T00:17:00Z">
        <w:r w:rsidR="00B62AD3">
          <w:t>development of c</w:t>
        </w:r>
      </w:ins>
      <w:ins w:id="18" w:author="Jennifer Tan" w:date="2016-12-17T00:14:00Z">
        <w:r w:rsidR="008C0EB6">
          <w:t xml:space="preserve">hromosome conformation </w:t>
        </w:r>
      </w:ins>
      <w:ins w:id="19" w:author="Jennifer Tan" w:date="2016-12-17T00:15:00Z">
        <w:r w:rsidR="008C0EB6">
          <w:t>capture</w:t>
        </w:r>
      </w:ins>
      <w:ins w:id="20" w:author="Jennifer Tan" w:date="2016-12-17T00:17:00Z">
        <w:r w:rsidR="00B62AD3">
          <w:t xml:space="preserve"> (3C)</w:t>
        </w:r>
      </w:ins>
      <w:ins w:id="21" w:author="Jennifer Tan" w:date="2016-12-17T00:15:00Z">
        <w:r w:rsidR="008C0EB6">
          <w:t xml:space="preserve"> techniques</w:t>
        </w:r>
      </w:ins>
      <w:ins w:id="22" w:author="Jennifer Tan" w:date="2016-12-17T00:18:00Z">
        <w:r w:rsidR="00B62AD3">
          <w:t xml:space="preserve"> over a decade ago [REF], advances in other 3C-based </w:t>
        </w:r>
      </w:ins>
      <w:ins w:id="23" w:author="Jennifer Tan" w:date="2016-12-17T00:19:00Z">
        <w:r w:rsidR="00B62AD3">
          <w:t>have allowed the quantification of chromosomal interaction frequenc</w:t>
        </w:r>
      </w:ins>
      <w:ins w:id="24" w:author="Jennifer Tan" w:date="2016-12-17T00:20:00Z">
        <w:r w:rsidR="00B62AD3">
          <w:t>ies</w:t>
        </w:r>
      </w:ins>
      <w:ins w:id="25" w:author="Jennifer Tan" w:date="2016-12-17T00:21:00Z">
        <w:r w:rsidR="00B62AD3">
          <w:t xml:space="preserve"> between genomic loci in close physical proximity</w:t>
        </w:r>
      </w:ins>
      <w:ins w:id="26" w:author="Jennifer Tan" w:date="2016-12-17T00:20:00Z">
        <w:r w:rsidR="00B62AD3">
          <w:t xml:space="preserve"> both locally</w:t>
        </w:r>
      </w:ins>
      <w:ins w:id="27" w:author="Jennifer Tan" w:date="2016-12-17T00:23:00Z">
        <w:r w:rsidR="00B62AD3">
          <w:t xml:space="preserve"> [i.e. 3C and 4C REF]</w:t>
        </w:r>
      </w:ins>
      <w:ins w:id="28" w:author="Jennifer Tan" w:date="2016-12-17T00:20:00Z">
        <w:r w:rsidR="00B62AD3">
          <w:t xml:space="preserve"> and genome-wide</w:t>
        </w:r>
      </w:ins>
      <w:ins w:id="29" w:author="Jennifer Tan" w:date="2016-12-17T00:19:00Z">
        <w:r w:rsidR="00B62AD3">
          <w:t xml:space="preserve"> </w:t>
        </w:r>
      </w:ins>
      <w:ins w:id="30" w:author="Jennifer Tan" w:date="2016-12-17T00:21:00Z">
        <w:r w:rsidR="00B62AD3">
          <w:t>[</w:t>
        </w:r>
      </w:ins>
      <w:ins w:id="31" w:author="Jennifer Tan" w:date="2016-12-17T00:23:00Z">
        <w:r w:rsidR="00B62AD3">
          <w:t xml:space="preserve">i.e. Hi-C, </w:t>
        </w:r>
      </w:ins>
      <w:ins w:id="32" w:author="Jennifer Tan" w:date="2016-12-17T00:21:00Z">
        <w:r w:rsidR="00B62AD3">
          <w:t>REF].</w:t>
        </w:r>
      </w:ins>
      <w:ins w:id="33" w:author="Jennifer Tan" w:date="2016-12-17T00:03:00Z">
        <w:r>
          <w:t xml:space="preserve"> </w:t>
        </w:r>
      </w:ins>
    </w:p>
    <w:p w14:paraId="191A954C" w14:textId="77777777" w:rsidR="00A5133E" w:rsidRDefault="00A5133E">
      <w:pPr>
        <w:rPr>
          <w:ins w:id="34" w:author="Jennifer Tan" w:date="2016-12-17T00:24:00Z"/>
        </w:rPr>
      </w:pPr>
    </w:p>
    <w:p w14:paraId="5BFCF8E1" w14:textId="77777777" w:rsidR="007A48FD" w:rsidRDefault="00B97F05">
      <w:pPr>
        <w:rPr>
          <w:ins w:id="35" w:author="Jennifer Tan" w:date="2016-12-17T00:41:00Z"/>
        </w:rPr>
      </w:pPr>
      <w:proofErr w:type="spellStart"/>
      <w:ins w:id="36" w:author="Jennifer Tan" w:date="2016-12-17T00:25:00Z">
        <w:r>
          <w:t>L</w:t>
        </w:r>
        <w:r w:rsidR="00A5133E">
          <w:t>incRNA</w:t>
        </w:r>
        <w:proofErr w:type="spellEnd"/>
        <w:r w:rsidR="00A5133E">
          <w:t xml:space="preserve"> originated from enhancers (</w:t>
        </w:r>
        <w:proofErr w:type="spellStart"/>
        <w:r w:rsidR="00A5133E">
          <w:t>elincRNAs</w:t>
        </w:r>
        <w:proofErr w:type="spellEnd"/>
        <w:r w:rsidR="00A5133E">
          <w:t xml:space="preserve">) have been shown to </w:t>
        </w:r>
        <w:r w:rsidR="0030422D">
          <w:t>modulate chromosomal architecture</w:t>
        </w:r>
      </w:ins>
      <w:ins w:id="37" w:author="Jennifer Tan" w:date="2016-12-17T00:30:00Z">
        <w:r w:rsidR="0030422D">
          <w:t xml:space="preserve"> [REF Haunt]</w:t>
        </w:r>
      </w:ins>
      <w:ins w:id="38" w:author="Jennifer Tan" w:date="2016-12-17T00:25:00Z">
        <w:r w:rsidR="0030422D">
          <w:t xml:space="preserve"> and are frequently </w:t>
        </w:r>
      </w:ins>
      <w:ins w:id="39" w:author="Jennifer Tan" w:date="2016-12-17T00:29:00Z">
        <w:r w:rsidR="0030422D">
          <w:t>located</w:t>
        </w:r>
      </w:ins>
      <w:ins w:id="40" w:author="Jennifer Tan" w:date="2016-12-17T00:25:00Z">
        <w:r w:rsidR="0030422D">
          <w:t xml:space="preserve"> with</w:t>
        </w:r>
      </w:ins>
      <w:ins w:id="41" w:author="Jennifer Tan" w:date="2016-12-17T00:30:00Z">
        <w:r w:rsidR="0030422D">
          <w:t>in</w:t>
        </w:r>
      </w:ins>
      <w:ins w:id="42" w:author="Jennifer Tan" w:date="2016-12-17T00:25:00Z">
        <w:r w:rsidR="0030422D">
          <w:t xml:space="preserve"> topological domains (TADs)</w:t>
        </w:r>
      </w:ins>
      <w:ins w:id="43" w:author="Jennifer Tan" w:date="2016-12-17T00:29:00Z">
        <w:r w:rsidR="0030422D">
          <w:t xml:space="preserve"> associated</w:t>
        </w:r>
      </w:ins>
      <w:ins w:id="44" w:author="Jennifer Tan" w:date="2016-12-17T00:25:00Z">
        <w:r w:rsidR="0030422D">
          <w:t xml:space="preserve"> </w:t>
        </w:r>
      </w:ins>
      <w:ins w:id="45" w:author="Jennifer Tan" w:date="2016-12-17T00:30:00Z">
        <w:r w:rsidR="0030422D">
          <w:t xml:space="preserve">with </w:t>
        </w:r>
      </w:ins>
      <w:ins w:id="46" w:author="Jennifer Tan" w:date="2016-12-17T00:25:00Z">
        <w:r w:rsidR="0030422D">
          <w:t xml:space="preserve">high levels of </w:t>
        </w:r>
      </w:ins>
      <w:ins w:id="47" w:author="Jennifer Tan" w:date="2016-12-17T00:27:00Z">
        <w:r w:rsidR="0030422D">
          <w:t>genomic interactions</w:t>
        </w:r>
      </w:ins>
      <w:ins w:id="48" w:author="Jennifer Tan" w:date="2016-12-17T00:30:00Z">
        <w:r w:rsidR="0030422D">
          <w:t xml:space="preserve"> [REF Tan et al 2016]</w:t>
        </w:r>
      </w:ins>
      <w:ins w:id="49" w:author="Jennifer Tan" w:date="2016-12-17T00:29:00Z">
        <w:r w:rsidR="0030422D">
          <w:t xml:space="preserve">. </w:t>
        </w:r>
      </w:ins>
      <w:ins w:id="50" w:author="Jennifer Tan" w:date="2016-12-17T00:31:00Z">
        <w:r>
          <w:t xml:space="preserve">Here, I used publically available genomics data to investigate the </w:t>
        </w:r>
      </w:ins>
      <w:ins w:id="51" w:author="Jennifer Tan" w:date="2016-12-17T00:32:00Z">
        <w:r>
          <w:t>prevalence</w:t>
        </w:r>
      </w:ins>
      <w:ins w:id="52" w:author="Jennifer Tan" w:date="2016-12-17T00:31:00Z">
        <w:r>
          <w:t xml:space="preserve"> </w:t>
        </w:r>
      </w:ins>
      <w:ins w:id="53" w:author="Jennifer Tan" w:date="2016-12-17T00:32:00Z">
        <w:r>
          <w:t xml:space="preserve">of </w:t>
        </w:r>
        <w:proofErr w:type="spellStart"/>
        <w:r>
          <w:t>elincRNAs</w:t>
        </w:r>
        <w:proofErr w:type="spellEnd"/>
        <w:r>
          <w:t xml:space="preserve"> regulation in modulating chromosomal architecture. </w:t>
        </w:r>
      </w:ins>
      <w:r w:rsidR="00B62A32">
        <w:t xml:space="preserve">Together with </w:t>
      </w:r>
      <w:del w:id="54" w:author="Jennifer Tan" w:date="2016-12-17T00:33:00Z">
        <w:r w:rsidR="00B62A32" w:rsidDel="006C75C1">
          <w:delText xml:space="preserve">the </w:delText>
        </w:r>
      </w:del>
      <w:r w:rsidR="00B62A32">
        <w:t xml:space="preserve">strong enrichment of </w:t>
      </w:r>
      <w:proofErr w:type="spellStart"/>
      <w:r w:rsidR="00B62A32">
        <w:t>cohesin</w:t>
      </w:r>
      <w:proofErr w:type="spellEnd"/>
      <w:del w:id="55" w:author="Jennifer Tan" w:date="2016-12-17T00:33:00Z">
        <w:r w:rsidR="00B62A32" w:rsidDel="006C75C1">
          <w:delText>-</w:delText>
        </w:r>
        <w:r w:rsidR="00B62A32" w:rsidDel="006C75C1">
          <w:delText>o</w:delText>
        </w:r>
        <w:r w:rsidR="00B62A32" w:rsidDel="006C75C1">
          <w:delText>n</w:delText>
        </w:r>
        <w:r w:rsidR="00B62A32" w:rsidDel="006C75C1">
          <w:delText>l</w:delText>
        </w:r>
        <w:r w:rsidR="00B62A32" w:rsidDel="006C75C1">
          <w:delText>y</w:delText>
        </w:r>
      </w:del>
      <w:r w:rsidR="00B62A32">
        <w:t xml:space="preserve"> </w:t>
      </w:r>
      <w:del w:id="56" w:author="Jennifer Tan" w:date="2016-12-17T00:33:00Z">
        <w:r w:rsidR="00B62A32" w:rsidDel="006C75C1">
          <w:delText xml:space="preserve">peaks </w:delText>
        </w:r>
      </w:del>
      <w:ins w:id="57" w:author="Jennifer Tan" w:date="2016-12-17T00:33:00Z">
        <w:r w:rsidR="006C75C1">
          <w:t>binding</w:t>
        </w:r>
      </w:ins>
      <w:ins w:id="58" w:author="Jennifer Tan" w:date="2016-12-17T00:37:00Z">
        <w:r w:rsidR="00402EEB">
          <w:t xml:space="preserve"> at </w:t>
        </w:r>
        <w:proofErr w:type="spellStart"/>
        <w:r w:rsidR="00402EEB">
          <w:t>elincRNA</w:t>
        </w:r>
        <w:proofErr w:type="spellEnd"/>
        <w:r w:rsidR="00402EEB">
          <w:t xml:space="preserve"> promoter regions </w:t>
        </w:r>
      </w:ins>
      <w:ins w:id="59" w:author="Jennifer Tan" w:date="2016-12-17T00:38:00Z">
        <w:r w:rsidR="00402EEB">
          <w:t>and their frequent localization at</w:t>
        </w:r>
      </w:ins>
      <w:ins w:id="60" w:author="Jennifer Tan" w:date="2016-12-17T00:37:00Z">
        <w:r w:rsidR="00402EEB">
          <w:t xml:space="preserve"> loop anchors</w:t>
        </w:r>
      </w:ins>
      <w:ins w:id="61" w:author="Jennifer Tan" w:date="2016-12-17T00:35:00Z">
        <w:r w:rsidR="00402EEB">
          <w:t xml:space="preserve">, </w:t>
        </w:r>
      </w:ins>
      <w:del w:id="62" w:author="Jennifer Tan" w:date="2016-12-17T00:39:00Z">
        <w:r w:rsidR="00B62A32" w:rsidDel="00402EEB">
          <w:delText>at elincRNA</w:delText>
        </w:r>
      </w:del>
      <w:del w:id="63" w:author="Jennifer Tan" w:date="2016-12-17T00:33:00Z">
        <w:r w:rsidR="00B62A32" w:rsidDel="006C75C1">
          <w:delText>s</w:delText>
        </w:r>
      </w:del>
      <w:del w:id="64" w:author="Jennifer Tan" w:date="2016-12-17T00:39:00Z">
        <w:r w:rsidR="00B62A32" w:rsidDel="00402EEB">
          <w:delText xml:space="preserve"> promoter regions </w:delText>
        </w:r>
      </w:del>
      <w:del w:id="65" w:author="Jennifer Tan" w:date="2016-12-17T00:36:00Z">
        <w:r w:rsidR="00B62A32" w:rsidDel="00402EEB">
          <w:delText>and th</w:delText>
        </w:r>
        <w:r w:rsidR="00B62A32" w:rsidDel="00402EEB">
          <w:delText xml:space="preserve">e </w:delText>
        </w:r>
      </w:del>
      <w:del w:id="66" w:author="Jennifer Tan" w:date="2016-12-17T00:39:00Z">
        <w:r w:rsidR="00B62A32" w:rsidDel="00402EEB">
          <w:delText xml:space="preserve">enrichment of elincRNAs at loop anchors, </w:delText>
        </w:r>
      </w:del>
      <w:r w:rsidR="00B62A32">
        <w:t>the high amount of intra-TAD cont</w:t>
      </w:r>
      <w:r w:rsidR="00B62A32">
        <w:t xml:space="preserve">acts associated with </w:t>
      </w:r>
      <w:proofErr w:type="spellStart"/>
      <w:r w:rsidR="00B62A32">
        <w:t>elincRNAs</w:t>
      </w:r>
      <w:proofErr w:type="spellEnd"/>
      <w:r w:rsidR="00B62A32">
        <w:t xml:space="preserve"> support their putative role in</w:t>
      </w:r>
      <w:ins w:id="67" w:author="Jennifer Tan" w:date="2016-12-17T00:41:00Z">
        <w:r w:rsidR="007A48FD">
          <w:t xml:space="preserve"> regulating</w:t>
        </w:r>
      </w:ins>
      <w:r w:rsidR="00B62A32">
        <w:t xml:space="preserve"> enhancer-promoter loops. </w:t>
      </w:r>
    </w:p>
    <w:p w14:paraId="6927E5FD" w14:textId="77777777" w:rsidR="007A48FD" w:rsidRDefault="007A48FD">
      <w:pPr>
        <w:rPr>
          <w:ins w:id="68" w:author="Jennifer Tan" w:date="2016-12-17T00:41:00Z"/>
        </w:rPr>
      </w:pPr>
    </w:p>
    <w:p w14:paraId="72E744DB" w14:textId="367CE039" w:rsidR="00AD047B" w:rsidDel="0068340B" w:rsidRDefault="007A48FD" w:rsidP="0068340B">
      <w:pPr>
        <w:rPr>
          <w:del w:id="69" w:author="Jennifer Tan" w:date="2016-12-17T00:47:00Z"/>
        </w:rPr>
        <w:pPrChange w:id="70" w:author="Jennifer Tan" w:date="2016-12-17T00:47:00Z">
          <w:pPr/>
        </w:pPrChange>
      </w:pPr>
      <w:ins w:id="71" w:author="Jennifer Tan" w:date="2016-12-17T00:42:00Z">
        <w:r>
          <w:t xml:space="preserve">There is ongoing debate on the biological relevance of </w:t>
        </w:r>
      </w:ins>
      <w:proofErr w:type="spellStart"/>
      <w:ins w:id="72" w:author="Jennifer Tan" w:date="2016-12-17T00:43:00Z">
        <w:r>
          <w:t>elincRNA</w:t>
        </w:r>
        <w:proofErr w:type="spellEnd"/>
        <w:r>
          <w:t xml:space="preserve"> transcription </w:t>
        </w:r>
      </w:ins>
      <w:ins w:id="73" w:author="Jennifer Tan" w:date="2016-12-17T00:42:00Z">
        <w:r>
          <w:t>as to</w:t>
        </w:r>
      </w:ins>
      <w:ins w:id="74" w:author="Jennifer Tan" w:date="2016-12-17T00:43:00Z">
        <w:r>
          <w:t xml:space="preserve"> whether their associated functional roles are transcript- or transcription-dependent.</w:t>
        </w:r>
      </w:ins>
      <w:ins w:id="75" w:author="Jennifer Tan" w:date="2016-12-17T00:42:00Z">
        <w:r>
          <w:t xml:space="preserve"> </w:t>
        </w:r>
      </w:ins>
      <w:ins w:id="76" w:author="Jennifer Tan" w:date="2016-12-17T00:44:00Z">
        <w:r>
          <w:t>Notably,</w:t>
        </w:r>
      </w:ins>
      <w:del w:id="77" w:author="Jennifer Tan" w:date="2016-12-17T00:44:00Z">
        <w:r w:rsidR="00B62A32" w:rsidDel="007A48FD">
          <w:delText>However,</w:delText>
        </w:r>
      </w:del>
      <w:r w:rsidR="00B62A32">
        <w:t xml:space="preserve"> th</w:t>
      </w:r>
      <w:ins w:id="78" w:author="Jennifer Tan" w:date="2016-12-17T00:44:00Z">
        <w:r>
          <w:t>e</w:t>
        </w:r>
      </w:ins>
      <w:del w:id="79" w:author="Jennifer Tan" w:date="2016-12-17T00:44:00Z">
        <w:r w:rsidR="00B62A32" w:rsidDel="007A48FD">
          <w:delText>is</w:delText>
        </w:r>
      </w:del>
      <w:r w:rsidR="00B62A32">
        <w:t xml:space="preserve"> association</w:t>
      </w:r>
      <w:ins w:id="80" w:author="Jennifer Tan" w:date="2016-12-17T00:44:00Z">
        <w:r>
          <w:t xml:space="preserve"> </w:t>
        </w:r>
        <w:r>
          <w:lastRenderedPageBreak/>
          <w:t xml:space="preserve">between </w:t>
        </w:r>
        <w:proofErr w:type="spellStart"/>
        <w:r>
          <w:t>elincRNAs</w:t>
        </w:r>
        <w:proofErr w:type="spellEnd"/>
        <w:r>
          <w:t xml:space="preserve"> and chromosomal organization</w:t>
        </w:r>
      </w:ins>
      <w:r w:rsidR="00B62A32">
        <w:t xml:space="preserve"> does not constitute a proof for their role in promoting contact, as</w:t>
      </w:r>
      <w:r w:rsidR="00B62A32">
        <w:t xml:space="preserve"> it might be a consequence of the presence of active enhancers at their promoter region, rather than the </w:t>
      </w:r>
      <w:proofErr w:type="spellStart"/>
      <w:r w:rsidR="00B62A32">
        <w:t>elincRNA</w:t>
      </w:r>
      <w:proofErr w:type="spellEnd"/>
      <w:ins w:id="81" w:author="Jennifer Tan" w:date="2016-12-17T00:45:00Z">
        <w:r w:rsidR="00A10EFF">
          <w:t xml:space="preserve"> transcript</w:t>
        </w:r>
      </w:ins>
      <w:r w:rsidR="00B62A32">
        <w:t xml:space="preserve"> itself. A good way to strengthen the hypothesis would be to perform similar analysis by comparing active enhancers producing </w:t>
      </w:r>
      <w:proofErr w:type="spellStart"/>
      <w:r w:rsidR="00B62A32">
        <w:t>elincRNAs</w:t>
      </w:r>
      <w:proofErr w:type="spellEnd"/>
      <w:r w:rsidR="00B62A32">
        <w:t xml:space="preserve"> with ot</w:t>
      </w:r>
      <w:r w:rsidR="00B62A32">
        <w:t xml:space="preserve">her active enhancers producing unstable </w:t>
      </w:r>
      <w:proofErr w:type="spellStart"/>
      <w:r w:rsidR="00B62A32">
        <w:t>bidirectionally</w:t>
      </w:r>
      <w:proofErr w:type="spellEnd"/>
      <w:r w:rsidR="00B62A32">
        <w:t xml:space="preserve">-transcribed </w:t>
      </w:r>
      <w:proofErr w:type="spellStart"/>
      <w:r w:rsidR="00B62A32">
        <w:t>eRNAs</w:t>
      </w:r>
      <w:proofErr w:type="spellEnd"/>
      <w:r w:rsidR="00B62A32">
        <w:t xml:space="preserve">. </w:t>
      </w:r>
      <w:ins w:id="82" w:author="Jennifer Tan" w:date="2016-12-17T00:46:00Z">
        <w:r w:rsidR="0068340B">
          <w:t xml:space="preserve">Ultimately, to dissect the molecular mechanisms underlying these enhancer-associated regulation of chromosomal conformation requires </w:t>
        </w:r>
      </w:ins>
    </w:p>
    <w:p w14:paraId="2D4984F0" w14:textId="6FB2C0F2" w:rsidR="00AD047B" w:rsidDel="0068340B" w:rsidRDefault="00AD047B" w:rsidP="0068340B">
      <w:pPr>
        <w:rPr>
          <w:del w:id="83" w:author="Jennifer Tan" w:date="2016-12-17T00:47:00Z"/>
        </w:rPr>
        <w:pPrChange w:id="84" w:author="Jennifer Tan" w:date="2016-12-17T00:47:00Z">
          <w:pPr/>
        </w:pPrChange>
      </w:pPr>
    </w:p>
    <w:p w14:paraId="787DBCEE" w14:textId="3B6711C7" w:rsidR="00AD047B" w:rsidRDefault="00B62A32" w:rsidP="0068340B">
      <w:del w:id="85" w:author="Jennifer Tan" w:date="2016-12-17T00:47:00Z">
        <w:r w:rsidDel="0068340B">
          <w:delText>However, such confirmation would not reveal the mechanisms through which elincRNAs regulate chromatin interactions. Indeed, whether the act of enhancer transcription or the transcript itself is achieving these roles is still an open debate. The only way to</w:delText>
        </w:r>
        <w:r w:rsidDel="0068340B">
          <w:delText xml:space="preserve"> answer this would be to </w:delText>
        </w:r>
      </w:del>
      <w:proofErr w:type="spellStart"/>
      <w:r>
        <w:t>genetical</w:t>
      </w:r>
      <w:proofErr w:type="spellEnd"/>
      <w:del w:id="86" w:author="Jennifer Tan" w:date="2016-12-17T00:47:00Z">
        <w:r w:rsidDel="0068340B">
          <w:delText>l</w:delText>
        </w:r>
        <w:r w:rsidDel="0068340B">
          <w:delText>y</w:delText>
        </w:r>
      </w:del>
      <w:r>
        <w:t xml:space="preserve"> manipulat</w:t>
      </w:r>
      <w:ins w:id="87" w:author="Jennifer Tan" w:date="2016-12-17T00:47:00Z">
        <w:r w:rsidR="0068340B">
          <w:t>ion of</w:t>
        </w:r>
      </w:ins>
      <w:del w:id="88" w:author="Jennifer Tan" w:date="2016-12-17T00:47:00Z">
        <w:r w:rsidDel="0068340B">
          <w:delText>e</w:delText>
        </w:r>
      </w:del>
      <w:r>
        <w:t xml:space="preserve"> </w:t>
      </w:r>
      <w:proofErr w:type="spellStart"/>
      <w:r>
        <w:t>elincRNA</w:t>
      </w:r>
      <w:proofErr w:type="spellEnd"/>
      <w:r>
        <w:t xml:space="preserve"> transcript abundance, </w:t>
      </w:r>
      <w:ins w:id="89" w:author="Jennifer Tan" w:date="2016-12-17T00:47:00Z">
        <w:r w:rsidR="0068340B">
          <w:t xml:space="preserve">for example by </w:t>
        </w:r>
      </w:ins>
      <w:r>
        <w:t>using RNAi and inhibiting their transcription with CRISPR-Cas9</w:t>
      </w:r>
      <w:ins w:id="90" w:author="Jennifer Tan" w:date="2016-12-17T00:49:00Z">
        <w:r w:rsidR="0068340B">
          <w:t xml:space="preserve"> (REF Li et al 2013)</w:t>
        </w:r>
      </w:ins>
      <w:del w:id="91" w:author="Jennifer Tan" w:date="2016-12-17T00:47:00Z">
        <w:r w:rsidDel="0068340B">
          <w:delText xml:space="preserve"> for example</w:delText>
        </w:r>
      </w:del>
      <w:r>
        <w:t>.</w:t>
      </w:r>
      <w:del w:id="92" w:author="Jennifer Tan" w:date="2016-12-17T00:49:00Z">
        <w:r w:rsidDel="0068340B">
          <w:delText xml:space="preserve"> Such experiments showed evidences for a trancript-dependent role for some eRNAs in the formation of p</w:delText>
        </w:r>
        <w:r w:rsidDel="0068340B">
          <w:delText>romoter-enhancer loops, as reducing their abundance using siRNA reduced promoter-enhancer contacts (Li et al., 2013)⁠, but it has not been tested specifically on elincRNAs yet..</w:delText>
        </w:r>
      </w:del>
      <w:r>
        <w:t xml:space="preserve"> </w:t>
      </w:r>
    </w:p>
    <w:p w14:paraId="0AC5FD30" w14:textId="77777777" w:rsidR="00AD047B" w:rsidRDefault="00AD047B"/>
    <w:p w14:paraId="688EBE53" w14:textId="77777777" w:rsidR="00AD047B" w:rsidRPr="00046B3D" w:rsidRDefault="00B62A32">
      <w:pPr>
        <w:rPr>
          <w:strike/>
          <w:rPrChange w:id="93" w:author="Jennifer Tan" w:date="2016-12-17T00:51:00Z">
            <w:rPr/>
          </w:rPrChange>
        </w:rPr>
      </w:pPr>
      <w:commentRangeStart w:id="94"/>
      <w:r w:rsidRPr="00046B3D">
        <w:rPr>
          <w:strike/>
          <w:rPrChange w:id="95" w:author="Jennifer Tan" w:date="2016-12-17T00:51:00Z">
            <w:rPr/>
          </w:rPrChange>
        </w:rPr>
        <w:t xml:space="preserve">The low exon conservation I observed in </w:t>
      </w:r>
      <w:proofErr w:type="spellStart"/>
      <w:r w:rsidRPr="00046B3D">
        <w:rPr>
          <w:strike/>
          <w:rPrChange w:id="96" w:author="Jennifer Tan" w:date="2016-12-17T00:51:00Z">
            <w:rPr/>
          </w:rPrChange>
        </w:rPr>
        <w:t>elincRNAs</w:t>
      </w:r>
      <w:proofErr w:type="spellEnd"/>
      <w:r w:rsidRPr="00046B3D">
        <w:rPr>
          <w:strike/>
          <w:rPrChange w:id="97" w:author="Jennifer Tan" w:date="2016-12-17T00:51:00Z">
            <w:rPr/>
          </w:rPrChange>
        </w:rPr>
        <w:t xml:space="preserve"> through mammal and primate</w:t>
      </w:r>
      <w:r w:rsidRPr="00046B3D">
        <w:rPr>
          <w:strike/>
          <w:rPrChange w:id="98" w:author="Jennifer Tan" w:date="2016-12-17T00:51:00Z">
            <w:rPr/>
          </w:rPrChange>
        </w:rPr>
        <w:t xml:space="preserve"> evolution would point towards a transcription-dependent role, rather than transcript dependent. However, other studies recently showed (Tan et al, under revision) that exons of trait relevant </w:t>
      </w:r>
      <w:proofErr w:type="spellStart"/>
      <w:r w:rsidRPr="00046B3D">
        <w:rPr>
          <w:strike/>
          <w:rPrChange w:id="99" w:author="Jennifer Tan" w:date="2016-12-17T00:51:00Z">
            <w:rPr/>
          </w:rPrChange>
        </w:rPr>
        <w:t>lincRNAs</w:t>
      </w:r>
      <w:proofErr w:type="spellEnd"/>
      <w:r w:rsidRPr="00046B3D">
        <w:rPr>
          <w:strike/>
          <w:rPrChange w:id="100" w:author="Jennifer Tan" w:date="2016-12-17T00:51:00Z">
            <w:rPr/>
          </w:rPrChange>
        </w:rPr>
        <w:t xml:space="preserve"> are less conserved than other LCL-expressed </w:t>
      </w:r>
      <w:proofErr w:type="spellStart"/>
      <w:r w:rsidRPr="00046B3D">
        <w:rPr>
          <w:strike/>
          <w:rPrChange w:id="101" w:author="Jennifer Tan" w:date="2016-12-17T00:51:00Z">
            <w:rPr/>
          </w:rPrChange>
        </w:rPr>
        <w:t>lincRNAs</w:t>
      </w:r>
      <w:proofErr w:type="spellEnd"/>
      <w:r w:rsidRPr="00046B3D">
        <w:rPr>
          <w:strike/>
          <w:rPrChange w:id="102" w:author="Jennifer Tan" w:date="2016-12-17T00:51:00Z">
            <w:rPr/>
          </w:rPrChange>
        </w:rPr>
        <w:t xml:space="preserve"> t</w:t>
      </w:r>
      <w:r w:rsidRPr="00046B3D">
        <w:rPr>
          <w:strike/>
          <w:rPrChange w:id="103" w:author="Jennifer Tan" w:date="2016-12-17T00:51:00Z">
            <w:rPr/>
          </w:rPrChange>
        </w:rPr>
        <w:t xml:space="preserve">hrough mammalian and primate evolution as well, but have been under strong purifying selection during recent human evolution. It would be worth investigating if this is true for </w:t>
      </w:r>
      <w:proofErr w:type="spellStart"/>
      <w:r w:rsidRPr="00046B3D">
        <w:rPr>
          <w:strike/>
          <w:rPrChange w:id="104" w:author="Jennifer Tan" w:date="2016-12-17T00:51:00Z">
            <w:rPr/>
          </w:rPrChange>
        </w:rPr>
        <w:t>elincRNAs</w:t>
      </w:r>
      <w:proofErr w:type="spellEnd"/>
      <w:r w:rsidRPr="00046B3D">
        <w:rPr>
          <w:strike/>
          <w:rPrChange w:id="105" w:author="Jennifer Tan" w:date="2016-12-17T00:51:00Z">
            <w:rPr/>
          </w:rPrChange>
        </w:rPr>
        <w:t xml:space="preserve"> in general as well.</w:t>
      </w:r>
      <w:commentRangeEnd w:id="94"/>
      <w:r w:rsidR="00046B3D" w:rsidRPr="00046B3D">
        <w:rPr>
          <w:rStyle w:val="CommentReference"/>
          <w:rFonts w:cs="Mangal"/>
          <w:strike/>
          <w:rPrChange w:id="106" w:author="Jennifer Tan" w:date="2016-12-17T00:51:00Z">
            <w:rPr>
              <w:rStyle w:val="CommentReference"/>
              <w:rFonts w:cs="Mangal"/>
            </w:rPr>
          </w:rPrChange>
        </w:rPr>
        <w:commentReference w:id="94"/>
      </w:r>
    </w:p>
    <w:p w14:paraId="47287694" w14:textId="77777777" w:rsidR="00AD047B" w:rsidRDefault="00AD047B"/>
    <w:p w14:paraId="7659F257" w14:textId="025ADBE8" w:rsidR="00AD047B" w:rsidRDefault="00046B3D">
      <w:ins w:id="107" w:author="Jennifer Tan" w:date="2016-12-17T00:51:00Z">
        <w:r>
          <w:t xml:space="preserve">Furthermore, </w:t>
        </w:r>
      </w:ins>
      <w:del w:id="108" w:author="Jennifer Tan" w:date="2016-12-17T00:51:00Z">
        <w:r w:rsidR="00B62A32" w:rsidDel="00046B3D">
          <w:delText xml:space="preserve">Extending </w:delText>
        </w:r>
      </w:del>
      <w:ins w:id="109" w:author="Jennifer Tan" w:date="2016-12-17T00:51:00Z">
        <w:r>
          <w:t>e</w:t>
        </w:r>
        <w:r>
          <w:t xml:space="preserve">xtending </w:t>
        </w:r>
      </w:ins>
      <w:r w:rsidR="00B62A32">
        <w:t>the analysis</w:t>
      </w:r>
      <w:ins w:id="110" w:author="Jennifer Tan" w:date="2016-12-17T00:51:00Z">
        <w:r>
          <w:t xml:space="preserve"> from intra-topological domain interactions</w:t>
        </w:r>
      </w:ins>
      <w:r w:rsidR="00B62A32">
        <w:t xml:space="preserve"> to </w:t>
      </w:r>
      <w:ins w:id="111" w:author="Jennifer Tan" w:date="2016-12-17T00:52:00Z">
        <w:r>
          <w:t>between TAD contacts (i.e. meta</w:t>
        </w:r>
      </w:ins>
      <w:ins w:id="112" w:author="Jennifer Tan" w:date="2016-12-17T01:13:00Z">
        <w:r w:rsidR="00D0117B">
          <w:t>-</w:t>
        </w:r>
      </w:ins>
      <w:ins w:id="113" w:author="Jennifer Tan" w:date="2016-12-17T00:52:00Z">
        <w:r>
          <w:t xml:space="preserve">TADs [REF]), </w:t>
        </w:r>
      </w:ins>
      <w:r w:rsidR="00B62A32">
        <w:t>inter</w:t>
      </w:r>
      <w:ins w:id="114" w:author="Jennifer Tan" w:date="2016-12-17T00:52:00Z">
        <w:r>
          <w:t>-</w:t>
        </w:r>
      </w:ins>
      <w:r w:rsidR="00B62A32">
        <w:t>chromosomal cont</w:t>
      </w:r>
      <w:r w:rsidR="00B62A32">
        <w:t>acts</w:t>
      </w:r>
      <w:ins w:id="115" w:author="Jennifer Tan" w:date="2016-12-17T00:52:00Z">
        <w:r>
          <w:t>,</w:t>
        </w:r>
      </w:ins>
      <w:r w:rsidR="00B62A32">
        <w:t xml:space="preserve"> and eventually </w:t>
      </w:r>
      <w:ins w:id="116" w:author="Jennifer Tan" w:date="2016-12-17T00:52:00Z">
        <w:r>
          <w:t xml:space="preserve">association </w:t>
        </w:r>
      </w:ins>
      <w:ins w:id="117" w:author="Jennifer Tan" w:date="2016-12-17T00:53:00Z">
        <w:r>
          <w:t>with</w:t>
        </w:r>
      </w:ins>
      <w:ins w:id="118" w:author="Jennifer Tan" w:date="2016-12-17T00:52:00Z">
        <w:r>
          <w:t xml:space="preserve"> nuclear </w:t>
        </w:r>
      </w:ins>
      <w:r w:rsidR="00B62A32">
        <w:t>lamina</w:t>
      </w:r>
      <w:del w:id="119" w:author="Jennifer Tan" w:date="2016-12-17T00:53:00Z">
        <w:r w:rsidR="00B62A32" w:rsidDel="00046B3D">
          <w:delText xml:space="preserve"> association</w:delText>
        </w:r>
      </w:del>
      <w:r w:rsidR="00B62A32">
        <w:t xml:space="preserve"> would provide a more complete overview of </w:t>
      </w:r>
      <w:del w:id="120" w:author="Jennifer Tan" w:date="2016-12-17T00:53:00Z">
        <w:r w:rsidR="00B62A32" w:rsidDel="00046B3D">
          <w:delText>the state of</w:delText>
        </w:r>
      </w:del>
      <w:ins w:id="121" w:author="Jennifer Tan" w:date="2016-12-17T00:53:00Z">
        <w:r>
          <w:t>chromosomal interactions that shape the</w:t>
        </w:r>
      </w:ins>
      <w:r w:rsidR="00B62A32">
        <w:t xml:space="preserve"> nuclear architecture</w:t>
      </w:r>
      <w:ins w:id="122" w:author="Jennifer Tan" w:date="2016-12-17T00:53:00Z">
        <w:r>
          <w:t>.</w:t>
        </w:r>
      </w:ins>
      <w:del w:id="123" w:author="Jennifer Tan" w:date="2016-12-17T00:53:00Z">
        <w:r w:rsidR="00B62A32" w:rsidDel="00046B3D">
          <w:delText>,</w:delText>
        </w:r>
      </w:del>
      <w:r w:rsidR="00B62A32">
        <w:t xml:space="preserve"> </w:t>
      </w:r>
      <w:commentRangeStart w:id="124"/>
      <w:r w:rsidR="00B62A32" w:rsidRPr="000874D3">
        <w:rPr>
          <w:strike/>
          <w:rPrChange w:id="125" w:author="Jennifer Tan" w:date="2016-12-17T00:55:00Z">
            <w:rPr/>
          </w:rPrChange>
        </w:rPr>
        <w:t xml:space="preserve">as there are examples of </w:t>
      </w:r>
      <w:proofErr w:type="spellStart"/>
      <w:r w:rsidR="00B62A32" w:rsidRPr="000874D3">
        <w:rPr>
          <w:strike/>
          <w:rPrChange w:id="126" w:author="Jennifer Tan" w:date="2016-12-17T00:55:00Z">
            <w:rPr/>
          </w:rPrChange>
        </w:rPr>
        <w:t>lincRNAs</w:t>
      </w:r>
      <w:proofErr w:type="spellEnd"/>
      <w:r w:rsidR="00B62A32" w:rsidRPr="000874D3">
        <w:rPr>
          <w:strike/>
          <w:rPrChange w:id="127" w:author="Jennifer Tan" w:date="2016-12-17T00:55:00Z">
            <w:rPr/>
          </w:rPrChange>
        </w:rPr>
        <w:t xml:space="preserve">, such as </w:t>
      </w:r>
      <w:proofErr w:type="spellStart"/>
      <w:r w:rsidR="00B62A32" w:rsidRPr="000874D3">
        <w:rPr>
          <w:strike/>
          <w:rPrChange w:id="128" w:author="Jennifer Tan" w:date="2016-12-17T00:55:00Z">
            <w:rPr/>
          </w:rPrChange>
        </w:rPr>
        <w:t>Firre</w:t>
      </w:r>
      <w:proofErr w:type="spellEnd"/>
      <w:r w:rsidR="00B62A32" w:rsidRPr="000874D3">
        <w:rPr>
          <w:strike/>
          <w:rPrChange w:id="129" w:author="Jennifer Tan" w:date="2016-12-17T00:55:00Z">
            <w:rPr/>
          </w:rPrChange>
        </w:rPr>
        <w:t>, which promotes interactions between loci on different chromosomes and can anchor the X chr</w:t>
      </w:r>
      <w:r w:rsidR="00B62A32" w:rsidRPr="000874D3">
        <w:rPr>
          <w:strike/>
          <w:rPrChange w:id="130" w:author="Jennifer Tan" w:date="2016-12-17T00:55:00Z">
            <w:rPr/>
          </w:rPrChange>
        </w:rPr>
        <w:t>omosome to the nuclear lamina to regulate gene expression.</w:t>
      </w:r>
      <w:r w:rsidR="00B62A32">
        <w:t xml:space="preserve"> </w:t>
      </w:r>
      <w:commentRangeEnd w:id="124"/>
      <w:r w:rsidR="000874D3">
        <w:rPr>
          <w:rStyle w:val="CommentReference"/>
          <w:rFonts w:cs="Mangal"/>
        </w:rPr>
        <w:commentReference w:id="124"/>
      </w:r>
      <w:r w:rsidR="00B62A32">
        <w:t>The</w:t>
      </w:r>
      <w:ins w:id="131" w:author="Jennifer Tan" w:date="2016-12-17T00:55:00Z">
        <w:r w:rsidR="000874D3">
          <w:t>se</w:t>
        </w:r>
      </w:ins>
      <w:r w:rsidR="00B62A32">
        <w:t xml:space="preserve"> analys</w:t>
      </w:r>
      <w:ins w:id="132" w:author="Jennifer Tan" w:date="2016-12-17T00:55:00Z">
        <w:r w:rsidR="000874D3">
          <w:t>e</w:t>
        </w:r>
      </w:ins>
      <w:del w:id="133" w:author="Jennifer Tan" w:date="2016-12-17T00:55:00Z">
        <w:r w:rsidR="00B62A32" w:rsidDel="000874D3">
          <w:delText>i</w:delText>
        </w:r>
      </w:del>
      <w:r w:rsidR="00B62A32">
        <w:t xml:space="preserve">s could also be performed on different cell-lines to reveal if the effect of </w:t>
      </w:r>
      <w:proofErr w:type="spellStart"/>
      <w:r w:rsidR="00B62A32">
        <w:t>elincRNAs</w:t>
      </w:r>
      <w:proofErr w:type="spellEnd"/>
      <w:r w:rsidR="00B62A32">
        <w:t xml:space="preserve"> in nuclear architecture is cell-line specific, or more generalized. </w:t>
      </w:r>
      <w:bookmarkStart w:id="134" w:name="_GoBack"/>
      <w:bookmarkEnd w:id="134"/>
    </w:p>
    <w:p w14:paraId="73B2E6FE" w14:textId="77777777" w:rsidR="00AD047B" w:rsidRDefault="00AD047B"/>
    <w:p w14:paraId="315493FD" w14:textId="2A5ACC8E" w:rsidR="00AD047B" w:rsidRDefault="00B62A32">
      <w:commentRangeStart w:id="135"/>
      <w:r>
        <w:t xml:space="preserve">The </w:t>
      </w:r>
      <w:ins w:id="136" w:author="Jennifer Tan" w:date="2016-12-17T01:01:00Z">
        <w:r w:rsidR="002F6BCC">
          <w:t xml:space="preserve">current </w:t>
        </w:r>
      </w:ins>
      <w:r>
        <w:t xml:space="preserve">resolution of </w:t>
      </w:r>
      <w:ins w:id="137" w:author="Jennifer Tan" w:date="2016-12-17T01:00:00Z">
        <w:r w:rsidR="002F6BCC">
          <w:t xml:space="preserve">global </w:t>
        </w:r>
      </w:ins>
      <w:ins w:id="138" w:author="Jennifer Tan" w:date="2016-12-17T01:02:00Z">
        <w:r w:rsidR="002F6BCC">
          <w:t xml:space="preserve">chromosomal </w:t>
        </w:r>
      </w:ins>
      <w:ins w:id="139" w:author="Jennifer Tan" w:date="2016-12-17T01:00:00Z">
        <w:r w:rsidR="002F6BCC">
          <w:t xml:space="preserve">conformation capture techniques (including </w:t>
        </w:r>
      </w:ins>
      <w:r>
        <w:t>Hi-C</w:t>
      </w:r>
      <w:del w:id="140" w:author="Jennifer Tan" w:date="2016-12-17T01:01:00Z">
        <w:r w:rsidDel="002F6BCC">
          <w:delText xml:space="preserve"> techno</w:delText>
        </w:r>
        <w:r w:rsidDel="002F6BCC">
          <w:delText>logy</w:delText>
        </w:r>
      </w:del>
      <w:ins w:id="141" w:author="Jennifer Tan" w:date="2016-12-17T01:01:00Z">
        <w:r w:rsidR="002F6BCC">
          <w:t>) remains</w:t>
        </w:r>
      </w:ins>
      <w:del w:id="142" w:author="Jennifer Tan" w:date="2016-12-17T01:01:00Z">
        <w:r w:rsidDel="002F6BCC">
          <w:delText xml:space="preserve"> is</w:delText>
        </w:r>
      </w:del>
      <w:r>
        <w:t xml:space="preserve"> a limiting factor </w:t>
      </w:r>
      <w:del w:id="143" w:author="Jennifer Tan" w:date="2016-12-17T01:01:00Z">
        <w:r w:rsidDel="002F6BCC">
          <w:delText>at the moment</w:delText>
        </w:r>
      </w:del>
      <w:ins w:id="144" w:author="Jennifer Tan" w:date="2016-12-17T01:01:00Z">
        <w:r w:rsidR="002F6BCC">
          <w:t xml:space="preserve">in measuring accurate </w:t>
        </w:r>
      </w:ins>
      <w:ins w:id="145" w:author="Jennifer Tan" w:date="2016-12-17T01:02:00Z">
        <w:r w:rsidR="002F6BCC">
          <w:t>interaction frequencies</w:t>
        </w:r>
      </w:ins>
      <w:del w:id="146" w:author="Jennifer Tan" w:date="2016-12-17T01:03:00Z">
        <w:r w:rsidDel="002F6BCC">
          <w:delText>,</w:delText>
        </w:r>
      </w:del>
      <w:r>
        <w:t xml:space="preserve"> as </w:t>
      </w:r>
      <w:del w:id="147" w:author="Jennifer Tan" w:date="2016-12-17T01:03:00Z">
        <w:r w:rsidDel="002F6BCC">
          <w:delText>i</w:delText>
        </w:r>
        <w:r w:rsidDel="002F6BCC">
          <w:delText>t</w:delText>
        </w:r>
        <w:r w:rsidDel="002F6BCC">
          <w:delText xml:space="preserve"> </w:delText>
        </w:r>
        <w:r w:rsidDel="002F6BCC">
          <w:delText xml:space="preserve">makes </w:delText>
        </w:r>
      </w:del>
      <w:r>
        <w:t>it</w:t>
      </w:r>
      <w:ins w:id="148" w:author="Jennifer Tan" w:date="2016-12-17T01:03:00Z">
        <w:r w:rsidR="002F6BCC">
          <w:t xml:space="preserve"> is</w:t>
        </w:r>
      </w:ins>
      <w:r>
        <w:t xml:space="preserve"> impossible to look at contacts between </w:t>
      </w:r>
      <w:del w:id="149" w:author="Jennifer Tan" w:date="2016-12-17T01:14:00Z">
        <w:r w:rsidDel="00D0117B">
          <w:delText xml:space="preserve">genes </w:delText>
        </w:r>
      </w:del>
      <w:proofErr w:type="spellStart"/>
      <w:ins w:id="150" w:author="Jennifer Tan" w:date="2016-12-17T01:14:00Z">
        <w:r w:rsidR="00D0117B">
          <w:t>elincRNAs</w:t>
        </w:r>
        <w:proofErr w:type="spellEnd"/>
        <w:r w:rsidR="00D0117B">
          <w:t xml:space="preserve"> </w:t>
        </w:r>
      </w:ins>
      <w:r>
        <w:t xml:space="preserve">that are smaller than the </w:t>
      </w:r>
      <w:ins w:id="151" w:author="Jennifer Tan" w:date="2016-12-17T01:03:00Z">
        <w:r w:rsidR="002F6BCC">
          <w:t xml:space="preserve">highest </w:t>
        </w:r>
      </w:ins>
      <w:r>
        <w:t>r</w:t>
      </w:r>
      <w:r>
        <w:t>esolution</w:t>
      </w:r>
      <w:ins w:id="152" w:author="Jennifer Tan" w:date="2016-12-17T01:03:00Z">
        <w:r w:rsidR="002F6BCC">
          <w:t xml:space="preserve"> (5 Kb) [REF]</w:t>
        </w:r>
      </w:ins>
      <w:ins w:id="153" w:author="Jennifer Tan" w:date="2016-12-17T01:04:00Z">
        <w:r w:rsidR="002F6BCC">
          <w:t>.</w:t>
        </w:r>
      </w:ins>
      <w:del w:id="154" w:author="Jennifer Tan" w:date="2016-12-17T01:04:00Z">
        <w:r w:rsidDel="002F6BCC">
          <w:delText>,</w:delText>
        </w:r>
      </w:del>
      <w:r>
        <w:t xml:space="preserve"> </w:t>
      </w:r>
      <w:ins w:id="155" w:author="Jennifer Tan" w:date="2016-12-17T01:04:00Z">
        <w:r w:rsidR="002F6BCC">
          <w:t xml:space="preserve">Instead, only </w:t>
        </w:r>
      </w:ins>
      <w:del w:id="156" w:author="Jennifer Tan" w:date="2016-12-17T01:04:00Z">
        <w:r w:rsidDel="002F6BCC">
          <w:delText xml:space="preserve">providing instead </w:delText>
        </w:r>
      </w:del>
      <w:r>
        <w:t xml:space="preserve">an estimation of the </w:t>
      </w:r>
      <w:del w:id="157" w:author="Jennifer Tan" w:date="2016-12-17T01:04:00Z">
        <w:r w:rsidDel="002F6BCC">
          <w:delText xml:space="preserve">locus </w:delText>
        </w:r>
      </w:del>
      <w:ins w:id="158" w:author="Jennifer Tan" w:date="2016-12-17T01:04:00Z">
        <w:r w:rsidR="002F6BCC">
          <w:t>region</w:t>
        </w:r>
        <w:r w:rsidR="002F6BCC">
          <w:t xml:space="preserve"> </w:t>
        </w:r>
      </w:ins>
      <w:r>
        <w:t>surrounding the gene</w:t>
      </w:r>
      <w:ins w:id="159" w:author="Jennifer Tan" w:date="2016-12-17T01:04:00Z">
        <w:r w:rsidR="002F6BCC">
          <w:t xml:space="preserve"> can be measured</w:t>
        </w:r>
      </w:ins>
      <w:r>
        <w:t>.</w:t>
      </w:r>
      <w:del w:id="160" w:author="Jennifer Tan" w:date="2016-12-17T01:05:00Z">
        <w:r w:rsidDel="00FC500A">
          <w:delText xml:space="preserve"> If higher resolution techniques become available, </w:delText>
        </w:r>
        <w:r w:rsidDel="00FC500A">
          <w:delText>it would allow to measure contact per gene, rather than an average of contacts in the whole TAD, resulting in more accurate estimations.</w:delText>
        </w:r>
      </w:del>
      <w:r>
        <w:t xml:space="preserve"> </w:t>
      </w:r>
      <w:ins w:id="161" w:author="Jennifer Tan" w:date="2016-12-17T01:06:00Z">
        <w:r w:rsidR="00FC500A">
          <w:t>In addition,</w:t>
        </w:r>
      </w:ins>
      <w:ins w:id="162" w:author="Jennifer Tan" w:date="2016-12-17T01:15:00Z">
        <w:r w:rsidR="00D0117B">
          <w:t xml:space="preserve"> variability in gene expression levels between cells are high, especially for lowly expressed </w:t>
        </w:r>
        <w:proofErr w:type="spellStart"/>
        <w:r w:rsidR="00D0117B">
          <w:t>lincRNAs</w:t>
        </w:r>
        <w:proofErr w:type="spellEnd"/>
        <w:r w:rsidR="00D0117B">
          <w:t xml:space="preserve"> [REF]. Therefore,</w:t>
        </w:r>
      </w:ins>
      <w:ins w:id="163" w:author="Jennifer Tan" w:date="2016-12-17T01:06:00Z">
        <w:r w:rsidR="00FC500A">
          <w:t xml:space="preserve"> </w:t>
        </w:r>
      </w:ins>
      <w:del w:id="164" w:author="Jennifer Tan" w:date="2016-12-17T01:06:00Z">
        <w:r w:rsidDel="00FC500A">
          <w:delText xml:space="preserve">Even </w:delText>
        </w:r>
      </w:del>
      <w:ins w:id="165" w:author="Jennifer Tan" w:date="2016-12-17T01:06:00Z">
        <w:r w:rsidR="00FC500A">
          <w:t>e</w:t>
        </w:r>
        <w:r w:rsidR="00FC500A">
          <w:t xml:space="preserve">ven </w:t>
        </w:r>
      </w:ins>
      <w:r>
        <w:t>at high</w:t>
      </w:r>
      <w:ins w:id="166" w:author="Jennifer Tan" w:date="2016-12-17T01:15:00Z">
        <w:r w:rsidR="00D0117B">
          <w:t xml:space="preserve"> contact</w:t>
        </w:r>
      </w:ins>
      <w:r>
        <w:t xml:space="preserve"> resolutions,</w:t>
      </w:r>
      <w:ins w:id="167" w:author="Jennifer Tan" w:date="2016-12-17T01:06:00Z">
        <w:r w:rsidR="00FC500A">
          <w:t xml:space="preserve"> bulk</w:t>
        </w:r>
      </w:ins>
      <w:r>
        <w:t xml:space="preserve"> Hi-C </w:t>
      </w:r>
      <w:ins w:id="168" w:author="Jennifer Tan" w:date="2016-12-17T01:06:00Z">
        <w:r w:rsidR="00FC500A">
          <w:t xml:space="preserve">data can </w:t>
        </w:r>
      </w:ins>
      <w:ins w:id="169" w:author="Jennifer Tan" w:date="2016-12-17T01:07:00Z">
        <w:r w:rsidR="00FC500A">
          <w:t>only provide</w:t>
        </w:r>
      </w:ins>
      <w:del w:id="170" w:author="Jennifer Tan" w:date="2016-12-17T01:06:00Z">
        <w:r w:rsidDel="00FC500A">
          <w:delText>results</w:delText>
        </w:r>
      </w:del>
      <w:del w:id="171" w:author="Jennifer Tan" w:date="2016-12-17T01:07:00Z">
        <w:r w:rsidDel="00FC500A">
          <w:delText xml:space="preserve"> are always</w:delText>
        </w:r>
      </w:del>
      <w:r>
        <w:t xml:space="preserve"> an average</w:t>
      </w:r>
      <w:ins w:id="172" w:author="Jennifer Tan" w:date="2016-12-17T01:15:00Z">
        <w:r w:rsidR="00D0117B">
          <w:t xml:space="preserve"> estimate</w:t>
        </w:r>
      </w:ins>
      <w:r>
        <w:t xml:space="preserve"> of all </w:t>
      </w:r>
      <w:ins w:id="173" w:author="Jennifer Tan" w:date="2016-12-17T01:07:00Z">
        <w:r w:rsidR="00FC500A">
          <w:t xml:space="preserve">chromosomal </w:t>
        </w:r>
      </w:ins>
      <w:r>
        <w:t xml:space="preserve">contacts happening in a </w:t>
      </w:r>
      <w:ins w:id="174" w:author="Jennifer Tan" w:date="2016-12-17T01:07:00Z">
        <w:r w:rsidR="00FC500A">
          <w:t>cell population</w:t>
        </w:r>
      </w:ins>
      <w:del w:id="175" w:author="Jennifer Tan" w:date="2016-12-17T01:07:00Z">
        <w:r w:rsidDel="00FC500A">
          <w:delText>sample</w:delText>
        </w:r>
      </w:del>
      <w:r>
        <w:t xml:space="preserve">, </w:t>
      </w:r>
      <w:ins w:id="176" w:author="Jennifer Tan" w:date="2016-12-17T01:07:00Z">
        <w:r w:rsidR="00FC500A">
          <w:t>thus masking</w:t>
        </w:r>
      </w:ins>
      <w:ins w:id="177" w:author="Jennifer Tan" w:date="2016-12-17T01:08:00Z">
        <w:r w:rsidR="00FC500A">
          <w:t xml:space="preserve"> the dynamics and variabilities between</w:t>
        </w:r>
      </w:ins>
      <w:del w:id="178" w:author="Jennifer Tan" w:date="2016-12-17T01:07:00Z">
        <w:r w:rsidDel="00FC500A">
          <w:delText>hiding</w:delText>
        </w:r>
      </w:del>
      <w:del w:id="179" w:author="Jennifer Tan" w:date="2016-12-17T01:08:00Z">
        <w:r w:rsidDel="00FC500A">
          <w:delText xml:space="preserve"> the</w:delText>
        </w:r>
      </w:del>
      <w:r>
        <w:t xml:space="preserve"> cell-to-</w:t>
      </w:r>
      <w:r>
        <w:t xml:space="preserve">cell </w:t>
      </w:r>
      <w:del w:id="180" w:author="Jennifer Tan" w:date="2016-12-17T01:08:00Z">
        <w:r w:rsidDel="00FC500A">
          <w:delText xml:space="preserve">dynamic </w:delText>
        </w:r>
      </w:del>
      <w:r>
        <w:t xml:space="preserve">contacts. </w:t>
      </w:r>
      <w:del w:id="181" w:author="Jennifer Tan" w:date="2016-12-17T01:09:00Z">
        <w:r w:rsidDel="00FC500A">
          <w:delText xml:space="preserve">Therefore, part of the information is hidden by the technique. </w:delText>
        </w:r>
      </w:del>
      <w:r>
        <w:t xml:space="preserve">Recently, a single-cell Hi-C </w:t>
      </w:r>
      <w:proofErr w:type="spellStart"/>
      <w:r>
        <w:t>protocol</w:t>
      </w:r>
      <w:del w:id="182" w:author="Jennifer Tan" w:date="2016-12-17T01:09:00Z">
        <w:r w:rsidDel="00FC500A">
          <w:delText>e</w:delText>
        </w:r>
      </w:del>
      <w:proofErr w:type="spellEnd"/>
      <w:r>
        <w:t xml:space="preserve"> has been developed (Nagano et al., 2013)⁠, allowing </w:t>
      </w:r>
      <w:del w:id="183" w:author="Jennifer Tan" w:date="2016-12-17T01:11:00Z">
        <w:r w:rsidDel="00FC71B3">
          <w:delText>to obtain</w:delText>
        </w:r>
      </w:del>
      <w:ins w:id="184" w:author="Jennifer Tan" w:date="2016-12-17T01:11:00Z">
        <w:r w:rsidR="00FC71B3">
          <w:t>one to examine</w:t>
        </w:r>
      </w:ins>
      <w:r>
        <w:t xml:space="preserve"> DNA contacts profiles </w:t>
      </w:r>
      <w:ins w:id="185" w:author="Jennifer Tan" w:date="2016-12-17T01:12:00Z">
        <w:r w:rsidR="00FC71B3">
          <w:t>at a single</w:t>
        </w:r>
      </w:ins>
      <w:del w:id="186" w:author="Jennifer Tan" w:date="2016-12-17T01:12:00Z">
        <w:r w:rsidDel="00FC71B3">
          <w:delText>i</w:delText>
        </w:r>
      </w:del>
      <w:del w:id="187" w:author="Jennifer Tan" w:date="2016-12-17T01:11:00Z">
        <w:r w:rsidDel="00FC71B3">
          <w:delText>n</w:delText>
        </w:r>
      </w:del>
      <w:del w:id="188" w:author="Jennifer Tan" w:date="2016-12-17T01:12:00Z">
        <w:r w:rsidDel="00FC71B3">
          <w:delText xml:space="preserve"> </w:delText>
        </w:r>
        <w:r w:rsidDel="00FC71B3">
          <w:delText>each</w:delText>
        </w:r>
      </w:del>
      <w:r>
        <w:t xml:space="preserve"> cell </w:t>
      </w:r>
      <w:del w:id="189" w:author="Jennifer Tan" w:date="2016-12-17T01:12:00Z">
        <w:r w:rsidDel="00FC71B3">
          <w:delText>from a sample</w:delText>
        </w:r>
      </w:del>
      <w:ins w:id="190" w:author="Jennifer Tan" w:date="2016-12-17T01:12:00Z">
        <w:r w:rsidR="00FC71B3">
          <w:t>resolution</w:t>
        </w:r>
      </w:ins>
      <w:r>
        <w:t xml:space="preserve">. </w:t>
      </w:r>
      <w:ins w:id="191" w:author="Jennifer Tan" w:date="2016-12-17T01:13:00Z">
        <w:r w:rsidR="00D0117B">
          <w:t xml:space="preserve">Indeed, </w:t>
        </w:r>
      </w:ins>
      <w:del w:id="192" w:author="Jennifer Tan" w:date="2016-12-17T01:14:00Z">
        <w:r w:rsidDel="00D0117B">
          <w:delText>Such</w:delText>
        </w:r>
      </w:del>
      <w:ins w:id="193" w:author="Jennifer Tan" w:date="2016-12-17T01:14:00Z">
        <w:r w:rsidR="00D0117B">
          <w:t>s</w:t>
        </w:r>
        <w:r w:rsidR="00D0117B">
          <w:t xml:space="preserve">uch </w:t>
        </w:r>
      </w:ins>
      <w:ins w:id="194" w:author="Jennifer Tan" w:date="2016-12-17T01:12:00Z">
        <w:r w:rsidR="00D0117B">
          <w:t>single cell</w:t>
        </w:r>
      </w:ins>
      <w:r>
        <w:t xml:space="preserve"> technique</w:t>
      </w:r>
      <w:ins w:id="195" w:author="Jennifer Tan" w:date="2016-12-17T01:12:00Z">
        <w:r w:rsidR="00D0117B">
          <w:t>s</w:t>
        </w:r>
      </w:ins>
      <w:r>
        <w:t>, com</w:t>
      </w:r>
      <w:r>
        <w:t>bined with a high</w:t>
      </w:r>
      <w:ins w:id="196" w:author="Jennifer Tan" w:date="2016-12-17T01:13:00Z">
        <w:r w:rsidR="00D0117B">
          <w:t>er</w:t>
        </w:r>
      </w:ins>
      <w:r>
        <w:t xml:space="preserve"> </w:t>
      </w:r>
      <w:ins w:id="197" w:author="Jennifer Tan" w:date="2016-12-17T01:12:00Z">
        <w:r w:rsidR="00D0117B">
          <w:t xml:space="preserve">contact </w:t>
        </w:r>
      </w:ins>
      <w:r>
        <w:t xml:space="preserve">resolution, would </w:t>
      </w:r>
      <w:del w:id="198" w:author="Jennifer Tan" w:date="2016-12-17T01:13:00Z">
        <w:r w:rsidDel="00D0117B">
          <w:delText xml:space="preserve">give </w:delText>
        </w:r>
      </w:del>
      <w:ins w:id="199" w:author="Jennifer Tan" w:date="2016-12-17T01:13:00Z">
        <w:r w:rsidR="00D0117B">
          <w:t>provide</w:t>
        </w:r>
        <w:r w:rsidR="00D0117B">
          <w:t xml:space="preserve"> </w:t>
        </w:r>
      </w:ins>
      <w:r>
        <w:t>much more power to</w:t>
      </w:r>
      <w:ins w:id="200" w:author="Jennifer Tan" w:date="2016-12-17T01:16:00Z">
        <w:r w:rsidR="00D0117B">
          <w:t xml:space="preserve"> shed light on how the impact of </w:t>
        </w:r>
        <w:proofErr w:type="spellStart"/>
        <w:r w:rsidR="00D0117B">
          <w:t>elincRNAs</w:t>
        </w:r>
        <w:proofErr w:type="spellEnd"/>
        <w:r w:rsidR="00D0117B">
          <w:t xml:space="preserve"> </w:t>
        </w:r>
      </w:ins>
      <w:ins w:id="201" w:author="Jennifer Tan" w:date="2016-12-17T01:17:00Z">
        <w:r w:rsidR="00D0117B">
          <w:t>on gene expression regulation through modulating</w:t>
        </w:r>
      </w:ins>
      <w:del w:id="202" w:author="Jennifer Tan" w:date="2016-12-17T01:13:00Z">
        <w:r w:rsidDel="00D0117B">
          <w:delText xml:space="preserve"> </w:delText>
        </w:r>
      </w:del>
      <w:ins w:id="203" w:author="Jennifer Tan" w:date="2016-12-17T01:17:00Z">
        <w:r w:rsidR="00D0117B">
          <w:t xml:space="preserve"> </w:t>
        </w:r>
      </w:ins>
      <w:del w:id="204" w:author="Jennifer Tan" w:date="2016-12-17T01:17:00Z">
        <w:r w:rsidDel="00D0117B">
          <w:delText xml:space="preserve"> future studies on </w:delText>
        </w:r>
      </w:del>
      <w:r>
        <w:t>chromosome architecture.</w:t>
      </w:r>
      <w:del w:id="205" w:author="Jennifer Tan" w:date="2016-12-17T01:13:00Z">
        <w:r w:rsidDel="00D0117B">
          <w:delText xml:space="preserve"> </w:delText>
        </w:r>
        <w:r w:rsidDel="00D0117B">
          <w:delText>Studies already reported that TADs interact with each other, and that these interactions can be represented as a hierarchy, forming “meta-TADs” which ar</w:delText>
        </w:r>
        <w:r w:rsidDel="00D0117B">
          <w:delText>e rewired throughout the differentiation of cells. Therefore,  keeping only the smallest TADs in the hierarchy as I did here is most likely hiding another layer of information.</w:delText>
        </w:r>
      </w:del>
      <w:commentRangeEnd w:id="135"/>
      <w:r>
        <w:rPr>
          <w:rStyle w:val="CommentReference"/>
          <w:rFonts w:cs="Mangal"/>
        </w:rPr>
        <w:commentReference w:id="135"/>
      </w:r>
    </w:p>
    <w:p w14:paraId="14BE122D" w14:textId="77777777" w:rsidR="00AD047B" w:rsidRDefault="00AD047B"/>
    <w:p w14:paraId="5ACC03D7" w14:textId="77777777" w:rsidR="00AD047B" w:rsidRDefault="00AD047B"/>
    <w:p w14:paraId="5FBC317C" w14:textId="77777777" w:rsidR="00AD047B" w:rsidRDefault="00AD047B"/>
    <w:p w14:paraId="51C34ED8" w14:textId="77777777" w:rsidR="00AD047B" w:rsidRDefault="00B62A32">
      <w:r>
        <w:t>5. Materials and methods:</w:t>
      </w:r>
    </w:p>
    <w:p w14:paraId="4CB4846B" w14:textId="77777777" w:rsidR="00AD047B" w:rsidRDefault="00AD047B"/>
    <w:p w14:paraId="4448CF71" w14:textId="77777777" w:rsidR="00AD047B" w:rsidRDefault="00B62A32">
      <w:r>
        <w:t>Unless stated otherwise, all statistical tests we</w:t>
      </w:r>
      <w:r>
        <w:t xml:space="preserve">re performed using R 3.3.1 (R Core Team, </w:t>
      </w:r>
      <w:proofErr w:type="gramStart"/>
      <w:r>
        <w:t>2016)⁠</w:t>
      </w:r>
      <w:proofErr w:type="gramEnd"/>
      <w:r>
        <w:t xml:space="preserve">. Overlapping of genomic elements were done using either </w:t>
      </w:r>
      <w:proofErr w:type="spellStart"/>
      <w:r>
        <w:t>bedtools</w:t>
      </w:r>
      <w:proofErr w:type="spellEnd"/>
      <w:r>
        <w:t xml:space="preserve"> 2.26 (Quinlan &amp; Hall, </w:t>
      </w:r>
      <w:proofErr w:type="gramStart"/>
      <w:r>
        <w:t>2010)⁠</w:t>
      </w:r>
      <w:proofErr w:type="gramEnd"/>
      <w:r>
        <w:t>or the “intervals” package (</w:t>
      </w:r>
      <w:proofErr w:type="spellStart"/>
      <w:r>
        <w:t>Bourgon</w:t>
      </w:r>
      <w:proofErr w:type="spellEnd"/>
      <w:r>
        <w:t>, 2015)⁠ in R. Manipulations on Hi-C contact matrices were performed using the “</w:t>
      </w:r>
      <w:r>
        <w:t xml:space="preserve">Matrix” package (Bates &amp; </w:t>
      </w:r>
      <w:proofErr w:type="spellStart"/>
      <w:r>
        <w:t>Maechler</w:t>
      </w:r>
      <w:proofErr w:type="spellEnd"/>
      <w:r>
        <w:t>, 2016)⁠.</w:t>
      </w:r>
    </w:p>
    <w:p w14:paraId="384B0256" w14:textId="77777777" w:rsidR="00AD047B" w:rsidRDefault="00AD047B"/>
    <w:p w14:paraId="30A56061" w14:textId="77777777" w:rsidR="00AD047B" w:rsidRDefault="00AD047B"/>
    <w:p w14:paraId="536F397C" w14:textId="77777777" w:rsidR="00AD047B" w:rsidRDefault="00B62A32">
      <w:r>
        <w:t>Genes</w:t>
      </w:r>
    </w:p>
    <w:p w14:paraId="6CFD387D" w14:textId="77777777" w:rsidR="00AD047B" w:rsidRDefault="00AD047B"/>
    <w:p w14:paraId="496D0992" w14:textId="77777777" w:rsidR="00AD047B" w:rsidRDefault="00B62A32">
      <w:proofErr w:type="spellStart"/>
      <w:r>
        <w:t>LincRNAs</w:t>
      </w:r>
      <w:proofErr w:type="spellEnd"/>
      <w:r>
        <w:t xml:space="preserve"> and protein-coding genes sets were retrieved from the ENCODE website. The list of genes used in all analyses corresponds to genes expressed in the GM12878 </w:t>
      </w:r>
      <w:proofErr w:type="spellStart"/>
      <w:r>
        <w:t>lymphoblastoid</w:t>
      </w:r>
      <w:proofErr w:type="spellEnd"/>
      <w:r>
        <w:t xml:space="preserve"> cell line. </w:t>
      </w:r>
      <w:r>
        <w:lastRenderedPageBreak/>
        <w:t xml:space="preserve">Subcategories </w:t>
      </w:r>
      <w:r>
        <w:t xml:space="preserve">of genes were defined based on overlap between their promoter region, defined as the 1kb region upstream of the transcription start site and regulatory elements available on ENCODE (ENCODE Project et al., </w:t>
      </w:r>
      <w:proofErr w:type="gramStart"/>
      <w:r>
        <w:t>2012)⁠</w:t>
      </w:r>
      <w:proofErr w:type="gramEnd"/>
      <w:r>
        <w:t>. These regulatory elements are predicted com</w:t>
      </w:r>
      <w:r>
        <w:t>putationally from Chip-</w:t>
      </w:r>
      <w:proofErr w:type="spellStart"/>
      <w:r>
        <w:t>seq</w:t>
      </w:r>
      <w:proofErr w:type="spellEnd"/>
      <w:r>
        <w:t xml:space="preserve"> data by a hidden Markov-model. Only predicted active promoters where considered when using promoters, and all enhancers when considering enhancers. The 2 categories of </w:t>
      </w:r>
      <w:proofErr w:type="spellStart"/>
      <w:r>
        <w:t>lincRNAs</w:t>
      </w:r>
      <w:proofErr w:type="spellEnd"/>
      <w:r>
        <w:t xml:space="preserve"> that are used throughout this report are </w:t>
      </w:r>
      <w:proofErr w:type="spellStart"/>
      <w:r>
        <w:t>elincRNAs</w:t>
      </w:r>
      <w:proofErr w:type="spellEnd"/>
      <w:r>
        <w:t xml:space="preserve">, </w:t>
      </w:r>
      <w:r>
        <w:t xml:space="preserve">defined as overlapping enhancers but no promoters in their promoter region, and other </w:t>
      </w:r>
      <w:proofErr w:type="spellStart"/>
      <w:r>
        <w:t>lincRNAs</w:t>
      </w:r>
      <w:proofErr w:type="spellEnd"/>
      <w:r>
        <w:t xml:space="preserve"> defined as overlapping neither enhancer nor promoters in their promoter region.</w:t>
      </w:r>
    </w:p>
    <w:p w14:paraId="7715111C" w14:textId="77777777" w:rsidR="00AD047B" w:rsidRDefault="00AD047B"/>
    <w:p w14:paraId="7E3E4EA9" w14:textId="77777777" w:rsidR="00AD047B" w:rsidRDefault="00AD047B"/>
    <w:p w14:paraId="375CB463" w14:textId="77777777" w:rsidR="00AD047B" w:rsidRDefault="00B62A32">
      <w:r>
        <w:t>TAD definition</w:t>
      </w:r>
    </w:p>
    <w:p w14:paraId="7A8111B4" w14:textId="77777777" w:rsidR="00AD047B" w:rsidRDefault="00AD047B"/>
    <w:p w14:paraId="44911B21" w14:textId="77777777" w:rsidR="00AD047B" w:rsidRDefault="00B62A32">
      <w:r>
        <w:t>The list of TADs used in the computations is based on that from</w:t>
      </w:r>
      <w:r>
        <w:t xml:space="preserve"> Rao et al (2014). They called the TADs based on Hi-C data across different human cell lines normalized and processed with their own protocol. Here, all the large TADs that completely encompass smaller ones were removed to preserve the signal from the boun</w:t>
      </w:r>
      <w:r>
        <w:t>daries of the small TADs. Boundaries from very large TADs would otherwise contain the signal from smaller TADs inside, generating noise.</w:t>
      </w:r>
    </w:p>
    <w:p w14:paraId="0DCA9AD5" w14:textId="77777777" w:rsidR="00AD047B" w:rsidRDefault="00AD047B"/>
    <w:p w14:paraId="30A288B0" w14:textId="77777777" w:rsidR="00AD047B" w:rsidRDefault="00B62A32">
      <w:r>
        <w:t>Hi-C data and normalization</w:t>
      </w:r>
    </w:p>
    <w:p w14:paraId="6662A153" w14:textId="77777777" w:rsidR="00AD047B" w:rsidRDefault="00AD047B"/>
    <w:p w14:paraId="70D3E1BD" w14:textId="77777777" w:rsidR="00AD047B" w:rsidRDefault="00B62A32">
      <w:r>
        <w:t>Contacts were calculated using Hi-C contact matrices from Rao et al (2014). All computations are performed on 5kb resolution matrices constructed from all read pairs mapping to the genome with a MAPQ score of at least 30. The matrices were normalized using</w:t>
      </w:r>
      <w:r>
        <w:t xml:space="preserve"> the KR normalization vector provided by the authors whenever possible. SQRTVC (square root vanilla coverage) was used for chromosome 9 of all cell lines, because the KR algorithm did not converge for chromosome 9 of K562 probably as a result of the high s</w:t>
      </w:r>
      <w:r>
        <w:t xml:space="preserve">parsity of the matrix. I chose SQRTVC as a </w:t>
      </w:r>
      <w:proofErr w:type="spellStart"/>
      <w:r>
        <w:t>substition</w:t>
      </w:r>
      <w:proofErr w:type="spellEnd"/>
      <w:r>
        <w:t xml:space="preserve"> for KR as the authors reported this </w:t>
      </w:r>
      <w:proofErr w:type="gramStart"/>
      <w:r>
        <w:t>method  to</w:t>
      </w:r>
      <w:proofErr w:type="gramEnd"/>
      <w:r>
        <w:t xml:space="preserve"> yield very close results to KR. </w:t>
      </w:r>
    </w:p>
    <w:p w14:paraId="0B8801C8" w14:textId="77777777" w:rsidR="00AD047B" w:rsidRDefault="00B62A32">
      <w:r>
        <w:t>The normalization procedure consists in dividing each entry in the contact matrix M by a corresponding value in the normal</w:t>
      </w:r>
      <w:r>
        <w:t>ization vector V:</w:t>
      </w:r>
    </w:p>
    <w:p w14:paraId="7BB8FB58" w14:textId="77777777" w:rsidR="00AD047B" w:rsidRDefault="00AD047B"/>
    <w:p w14:paraId="028F46D3" w14:textId="77777777" w:rsidR="00AD047B" w:rsidRDefault="00B62A32">
      <w:r>
        <w:t>$M^*_{</w:t>
      </w:r>
      <w:proofErr w:type="spellStart"/>
      <w:proofErr w:type="gramStart"/>
      <w:r>
        <w:t>i,j</w:t>
      </w:r>
      <w:proofErr w:type="spellEnd"/>
      <w:proofErr w:type="gramEnd"/>
      <w:r>
        <w:t>}=\</w:t>
      </w:r>
      <w:proofErr w:type="spellStart"/>
      <w:r>
        <w:t>frac</w:t>
      </w:r>
      <w:proofErr w:type="spellEnd"/>
      <w:r>
        <w:t>{M_{</w:t>
      </w:r>
      <w:proofErr w:type="spellStart"/>
      <w:r>
        <w:t>i,j</w:t>
      </w:r>
      <w:proofErr w:type="spellEnd"/>
      <w:r>
        <w:t>}}{V_{KR}[\</w:t>
      </w:r>
      <w:proofErr w:type="spellStart"/>
      <w:r>
        <w:t>frac</w:t>
      </w:r>
      <w:proofErr w:type="spellEnd"/>
      <w:r>
        <w:t>{</w:t>
      </w:r>
      <w:proofErr w:type="spellStart"/>
      <w:r>
        <w:t>i</w:t>
      </w:r>
      <w:proofErr w:type="spellEnd"/>
      <w:r>
        <w:t>}{res}]*V_{KR}[\</w:t>
      </w:r>
      <w:proofErr w:type="spellStart"/>
      <w:r>
        <w:t>frac</w:t>
      </w:r>
      <w:proofErr w:type="spellEnd"/>
      <w:r>
        <w:t>{j}{res}]}$</w:t>
      </w:r>
    </w:p>
    <w:p w14:paraId="4D9CB6D6" w14:textId="77777777" w:rsidR="00AD047B" w:rsidRDefault="00AD047B"/>
    <w:p w14:paraId="101F13B4" w14:textId="77777777" w:rsidR="00AD047B" w:rsidRDefault="00B62A32">
      <w:r>
        <w:t>Where $M_{</w:t>
      </w:r>
      <w:proofErr w:type="spellStart"/>
      <w:proofErr w:type="gramStart"/>
      <w:r>
        <w:t>i,j</w:t>
      </w:r>
      <w:proofErr w:type="spellEnd"/>
      <w:proofErr w:type="gramEnd"/>
      <w:r>
        <w:t>}$ is an entry from the raw matrix and $M^*_{</w:t>
      </w:r>
      <w:proofErr w:type="spellStart"/>
      <w:r>
        <w:t>i,j</w:t>
      </w:r>
      <w:proofErr w:type="spellEnd"/>
      <w:r>
        <w:t>}$ corresponding normalized entry.</w:t>
      </w:r>
    </w:p>
    <w:p w14:paraId="13439059" w14:textId="77777777" w:rsidR="00AD047B" w:rsidRDefault="00AD047B"/>
    <w:p w14:paraId="22056367" w14:textId="77777777" w:rsidR="00AD047B" w:rsidRDefault="00B62A32">
      <w:r>
        <w:t>TAD boundaries definition</w:t>
      </w:r>
    </w:p>
    <w:p w14:paraId="43C31B51" w14:textId="77777777" w:rsidR="00AD047B" w:rsidRDefault="00AD047B"/>
    <w:p w14:paraId="2EFBD568" w14:textId="77777777" w:rsidR="00AD047B" w:rsidRDefault="00B62A32">
      <w:r>
        <w:t xml:space="preserve">Boundaries are extended from TAD borders towards the interior of TADs using a custom algorithm (Figure 10). The method used to define boundaries relies on the assumption that boundaries are insulated regions. In other words, there are </w:t>
      </w:r>
      <w:proofErr w:type="gramStart"/>
      <w:r>
        <w:t>few  interactions</w:t>
      </w:r>
      <w:proofErr w:type="gramEnd"/>
      <w:r>
        <w:t xml:space="preserve"> bet</w:t>
      </w:r>
      <w:r>
        <w:t>ween elements before and after the boundaries. The insulation is measured by sliding a diamond on every position along the matrix diagonal and computing the sum in the diamond at each position. Lower values represent more insulated regions. The size of the</w:t>
      </w:r>
      <w:r>
        <w:t xml:space="preserve"> diamond has been set to an arbitrary threshold of 100kb, considered reasonable as the median length of filtered TADs is 140kb. </w:t>
      </w:r>
    </w:p>
    <w:p w14:paraId="0E36CE9A" w14:textId="77777777" w:rsidR="00AD047B" w:rsidRDefault="00B62A32">
      <w:r>
        <w:t xml:space="preserve">More formally, the algorithm can be described as sliding a diamond of width </w:t>
      </w:r>
      <w:proofErr w:type="gramStart"/>
      <w:r>
        <w:t>w  along</w:t>
      </w:r>
      <w:proofErr w:type="gramEnd"/>
      <w:r>
        <w:t xml:space="preserve"> the diagonal of a square matrix M of n dim</w:t>
      </w:r>
      <w:r>
        <w:t xml:space="preserve">ensions on all positions d between w and n-(w-1). Those latter limits are set to prevent the diamond from getting out of the matrix. At each position, the sum of all values in the diamond is stored in a vector V. This can be rewritten as: </w:t>
      </w:r>
    </w:p>
    <w:p w14:paraId="67A098EC" w14:textId="77777777" w:rsidR="00AD047B" w:rsidRDefault="00AD047B"/>
    <w:p w14:paraId="171791AB" w14:textId="77777777" w:rsidR="00AD047B" w:rsidRDefault="00B62A32">
      <w:r>
        <w:t>$\left\{\begin{</w:t>
      </w:r>
      <w:r>
        <w:t>matrix}1\</w:t>
      </w:r>
      <w:proofErr w:type="spellStart"/>
      <w:r>
        <w:t>leq</w:t>
      </w:r>
      <w:proofErr w:type="spellEnd"/>
      <w:r>
        <w:t xml:space="preserve"> w\</w:t>
      </w:r>
      <w:proofErr w:type="spellStart"/>
      <w:r>
        <w:t>leq</w:t>
      </w:r>
      <w:proofErr w:type="spellEnd"/>
      <w:r>
        <w:t xml:space="preserve"> \</w:t>
      </w:r>
      <w:proofErr w:type="spellStart"/>
      <w:r>
        <w:t>frac</w:t>
      </w:r>
      <w:proofErr w:type="spellEnd"/>
      <w:r>
        <w:t>{n}{</w:t>
      </w:r>
      <w:proofErr w:type="gramStart"/>
      <w:r>
        <w:t>2}+</w:t>
      </w:r>
      <w:proofErr w:type="gramEnd"/>
      <w:r>
        <w:t>1 \\ \</w:t>
      </w:r>
      <w:proofErr w:type="spellStart"/>
      <w:r>
        <w:t>forall</w:t>
      </w:r>
      <w:proofErr w:type="spellEnd"/>
      <w:r>
        <w:t xml:space="preserve"> d\in\left \{ w , ... , n-\left ( w-1 \right ) \right \}\end{matrix}\right. V_{d}=\sum_{</w:t>
      </w:r>
      <w:proofErr w:type="spellStart"/>
      <w:r>
        <w:t>i</w:t>
      </w:r>
      <w:proofErr w:type="spellEnd"/>
      <w:r>
        <w:t>=d-(w-1</w:t>
      </w:r>
      <w:proofErr w:type="gramStart"/>
      <w:r>
        <w:t>)}^</w:t>
      </w:r>
      <w:proofErr w:type="gramEnd"/>
      <w:r>
        <w:t>{d}\sum_{j=d}^{d+(w-1)}M_{</w:t>
      </w:r>
      <w:proofErr w:type="spellStart"/>
      <w:r>
        <w:t>i,j</w:t>
      </w:r>
      <w:proofErr w:type="spellEnd"/>
      <w:r>
        <w:t>}$</w:t>
      </w:r>
    </w:p>
    <w:p w14:paraId="7E3C113A" w14:textId="77777777" w:rsidR="00AD047B" w:rsidRDefault="00AD047B"/>
    <w:p w14:paraId="616DE28B" w14:textId="77777777" w:rsidR="00AD047B" w:rsidRDefault="00B62A32">
      <w:r>
        <w:lastRenderedPageBreak/>
        <w:t>The sums from the diamond are then used to compute boundaries. For all TADs, boun</w:t>
      </w:r>
      <w:r>
        <w:t>daries are extended inwards from the borders as long as the value of V does not exceed a threshold defined as the starting value (at the border) plus 10% of the maximum value in the TAD (Figure 11).</w:t>
      </w:r>
    </w:p>
    <w:p w14:paraId="4F98CDBB" w14:textId="77777777" w:rsidR="00AD047B" w:rsidRDefault="00AD047B"/>
    <w:p w14:paraId="3419539B" w14:textId="77777777" w:rsidR="00AD047B" w:rsidRDefault="00B62A32">
      <w:r>
        <w:t>TADs were split into 10 bins of 10% their length. This t</w:t>
      </w:r>
      <w:r>
        <w:t>hreshold was chosen based on previous findings showing an increase in transcriptional activity at ~10% from the TAD border (Histogram from summary 3).</w:t>
      </w:r>
    </w:p>
    <w:p w14:paraId="4AA91E86" w14:textId="77777777" w:rsidR="00AD047B" w:rsidRDefault="00AD047B"/>
    <w:p w14:paraId="5504E3E1" w14:textId="77777777" w:rsidR="00AD047B" w:rsidRDefault="00B62A32">
      <w:r>
        <w:t>Conservation and tissue specificity</w:t>
      </w:r>
    </w:p>
    <w:p w14:paraId="37A7097A" w14:textId="77777777" w:rsidR="00AD047B" w:rsidRDefault="00AD047B"/>
    <w:p w14:paraId="1E2365E3" w14:textId="77777777" w:rsidR="00AD047B" w:rsidRDefault="00B62A32">
      <w:r>
        <w:t>The sequence conservation was previously calculated in exons (Tan e</w:t>
      </w:r>
      <w:r>
        <w:t xml:space="preserve">t al, under revision) through mammalian and primate evolution using </w:t>
      </w:r>
      <w:proofErr w:type="spellStart"/>
      <w:r>
        <w:t>phastCons</w:t>
      </w:r>
      <w:proofErr w:type="spellEnd"/>
      <w:r>
        <w:t xml:space="preserve"> scores (</w:t>
      </w:r>
      <w:proofErr w:type="spellStart"/>
      <w:r>
        <w:t>Siepel</w:t>
      </w:r>
      <w:proofErr w:type="spellEnd"/>
      <w:r>
        <w:t xml:space="preserve"> et al., </w:t>
      </w:r>
      <w:proofErr w:type="gramStart"/>
      <w:r>
        <w:t>2005)⁠</w:t>
      </w:r>
      <w:proofErr w:type="gramEnd"/>
      <w:r>
        <w:t xml:space="preserve"> and averaged </w:t>
      </w:r>
      <w:proofErr w:type="spellStart"/>
      <w:r>
        <w:t>phastCons</w:t>
      </w:r>
      <w:proofErr w:type="spellEnd"/>
      <w:r>
        <w:t xml:space="preserve"> score were used as a measure of </w:t>
      </w:r>
      <w:proofErr w:type="spellStart"/>
      <w:r>
        <w:t>exonic</w:t>
      </w:r>
      <w:proofErr w:type="spellEnd"/>
      <w:r>
        <w:t xml:space="preserve"> sequence conservation. Tissue specificity index (Tau) was computed following the descr</w:t>
      </w:r>
      <w:r>
        <w:t>ibed in Kryuchkova &amp; Robinson-</w:t>
      </w:r>
      <w:proofErr w:type="spellStart"/>
      <w:r>
        <w:t>Rechavi</w:t>
      </w:r>
      <w:proofErr w:type="spellEnd"/>
      <w:r>
        <w:t xml:space="preserve"> (2015⁠), considering only genes with expression above a cutoff of 0.1 RPKM.</w:t>
      </w:r>
    </w:p>
    <w:p w14:paraId="4F0883C4" w14:textId="77777777" w:rsidR="00AD047B" w:rsidRDefault="00AD047B"/>
    <w:p w14:paraId="14B3C8ED" w14:textId="77777777" w:rsidR="00AD047B" w:rsidRDefault="00B62A32">
      <w:r>
        <w:t>Expression levels</w:t>
      </w:r>
    </w:p>
    <w:p w14:paraId="502FF3F4" w14:textId="77777777" w:rsidR="00AD047B" w:rsidRDefault="00AD047B"/>
    <w:p w14:paraId="5AAEB8E5" w14:textId="77777777" w:rsidR="00AD047B" w:rsidRDefault="00B62A32">
      <w:r>
        <w:t xml:space="preserve">Processed median expression data for </w:t>
      </w:r>
      <w:proofErr w:type="spellStart"/>
      <w:r>
        <w:t>elincRNAs</w:t>
      </w:r>
      <w:proofErr w:type="spellEnd"/>
      <w:r>
        <w:t xml:space="preserve"> and protein-coding genes in </w:t>
      </w:r>
      <w:proofErr w:type="gramStart"/>
      <w:r>
        <w:t>4  different</w:t>
      </w:r>
      <w:proofErr w:type="gramEnd"/>
      <w:r>
        <w:t xml:space="preserve"> cell lines were calculated by Tan </w:t>
      </w:r>
      <w:r>
        <w:t xml:space="preserve">et al, under revision. The original data comes from ENCODE (ENCODE Project et al., </w:t>
      </w:r>
      <w:proofErr w:type="gramStart"/>
      <w:r>
        <w:t>2012)⁠</w:t>
      </w:r>
      <w:proofErr w:type="gramEnd"/>
      <w:r>
        <w:t>.</w:t>
      </w:r>
    </w:p>
    <w:p w14:paraId="7BF8208D" w14:textId="77777777" w:rsidR="00AD047B" w:rsidRDefault="00AD047B"/>
    <w:p w14:paraId="7905A89F" w14:textId="77777777" w:rsidR="00AD047B" w:rsidRDefault="00B62A32">
      <w:r>
        <w:t>DNA-DNA contacts</w:t>
      </w:r>
    </w:p>
    <w:p w14:paraId="6922CF13" w14:textId="77777777" w:rsidR="00AD047B" w:rsidRDefault="00AD047B"/>
    <w:p w14:paraId="776EFAB8" w14:textId="77777777" w:rsidR="00AD047B" w:rsidRDefault="00B62A32">
      <w:r>
        <w:t>For each gene overlapping a TAD, the mean contact inside the respective TAD was used as a measure. For single genes that overlap several TADs, the</w:t>
      </w:r>
      <w:r>
        <w:t xml:space="preserve"> contacts are computed for each TAD independently. The mean contact in a TAD is computed by taking the arithmetic mean of all values in a square submatrix spanning from the beginning to the end of the TAD in the </w:t>
      </w:r>
      <w:proofErr w:type="spellStart"/>
      <w:r>
        <w:t>intrachromosomal</w:t>
      </w:r>
      <w:proofErr w:type="spellEnd"/>
      <w:r>
        <w:t xml:space="preserve"> matrix (Figure 10, left).</w:t>
      </w:r>
    </w:p>
    <w:p w14:paraId="7795577B" w14:textId="77777777" w:rsidR="00AD047B" w:rsidRDefault="00AD047B"/>
    <w:p w14:paraId="374A0697" w14:textId="77777777" w:rsidR="00AD047B" w:rsidRDefault="00B62A32">
      <w:r>
        <w:t>Chip-</w:t>
      </w:r>
      <w:proofErr w:type="spellStart"/>
      <w:r>
        <w:t>seq</w:t>
      </w:r>
      <w:proofErr w:type="spellEnd"/>
    </w:p>
    <w:p w14:paraId="2DEBA0E7" w14:textId="77777777" w:rsidR="00AD047B" w:rsidRDefault="00AD047B"/>
    <w:p w14:paraId="438893C9" w14:textId="77777777" w:rsidR="00AD047B" w:rsidRDefault="00B62A32">
      <w:r>
        <w:t>Chip-</w:t>
      </w:r>
      <w:proofErr w:type="spellStart"/>
      <w:r>
        <w:t>seq</w:t>
      </w:r>
      <w:proofErr w:type="spellEnd"/>
      <w:r>
        <w:t xml:space="preserve"> peaks for CTCF, RAD21 and SMC3 in GM12878 were retrieved from the ENCODE website (ENCODE Project et al., </w:t>
      </w:r>
      <w:proofErr w:type="gramStart"/>
      <w:r>
        <w:t>2012)⁠</w:t>
      </w:r>
      <w:proofErr w:type="gramEnd"/>
      <w:r>
        <w:t xml:space="preserve">. The CTCF and </w:t>
      </w:r>
      <w:proofErr w:type="spellStart"/>
      <w:r>
        <w:t>cohesin</w:t>
      </w:r>
      <w:proofErr w:type="spellEnd"/>
      <w:r>
        <w:t xml:space="preserve"> exclusive peaks were obtained by using the intersect and subtract tools from the </w:t>
      </w:r>
      <w:proofErr w:type="spellStart"/>
      <w:r>
        <w:t>bedtools</w:t>
      </w:r>
      <w:proofErr w:type="spellEnd"/>
      <w:r>
        <w:t xml:space="preserve"> suite.</w:t>
      </w:r>
    </w:p>
    <w:p w14:paraId="699A6600" w14:textId="77777777" w:rsidR="00AD047B" w:rsidRDefault="00AD047B"/>
    <w:p w14:paraId="634801FD" w14:textId="77777777" w:rsidR="00AD047B" w:rsidRDefault="00AD047B"/>
    <w:p w14:paraId="5C8127A4" w14:textId="77777777" w:rsidR="00AD047B" w:rsidRDefault="00B62A32">
      <w:r>
        <w:t>Enrichment of genetic elements</w:t>
      </w:r>
    </w:p>
    <w:p w14:paraId="61DAAB86" w14:textId="77777777" w:rsidR="00AD047B" w:rsidRDefault="00AD047B"/>
    <w:p w14:paraId="1CF31191" w14:textId="77777777" w:rsidR="00AD047B" w:rsidRDefault="00B62A32">
      <w:r>
        <w:t>All enrichment tests were performed using the genome association tester (GAT) (</w:t>
      </w:r>
      <w:proofErr w:type="spellStart"/>
      <w:r>
        <w:t>Heger</w:t>
      </w:r>
      <w:proofErr w:type="spellEnd"/>
      <w:r>
        <w:t xml:space="preserve"> et al., </w:t>
      </w:r>
      <w:proofErr w:type="gramStart"/>
      <w:r>
        <w:t>2013)⁠</w:t>
      </w:r>
      <w:proofErr w:type="gramEnd"/>
      <w:r>
        <w:t xml:space="preserve"> version 1.2. This program allows to test if genomic segments of interest are found in a desired set of annotations more ofte</w:t>
      </w:r>
      <w:r>
        <w:t xml:space="preserve">n than expected if they were distributed randomly in a workspace. All tests using </w:t>
      </w:r>
      <w:proofErr w:type="spellStart"/>
      <w:r>
        <w:t>lincRNAs</w:t>
      </w:r>
      <w:proofErr w:type="spellEnd"/>
      <w:r>
        <w:t xml:space="preserve"> as annotations or segments were performed using the intergenic space of the genome as a workspace. When testing for enrichment of anchors at boundaries, the whole ge</w:t>
      </w:r>
      <w:r>
        <w:t>nome was used as the workspace. For all tests, the number of samples was set to 10,000, the number of buckets was consequently adjusted to 270,000 and segments overlap was used as the measure.</w:t>
      </w:r>
    </w:p>
    <w:p w14:paraId="33F5B201" w14:textId="77777777" w:rsidR="00AD047B" w:rsidRDefault="00AD047B"/>
    <w:p w14:paraId="73BAB165" w14:textId="77777777" w:rsidR="00AD047B" w:rsidRDefault="00B62A32">
      <w:r>
        <w:t>For all enrichment tests, two values are reported in the resul</w:t>
      </w:r>
      <w:r>
        <w:t xml:space="preserve">ts section: Fold enrichment and q-value. The fold enrichment corresponds to the ratio of observed/expected number of segments in the given annotation, it is higher than 1 if the segment is enriched compared to random expectation, and lower </w:t>
      </w:r>
      <w:r>
        <w:lastRenderedPageBreak/>
        <w:t>than 1 if the se</w:t>
      </w:r>
      <w:r>
        <w:t>gment is depleted. The q-value corresponds to the p-value once it has been corrected for multiple testing using false discovery rate calculated with the Benjamin-Hochberg procedure.</w:t>
      </w:r>
    </w:p>
    <w:p w14:paraId="5C345225" w14:textId="77777777" w:rsidR="00AD047B" w:rsidRDefault="00AD047B"/>
    <w:p w14:paraId="5E40495B" w14:textId="77777777" w:rsidR="00AD047B" w:rsidRDefault="00B62A32">
      <w:r>
        <w:t>Acknowledgements</w:t>
      </w:r>
    </w:p>
    <w:p w14:paraId="634B01D2" w14:textId="77777777" w:rsidR="00AD047B" w:rsidRDefault="00AD047B"/>
    <w:p w14:paraId="4F91C65B" w14:textId="77777777" w:rsidR="00AD047B" w:rsidRDefault="00B62A32">
      <w:r>
        <w:t xml:space="preserve">I wish to thank Jennifer </w:t>
      </w:r>
      <w:proofErr w:type="spellStart"/>
      <w:r>
        <w:t>Yihong</w:t>
      </w:r>
      <w:proofErr w:type="spellEnd"/>
      <w:r>
        <w:t xml:space="preserve"> Tan for her precious ad</w:t>
      </w:r>
      <w:r>
        <w:t xml:space="preserve">vices and help throughout the project. I also wish to thank Ana Claudia Marques for her suggestions, general guidance and critical reading of the report. Finally, I want to thank Adam Alexander </w:t>
      </w:r>
      <w:proofErr w:type="spellStart"/>
      <w:r>
        <w:t>Thil</w:t>
      </w:r>
      <w:proofErr w:type="spellEnd"/>
      <w:r>
        <w:t xml:space="preserve"> Smith </w:t>
      </w:r>
      <w:proofErr w:type="gramStart"/>
      <w:r>
        <w:t>for  his</w:t>
      </w:r>
      <w:proofErr w:type="gramEnd"/>
      <w:r>
        <w:t xml:space="preserve"> help with technical issues and code optimi</w:t>
      </w:r>
      <w:r>
        <w:t>zation and Maria Ferreira da Silva for her suggestions.</w:t>
      </w:r>
    </w:p>
    <w:p w14:paraId="26736E92" w14:textId="77777777" w:rsidR="00AD047B" w:rsidRDefault="00B62A32">
      <w:r>
        <w:t>Computationally demanding analysis were performed at the Vital-IT Center for High Performance Computing of the Swiss Institute of Bioinformatics (www.vital-it.ch).</w:t>
      </w:r>
    </w:p>
    <w:p w14:paraId="3565A4E4" w14:textId="77777777" w:rsidR="00AD047B" w:rsidRDefault="00AD047B"/>
    <w:p w14:paraId="17738E1B" w14:textId="77777777" w:rsidR="00AD047B" w:rsidRDefault="00AD047B"/>
    <w:p w14:paraId="471F5C07" w14:textId="77777777" w:rsidR="00AD047B" w:rsidRDefault="00AD047B"/>
    <w:p w14:paraId="191A578E" w14:textId="77777777" w:rsidR="00AD047B" w:rsidRDefault="00AD047B"/>
    <w:p w14:paraId="229DA25A" w14:textId="77777777" w:rsidR="00AD047B" w:rsidRDefault="00AD047B"/>
    <w:p w14:paraId="146A2047" w14:textId="77777777" w:rsidR="00AD047B" w:rsidRDefault="00AD047B"/>
    <w:p w14:paraId="46650581" w14:textId="77777777" w:rsidR="00AD047B" w:rsidRDefault="00B62A32">
      <w:r>
        <w:t>6. References:</w:t>
      </w:r>
    </w:p>
    <w:p w14:paraId="2C910B2B" w14:textId="77777777" w:rsidR="00AD047B" w:rsidRDefault="00AD047B"/>
    <w:p w14:paraId="53663A46" w14:textId="77777777" w:rsidR="00AD047B" w:rsidRDefault="00AD047B"/>
    <w:p w14:paraId="13D67E7A" w14:textId="77777777" w:rsidR="00AD047B" w:rsidRDefault="00AD047B"/>
    <w:p w14:paraId="26BEC924" w14:textId="77777777" w:rsidR="00AD047B" w:rsidRDefault="00B62A32">
      <w:r>
        <w:t>Bates, D., &amp;</w:t>
      </w:r>
      <w:r>
        <w:t xml:space="preserve"> </w:t>
      </w:r>
      <w:proofErr w:type="spellStart"/>
      <w:r>
        <w:t>Maechler</w:t>
      </w:r>
      <w:proofErr w:type="spellEnd"/>
      <w:r>
        <w:t>, M. (2016). Matrix: Sparse and Dense Matrix Classes and Methods. manual. Retrieved from https://cran.r-project.org/package=Matrix</w:t>
      </w:r>
    </w:p>
    <w:p w14:paraId="0037341D" w14:textId="77777777" w:rsidR="00AD047B" w:rsidRDefault="00B62A32">
      <w:proofErr w:type="spellStart"/>
      <w:r>
        <w:t>Bourgon</w:t>
      </w:r>
      <w:proofErr w:type="spellEnd"/>
      <w:r>
        <w:t>, R. (2015). intervals: Tools for Working with Points and Intervals. manual. Retrieved from https://cran.r-pr</w:t>
      </w:r>
      <w:r>
        <w:t>oject.org/package=intervals</w:t>
      </w:r>
    </w:p>
    <w:p w14:paraId="60D6DB54" w14:textId="77777777" w:rsidR="00AD047B" w:rsidRDefault="00B62A32">
      <w:r>
        <w:t>Darrow, E. M., &amp; Chadwick, B. P. (2013). Boosting transcription by transcription: enhancer-associated transcripts. Chromosome Research, 21(6), 713–724. article. http://doi.org/10.1007/s10577-013-9384-6</w:t>
      </w:r>
    </w:p>
    <w:p w14:paraId="2DA91875" w14:textId="77777777" w:rsidR="00AD047B" w:rsidRDefault="00B62A32">
      <w:r>
        <w:t>Durand, N. C., Robinson, J</w:t>
      </w:r>
      <w:r>
        <w:t xml:space="preserve">. T., </w:t>
      </w:r>
      <w:proofErr w:type="spellStart"/>
      <w:r>
        <w:t>Shamim</w:t>
      </w:r>
      <w:proofErr w:type="spellEnd"/>
      <w:r>
        <w:t xml:space="preserve">, M. S., </w:t>
      </w:r>
      <w:proofErr w:type="spellStart"/>
      <w:r>
        <w:t>Machol</w:t>
      </w:r>
      <w:proofErr w:type="spellEnd"/>
      <w:r>
        <w:t xml:space="preserve">, I., </w:t>
      </w:r>
      <w:proofErr w:type="spellStart"/>
      <w:r>
        <w:t>Mesirov</w:t>
      </w:r>
      <w:proofErr w:type="spellEnd"/>
      <w:r>
        <w:t xml:space="preserve">, J. P., Lander, E. S., &amp; Aiden, E. L. (2016). </w:t>
      </w:r>
      <w:proofErr w:type="spellStart"/>
      <w:r>
        <w:t>Juicebox</w:t>
      </w:r>
      <w:proofErr w:type="spellEnd"/>
      <w:r>
        <w:t xml:space="preserve"> Provides a Visualization System for Hi-C Contact Maps with Unlimited Zoom. Cell Systems, 3(1), 99–101. http://doi.org/10.1016/j.cels.2015.07.012</w:t>
      </w:r>
    </w:p>
    <w:p w14:paraId="4B1C1ACB" w14:textId="77777777" w:rsidR="00AD047B" w:rsidRDefault="00B62A32">
      <w:r>
        <w:t>ENCODE Project,</w:t>
      </w:r>
      <w:r>
        <w:t xml:space="preserve"> Bernstein, B. E., Birney, E., Dunham, I., Green, E. D., Gunter, C., &amp; Snyder, M. (2012). An integrated encyclopedia of DNA elements in the human genome. Nature, 489(7414), 57–74. http://doi.org/nature11247 [</w:t>
      </w:r>
      <w:proofErr w:type="spellStart"/>
      <w:r>
        <w:t>pii</w:t>
      </w:r>
      <w:proofErr w:type="spellEnd"/>
      <w:r>
        <w:t>]\n10.1038/nature11247</w:t>
      </w:r>
    </w:p>
    <w:p w14:paraId="103CB2DE" w14:textId="77777777" w:rsidR="00AD047B" w:rsidRDefault="00B62A32">
      <w:proofErr w:type="spellStart"/>
      <w:r>
        <w:t>Engreitz</w:t>
      </w:r>
      <w:proofErr w:type="spellEnd"/>
      <w:r>
        <w:t xml:space="preserve">, J. M., </w:t>
      </w:r>
      <w:proofErr w:type="spellStart"/>
      <w:r>
        <w:t>Ollikainen</w:t>
      </w:r>
      <w:proofErr w:type="spellEnd"/>
      <w:r>
        <w:t xml:space="preserve">, N., &amp; </w:t>
      </w:r>
      <w:proofErr w:type="spellStart"/>
      <w:r>
        <w:t>Guttman</w:t>
      </w:r>
      <w:proofErr w:type="spellEnd"/>
      <w:r>
        <w:t>, M. (2016). Long non-coding RNAs: spatial amplifiers that control nuclear structure and gene expression. Nature Reviews Molecular Cell Biology, 17(12), 756–770. http://doi.org/10.1038/nrm.2016.126</w:t>
      </w:r>
    </w:p>
    <w:p w14:paraId="03A6AF51" w14:textId="77777777" w:rsidR="00AD047B" w:rsidRDefault="00B62A32">
      <w:proofErr w:type="spellStart"/>
      <w:r>
        <w:t>Gorkin</w:t>
      </w:r>
      <w:proofErr w:type="spellEnd"/>
      <w:r>
        <w:t xml:space="preserve">, D. U., Leung, D., &amp; Ren, </w:t>
      </w:r>
      <w:r>
        <w:t>B. (2014). The 3D genome in transcriptional regulation and pluripotency. Cell Stem Cell, 14(6), 771–775. http://doi.org/10.1016/j.stem.2014.05.017</w:t>
      </w:r>
    </w:p>
    <w:p w14:paraId="2CA06089" w14:textId="77777777" w:rsidR="00AD047B" w:rsidRDefault="00B62A32">
      <w:proofErr w:type="spellStart"/>
      <w:r>
        <w:t>Guil</w:t>
      </w:r>
      <w:proofErr w:type="spellEnd"/>
      <w:r>
        <w:t xml:space="preserve">, S., &amp; </w:t>
      </w:r>
      <w:proofErr w:type="spellStart"/>
      <w:r>
        <w:t>Esteller</w:t>
      </w:r>
      <w:proofErr w:type="spellEnd"/>
      <w:r>
        <w:t>, M. (2012). Cis-acting noncoding RNAs: friends and foes. Nature Structural &amp; Molecular B</w:t>
      </w:r>
      <w:r>
        <w:t>iology, 19(11), 1068–1075. http://doi.org/10.1038/nsmb.2428</w:t>
      </w:r>
    </w:p>
    <w:p w14:paraId="1FA444C2" w14:textId="77777777" w:rsidR="00AD047B" w:rsidRDefault="00B62A32">
      <w:proofErr w:type="spellStart"/>
      <w:r>
        <w:t>Hadjur</w:t>
      </w:r>
      <w:proofErr w:type="spellEnd"/>
      <w:r>
        <w:t xml:space="preserve">, S., Williams, L. M., Ryan, N. K., Cobb, B. S., Sexton, T., Fraser, P., … </w:t>
      </w:r>
      <w:proofErr w:type="spellStart"/>
      <w:r>
        <w:t>Merkenschlager</w:t>
      </w:r>
      <w:proofErr w:type="spellEnd"/>
      <w:r>
        <w:t xml:space="preserve">, M. (2009). </w:t>
      </w:r>
      <w:proofErr w:type="spellStart"/>
      <w:r>
        <w:t>Cohesins</w:t>
      </w:r>
      <w:proofErr w:type="spellEnd"/>
      <w:r>
        <w:t xml:space="preserve"> form chromosomal cis-interactions at the developmentally regulated IFNG locus. </w:t>
      </w:r>
      <w:r>
        <w:t>Nature, 460(7253), 410–413. http://doi.org/10.1038/nature08079</w:t>
      </w:r>
    </w:p>
    <w:p w14:paraId="7BEE89E9" w14:textId="77777777" w:rsidR="00AD047B" w:rsidRDefault="00B62A32">
      <w:proofErr w:type="spellStart"/>
      <w:r>
        <w:t>Heger</w:t>
      </w:r>
      <w:proofErr w:type="spellEnd"/>
      <w:r>
        <w:t xml:space="preserve">, A., Webber, C., Goodson, M., Ponting, C. P., &amp; </w:t>
      </w:r>
      <w:proofErr w:type="spellStart"/>
      <w:r>
        <w:t>Lunter</w:t>
      </w:r>
      <w:proofErr w:type="spellEnd"/>
      <w:r>
        <w:t>, G. (2013). GAT: A simulation framework for testing the association of genomic intervals. Bioinformatics, 29(16), 2046–2048. http://</w:t>
      </w:r>
      <w:r>
        <w:t>doi.org/10.1093/bioinformatics/btt343</w:t>
      </w:r>
    </w:p>
    <w:p w14:paraId="092D9BC5" w14:textId="77777777" w:rsidR="00AD047B" w:rsidRDefault="00B62A32">
      <w:proofErr w:type="spellStart"/>
      <w:r>
        <w:t>Iyer</w:t>
      </w:r>
      <w:proofErr w:type="spellEnd"/>
      <w:r>
        <w:t xml:space="preserve">, M. K., </w:t>
      </w:r>
      <w:proofErr w:type="spellStart"/>
      <w:r>
        <w:t>Niknafs</w:t>
      </w:r>
      <w:proofErr w:type="spellEnd"/>
      <w:r>
        <w:t xml:space="preserve">, Y. S., Malik, R., </w:t>
      </w:r>
      <w:proofErr w:type="spellStart"/>
      <w:r>
        <w:t>Singhal</w:t>
      </w:r>
      <w:proofErr w:type="spellEnd"/>
      <w:r>
        <w:t xml:space="preserve">, U., </w:t>
      </w:r>
      <w:proofErr w:type="spellStart"/>
      <w:r>
        <w:t>Sahu</w:t>
      </w:r>
      <w:proofErr w:type="spellEnd"/>
      <w:r>
        <w:t xml:space="preserve">, A., </w:t>
      </w:r>
      <w:proofErr w:type="spellStart"/>
      <w:r>
        <w:t>Hosono</w:t>
      </w:r>
      <w:proofErr w:type="spellEnd"/>
      <w:r>
        <w:t xml:space="preserve">, Y., … </w:t>
      </w:r>
      <w:proofErr w:type="spellStart"/>
      <w:r>
        <w:t>Chinnnaiyan</w:t>
      </w:r>
      <w:proofErr w:type="spellEnd"/>
      <w:r>
        <w:t>, A. M. (2015). The Landscape of Long Noncoding RNAs in the Human Transcriptome. Nat Genet., 47(3), 199–208. http://doi.org/10.103</w:t>
      </w:r>
      <w:r>
        <w:t>8/ng.3192.The</w:t>
      </w:r>
    </w:p>
    <w:p w14:paraId="35BD8C3D" w14:textId="77777777" w:rsidR="00AD047B" w:rsidRDefault="00B62A32">
      <w:r>
        <w:lastRenderedPageBreak/>
        <w:t xml:space="preserve">Ji, X., </w:t>
      </w:r>
      <w:proofErr w:type="spellStart"/>
      <w:r>
        <w:t>Dadon</w:t>
      </w:r>
      <w:proofErr w:type="spellEnd"/>
      <w:r>
        <w:t xml:space="preserve">, D. B., Powell, B. E., Fan, Z. P., Borges-Rivera, D., </w:t>
      </w:r>
      <w:proofErr w:type="spellStart"/>
      <w:r>
        <w:t>Shachar</w:t>
      </w:r>
      <w:proofErr w:type="spellEnd"/>
      <w:r>
        <w:t>, S., … Young, R. A. (2016). 3D Chromosome Regulatory Landscape of Human Pluripotent Cells. Cell Stem Cell, 18(2), 262–275. http://doi.org/10.1016/j.stem.2015.11.007</w:t>
      </w:r>
    </w:p>
    <w:p w14:paraId="43B9D86D" w14:textId="77777777" w:rsidR="00AD047B" w:rsidRDefault="00B62A32">
      <w:proofErr w:type="spellStart"/>
      <w:r>
        <w:t>K</w:t>
      </w:r>
      <w:r>
        <w:t>ornienko</w:t>
      </w:r>
      <w:proofErr w:type="spellEnd"/>
      <w:r>
        <w:t xml:space="preserve">, A. E., </w:t>
      </w:r>
      <w:proofErr w:type="spellStart"/>
      <w:r>
        <w:t>Guenzl</w:t>
      </w:r>
      <w:proofErr w:type="spellEnd"/>
      <w:r>
        <w:t xml:space="preserve">, P. M., Barlow, D. P., &amp; </w:t>
      </w:r>
      <w:proofErr w:type="spellStart"/>
      <w:r>
        <w:t>Pauler</w:t>
      </w:r>
      <w:proofErr w:type="spellEnd"/>
      <w:r>
        <w:t>, F. M. (2013). Gene regulation by the act of long non-coding RNA transcription. BMC Biology, 11(1), 59. http://doi.org/10.1186/1741-7007-11-59</w:t>
      </w:r>
    </w:p>
    <w:p w14:paraId="4BB0A663" w14:textId="77777777" w:rsidR="00AD047B" w:rsidRDefault="00B62A32">
      <w:r>
        <w:t>Kryuchkova, N., &amp; Robinson-</w:t>
      </w:r>
      <w:proofErr w:type="spellStart"/>
      <w:r>
        <w:t>Rechavi</w:t>
      </w:r>
      <w:proofErr w:type="spellEnd"/>
      <w:r>
        <w:t>, M. (2015). A benchmar</w:t>
      </w:r>
      <w:r>
        <w:t xml:space="preserve">k of gene expression tissue-specificity metrics. </w:t>
      </w:r>
      <w:proofErr w:type="spellStart"/>
      <w:r>
        <w:t>bioRxiv</w:t>
      </w:r>
      <w:proofErr w:type="spellEnd"/>
      <w:r>
        <w:t>, (January), 27755. http://doi.org/10.1093/bib/bbw008</w:t>
      </w:r>
    </w:p>
    <w:p w14:paraId="52EC072B" w14:textId="77777777" w:rsidR="00AD047B" w:rsidRDefault="00B62A32">
      <w:r>
        <w:t>Lam, M. T. Y., Li, W., Rosenfeld, M. G., &amp; Glass, C. K. (2014). Enhancer RNAs and regulated transcriptional programs. Trends in Biochemical Scienc</w:t>
      </w:r>
      <w:r>
        <w:t>es, 39(4), 170–182. http://doi.org/10.1016/j.tibs.2014.02.007</w:t>
      </w:r>
    </w:p>
    <w:p w14:paraId="43DBE958" w14:textId="77777777" w:rsidR="00AD047B" w:rsidRDefault="00B62A32">
      <w:r>
        <w:t xml:space="preserve">Li, W., </w:t>
      </w:r>
      <w:proofErr w:type="spellStart"/>
      <w:r>
        <w:t>Notani</w:t>
      </w:r>
      <w:proofErr w:type="spellEnd"/>
      <w:r>
        <w:t xml:space="preserve">, D., Ma, Q., </w:t>
      </w:r>
      <w:proofErr w:type="spellStart"/>
      <w:r>
        <w:t>Tanasa</w:t>
      </w:r>
      <w:proofErr w:type="spellEnd"/>
      <w:r>
        <w:t xml:space="preserve">, B., Nunez, E., Chen, A. Y., … Rosenfeld, M. G. (2013). Functional roles of enhancer RNAs for </w:t>
      </w:r>
      <w:proofErr w:type="spellStart"/>
      <w:r>
        <w:t>oestrogen</w:t>
      </w:r>
      <w:proofErr w:type="spellEnd"/>
      <w:r>
        <w:t>-dependent transcriptional activation. Nature, 498(7455)</w:t>
      </w:r>
      <w:r>
        <w:t>, 516–20. http://doi.org/10.1038/nature12210</w:t>
      </w:r>
    </w:p>
    <w:p w14:paraId="66939DF2" w14:textId="77777777" w:rsidR="00AD047B" w:rsidRDefault="00B62A32">
      <w:proofErr w:type="spellStart"/>
      <w:r>
        <w:t>Lupiáñez</w:t>
      </w:r>
      <w:proofErr w:type="spellEnd"/>
      <w:r>
        <w:t xml:space="preserve">, D. G., </w:t>
      </w:r>
      <w:proofErr w:type="spellStart"/>
      <w:r>
        <w:t>Spielmann</w:t>
      </w:r>
      <w:proofErr w:type="spellEnd"/>
      <w:r>
        <w:t xml:space="preserve">, M., &amp; </w:t>
      </w:r>
      <w:proofErr w:type="spellStart"/>
      <w:r>
        <w:t>Mundlos</w:t>
      </w:r>
      <w:proofErr w:type="spellEnd"/>
      <w:r>
        <w:t>, S. (2016). Breaking TADs: How Alterations of Chromatin Domains Result in Disease. Trends in Genetics, 32(4), 225–237. http://doi.org/10.1016/j.tig.2016.01.003</w:t>
      </w:r>
    </w:p>
    <w:p w14:paraId="481F49F8" w14:textId="77777777" w:rsidR="00AD047B" w:rsidRDefault="00B62A32">
      <w:r>
        <w:t xml:space="preserve">Marques, </w:t>
      </w:r>
      <w:r>
        <w:t xml:space="preserve">A. C., Hughes, J., Graham, B., </w:t>
      </w:r>
      <w:proofErr w:type="spellStart"/>
      <w:r>
        <w:t>Kowalczyk</w:t>
      </w:r>
      <w:proofErr w:type="spellEnd"/>
      <w:r>
        <w:t>, M. S., Higgs, D. R., &amp; Ponting, C. P. (2013). Chromatin signatures at transcriptional start sites separate two equally populated yet distinct classes of intergenic long noncoding RNAs. Genome Biology, 14(11), R131.</w:t>
      </w:r>
      <w:r>
        <w:t xml:space="preserve"> http://doi.org/10.1186/gb-2013-14-11-r131</w:t>
      </w:r>
    </w:p>
    <w:p w14:paraId="73658F00" w14:textId="77777777" w:rsidR="00AD047B" w:rsidRDefault="00B62A32">
      <w:r>
        <w:t xml:space="preserve">Nagano, T., </w:t>
      </w:r>
      <w:proofErr w:type="spellStart"/>
      <w:r>
        <w:t>Lubling</w:t>
      </w:r>
      <w:proofErr w:type="spellEnd"/>
      <w:r>
        <w:t xml:space="preserve">, Y., Stevens, T. J., </w:t>
      </w:r>
      <w:proofErr w:type="spellStart"/>
      <w:r>
        <w:t>Schoenfelder</w:t>
      </w:r>
      <w:proofErr w:type="spellEnd"/>
      <w:r>
        <w:t xml:space="preserve">, S., </w:t>
      </w:r>
      <w:proofErr w:type="spellStart"/>
      <w:r>
        <w:t>Yaffe</w:t>
      </w:r>
      <w:proofErr w:type="spellEnd"/>
      <w:r>
        <w:t>, E., Dean, W., … Fraser, P. (2013). Single-cell Hi-C reveals cell-to-cell variability in chromosome structure. Nature, 502(7469), 59–64. http://doi.</w:t>
      </w:r>
      <w:r>
        <w:t>org/10.1038/nature12593</w:t>
      </w:r>
    </w:p>
    <w:p w14:paraId="1A2BE006" w14:textId="77777777" w:rsidR="00AD047B" w:rsidRDefault="00B62A32">
      <w:r>
        <w:t xml:space="preserve">Ong, C., &amp; </w:t>
      </w:r>
      <w:proofErr w:type="spellStart"/>
      <w:r>
        <w:t>Corces</w:t>
      </w:r>
      <w:proofErr w:type="spellEnd"/>
      <w:r>
        <w:t xml:space="preserve">, V. G. (2014). </w:t>
      </w:r>
      <w:proofErr w:type="gramStart"/>
      <w:r>
        <w:t>CTCF :</w:t>
      </w:r>
      <w:proofErr w:type="gramEnd"/>
      <w:r>
        <w:t xml:space="preserve"> an architectural protein bridging genome topology and function. Nature Publishing Group, 15(4), 234–246. http://doi.org/10.1038/nrg3663</w:t>
      </w:r>
    </w:p>
    <w:p w14:paraId="203E04BF" w14:textId="77777777" w:rsidR="00AD047B" w:rsidRDefault="00B62A32">
      <w:proofErr w:type="spellStart"/>
      <w:r>
        <w:t>Passarge</w:t>
      </w:r>
      <w:proofErr w:type="spellEnd"/>
      <w:r>
        <w:t xml:space="preserve">, E. (1979). Emil </w:t>
      </w:r>
      <w:proofErr w:type="spellStart"/>
      <w:r>
        <w:t>Heitz</w:t>
      </w:r>
      <w:proofErr w:type="spellEnd"/>
      <w:r>
        <w:t xml:space="preserve"> and the concept of heter</w:t>
      </w:r>
      <w:r>
        <w:t>ochromatin: longitudinal chromosome differentiation was recognized fifty years ago. American Journal of Human Genetics, 31(2), 106–15. Retrieved from http://www.pubmedcentral.nih.gov/articlerender.fcgi?artid=1685768&amp;tool=pmcentrez&amp;rendertype=abstract</w:t>
      </w:r>
    </w:p>
    <w:p w14:paraId="0648E091" w14:textId="77777777" w:rsidR="00AD047B" w:rsidRDefault="00B62A32">
      <w:r>
        <w:t>Pope,</w:t>
      </w:r>
      <w:r>
        <w:t xml:space="preserve"> B. D., </w:t>
      </w:r>
      <w:proofErr w:type="spellStart"/>
      <w:r>
        <w:t>Ryba</w:t>
      </w:r>
      <w:proofErr w:type="spellEnd"/>
      <w:r>
        <w:t xml:space="preserve">, T., </w:t>
      </w:r>
      <w:proofErr w:type="spellStart"/>
      <w:r>
        <w:t>Dileep</w:t>
      </w:r>
      <w:proofErr w:type="spellEnd"/>
      <w:r>
        <w:t xml:space="preserve">, V., Yue, F., Wu, W., </w:t>
      </w:r>
      <w:proofErr w:type="spellStart"/>
      <w:r>
        <w:t>Denas</w:t>
      </w:r>
      <w:proofErr w:type="spellEnd"/>
      <w:r>
        <w:t>, O., … Gilbert, D. M. (2014). Topologically associating domains are stable units of replication-timing regulation. Nature, 515(7527), 402–405. http://doi.org/10.1038/nature13986</w:t>
      </w:r>
    </w:p>
    <w:p w14:paraId="34DBD199" w14:textId="77777777" w:rsidR="00AD047B" w:rsidRDefault="00B62A32">
      <w:r>
        <w:t>Quinlan, A. R., &amp; Hall, I</w:t>
      </w:r>
      <w:r>
        <w:t xml:space="preserve">. M. (2010). </w:t>
      </w:r>
      <w:proofErr w:type="spellStart"/>
      <w:r>
        <w:t>BEDTools</w:t>
      </w:r>
      <w:proofErr w:type="spellEnd"/>
      <w:r>
        <w:t>: A flexible suite of utilities for comparing genomic features. Bioinformatics, 26(6), 841–842. http://doi.org/10.1093/bioinformatics/btq033</w:t>
      </w:r>
    </w:p>
    <w:p w14:paraId="7004B9E3" w14:textId="77777777" w:rsidR="00AD047B" w:rsidRDefault="00B62A32">
      <w:r>
        <w:t xml:space="preserve">R Core Team. (2016). R: A Language and Environment for Statistical Computing. manual, Vienna, </w:t>
      </w:r>
      <w:r>
        <w:t>Austria. Retrieved from https://www.r-project.org/</w:t>
      </w:r>
    </w:p>
    <w:p w14:paraId="005C3B78" w14:textId="77777777" w:rsidR="00AD047B" w:rsidRDefault="00B62A32">
      <w:r>
        <w:t xml:space="preserve">Rao, S. S. P., Huntley, M. H., Durand, N. C., </w:t>
      </w:r>
      <w:proofErr w:type="spellStart"/>
      <w:r>
        <w:t>Stamenova</w:t>
      </w:r>
      <w:proofErr w:type="spellEnd"/>
      <w:r>
        <w:t xml:space="preserve">, E. K., </w:t>
      </w:r>
      <w:proofErr w:type="spellStart"/>
      <w:r>
        <w:t>Bochkov</w:t>
      </w:r>
      <w:proofErr w:type="spellEnd"/>
      <w:r>
        <w:t xml:space="preserve">, I. D., Robinson, J. T., … Aiden, E. L. (2014). A 3D map of the human genome at </w:t>
      </w:r>
      <w:proofErr w:type="spellStart"/>
      <w:r>
        <w:t>kilobase</w:t>
      </w:r>
      <w:proofErr w:type="spellEnd"/>
      <w:r>
        <w:t xml:space="preserve"> resolution reveals principles of chromatin </w:t>
      </w:r>
      <w:r>
        <w:t>looping. Cell, 159(7), 1665–1680. http://doi.org/10.1016/j.cell.2014.11.021</w:t>
      </w:r>
    </w:p>
    <w:p w14:paraId="6D6223C3" w14:textId="77777777" w:rsidR="00AD047B" w:rsidRDefault="00B62A32">
      <w:proofErr w:type="spellStart"/>
      <w:r>
        <w:t>Rinn</w:t>
      </w:r>
      <w:proofErr w:type="spellEnd"/>
      <w:r>
        <w:t>, J. L., &amp; Chang, H. Y. (2012). Genome regulation by long noncoding RNAs. Annual Review of Biochemistry, 81, 145–166. http://doi.org/10.1146/annurev-biochem-051410-092902</w:t>
      </w:r>
    </w:p>
    <w:p w14:paraId="6902E062" w14:textId="77777777" w:rsidR="00AD047B" w:rsidRDefault="00B62A32">
      <w:proofErr w:type="spellStart"/>
      <w:r>
        <w:t>Siepe</w:t>
      </w:r>
      <w:r>
        <w:t>l</w:t>
      </w:r>
      <w:proofErr w:type="spellEnd"/>
      <w:r>
        <w:t xml:space="preserve">, A., </w:t>
      </w:r>
      <w:proofErr w:type="spellStart"/>
      <w:r>
        <w:t>Bejerano</w:t>
      </w:r>
      <w:proofErr w:type="spellEnd"/>
      <w:r>
        <w:t xml:space="preserve">, G., Pedersen, J. S., </w:t>
      </w:r>
      <w:proofErr w:type="spellStart"/>
      <w:r>
        <w:t>Hinrichs</w:t>
      </w:r>
      <w:proofErr w:type="spellEnd"/>
      <w:r>
        <w:t xml:space="preserve">, A. S., </w:t>
      </w:r>
      <w:proofErr w:type="spellStart"/>
      <w:r>
        <w:t>Hou</w:t>
      </w:r>
      <w:proofErr w:type="spellEnd"/>
      <w:r>
        <w:t>, M., Rosenbloom, K., … Haussler, D. (2005). Evolutionarily conserved elements in vertebrate, insect, worm, and yeast genomes. Genome Research, 15(8), 1034–1050. http://doi.org/10.1101/gr.3715005</w:t>
      </w:r>
    </w:p>
    <w:p w14:paraId="2E66F116" w14:textId="77777777" w:rsidR="00AD047B" w:rsidRDefault="00B62A32">
      <w:r>
        <w:t>Ta</w:t>
      </w:r>
      <w:r>
        <w:t xml:space="preserve">maru, H. (2010). Confining </w:t>
      </w:r>
      <w:proofErr w:type="spellStart"/>
      <w:r>
        <w:t>euchromatin</w:t>
      </w:r>
      <w:proofErr w:type="spellEnd"/>
      <w:r>
        <w:t xml:space="preserve">/heterochromatin territory: </w:t>
      </w:r>
      <w:proofErr w:type="spellStart"/>
      <w:r>
        <w:t>Jumonji</w:t>
      </w:r>
      <w:proofErr w:type="spellEnd"/>
      <w:r>
        <w:t xml:space="preserve"> crosses the line. Genes and Development, 24(14), 1465–1478. http://doi.org/10.1101/gad.1941010</w:t>
      </w:r>
    </w:p>
    <w:p w14:paraId="3E3B9888" w14:textId="77777777" w:rsidR="00AD047B" w:rsidRDefault="00B62A32">
      <w:r>
        <w:t xml:space="preserve">Yin, Y., Yan, P., Lu, J., Song, G., Zhu, Y., Li, Z., … Shen, X. (2015). Opposing roles </w:t>
      </w:r>
      <w:r>
        <w:t xml:space="preserve">for the </w:t>
      </w:r>
      <w:proofErr w:type="spellStart"/>
      <w:r>
        <w:t>lncRNA</w:t>
      </w:r>
      <w:proofErr w:type="spellEnd"/>
      <w:r>
        <w:t xml:space="preserve"> haunt and its genomic locus in regulating HOXA gene activation during embryonic stem cell differentiation. Cell Stem Cell, 16(5), 504–516. http://doi.org/10.1016/j.stem.2015.03.007</w:t>
      </w:r>
    </w:p>
    <w:sectPr w:rsidR="00AD047B">
      <w:pgSz w:w="11906" w:h="16838"/>
      <w:pgMar w:top="1134" w:right="1134" w:bottom="1134" w:left="1134" w:header="0" w:footer="0" w:gutter="0"/>
      <w:cols w:space="720"/>
      <w:formProt w:val="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4" w:author="Jennifer Tan" w:date="2016-12-17T00:50:00Z" w:initials="JT">
    <w:p w14:paraId="628F6095" w14:textId="0BB59B93" w:rsidR="00046B3D" w:rsidRDefault="00046B3D">
      <w:pPr>
        <w:pStyle w:val="CommentText"/>
      </w:pPr>
      <w:r>
        <w:rPr>
          <w:rStyle w:val="CommentReference"/>
        </w:rPr>
        <w:annotationRef/>
      </w:r>
      <w:r>
        <w:t>I don’t think you need this section. I think I hinted on this idea already in the Results section earlier.</w:t>
      </w:r>
    </w:p>
  </w:comment>
  <w:comment w:id="124" w:author="Jennifer Tan" w:date="2016-12-17T00:54:00Z" w:initials="JT">
    <w:p w14:paraId="0A544BAC" w14:textId="06DD5581" w:rsidR="000874D3" w:rsidRDefault="000874D3">
      <w:pPr>
        <w:pStyle w:val="CommentText"/>
      </w:pPr>
      <w:r>
        <w:rPr>
          <w:rStyle w:val="CommentReference"/>
        </w:rPr>
        <w:annotationRef/>
      </w:r>
      <w:r>
        <w:t xml:space="preserve">I don’t </w:t>
      </w:r>
      <w:proofErr w:type="gramStart"/>
      <w:r>
        <w:t>examples</w:t>
      </w:r>
      <w:proofErr w:type="gramEnd"/>
      <w:r>
        <w:t xml:space="preserve"> in the discussion section is needed.</w:t>
      </w:r>
    </w:p>
  </w:comment>
  <w:comment w:id="135" w:author="Jennifer Tan" w:date="2016-12-17T01:17:00Z" w:initials="JT">
    <w:p w14:paraId="6F09B657" w14:textId="713AACE1" w:rsidR="00B62A32" w:rsidRDefault="00B62A32">
      <w:pPr>
        <w:pStyle w:val="CommentText"/>
      </w:pPr>
      <w:r>
        <w:rPr>
          <w:rStyle w:val="CommentReference"/>
        </w:rPr>
        <w:annotationRef/>
      </w:r>
      <w:r>
        <w:t xml:space="preserve">This section still need to focus on </w:t>
      </w:r>
      <w:proofErr w:type="spellStart"/>
      <w:r>
        <w:t>elincRNAs</w:t>
      </w:r>
      <w:proofErr w:type="spellEnd"/>
      <w:r>
        <w:t xml:space="preserve"> and chromatin contacts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8F6095" w15:done="0"/>
  <w15:commentEx w15:paraId="0A544BAC" w15:done="0"/>
  <w15:commentEx w15:paraId="6F09B6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roman"/>
    <w:pitch w:val="variable"/>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ifer Tan">
    <w15:presenceInfo w15:providerId="None" w15:userId="Jennifer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47B"/>
    <w:rsid w:val="00046B3D"/>
    <w:rsid w:val="000874D3"/>
    <w:rsid w:val="002F6BCC"/>
    <w:rsid w:val="0030422D"/>
    <w:rsid w:val="003300A8"/>
    <w:rsid w:val="00402EEB"/>
    <w:rsid w:val="00471178"/>
    <w:rsid w:val="0068340B"/>
    <w:rsid w:val="006C75C1"/>
    <w:rsid w:val="007A48FD"/>
    <w:rsid w:val="00842429"/>
    <w:rsid w:val="008B6690"/>
    <w:rsid w:val="008C0EB6"/>
    <w:rsid w:val="00A10EFF"/>
    <w:rsid w:val="00A5133E"/>
    <w:rsid w:val="00AD047B"/>
    <w:rsid w:val="00B62A32"/>
    <w:rsid w:val="00B62AD3"/>
    <w:rsid w:val="00B97F05"/>
    <w:rsid w:val="00D0117B"/>
    <w:rsid w:val="00DB1184"/>
    <w:rsid w:val="00FC3FF0"/>
    <w:rsid w:val="00FC500A"/>
    <w:rsid w:val="00FC7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1B07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6C75C1"/>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6C75C1"/>
    <w:rPr>
      <w:rFonts w:ascii="Times New Roman" w:hAnsi="Times New Roman" w:cs="Mangal"/>
      <w:sz w:val="18"/>
      <w:szCs w:val="16"/>
    </w:rPr>
  </w:style>
  <w:style w:type="character" w:styleId="CommentReference">
    <w:name w:val="annotation reference"/>
    <w:basedOn w:val="DefaultParagraphFont"/>
    <w:uiPriority w:val="99"/>
    <w:semiHidden/>
    <w:unhideWhenUsed/>
    <w:rsid w:val="00046B3D"/>
    <w:rPr>
      <w:sz w:val="18"/>
      <w:szCs w:val="18"/>
    </w:rPr>
  </w:style>
  <w:style w:type="paragraph" w:styleId="CommentText">
    <w:name w:val="annotation text"/>
    <w:basedOn w:val="Normal"/>
    <w:link w:val="CommentTextChar"/>
    <w:uiPriority w:val="99"/>
    <w:semiHidden/>
    <w:unhideWhenUsed/>
    <w:rsid w:val="00046B3D"/>
    <w:rPr>
      <w:rFonts w:cs="Mangal"/>
      <w:szCs w:val="21"/>
    </w:rPr>
  </w:style>
  <w:style w:type="character" w:customStyle="1" w:styleId="CommentTextChar">
    <w:name w:val="Comment Text Char"/>
    <w:basedOn w:val="DefaultParagraphFont"/>
    <w:link w:val="CommentText"/>
    <w:uiPriority w:val="99"/>
    <w:semiHidden/>
    <w:rsid w:val="00046B3D"/>
    <w:rPr>
      <w:rFonts w:cs="Mangal"/>
      <w:szCs w:val="21"/>
    </w:rPr>
  </w:style>
  <w:style w:type="paragraph" w:styleId="CommentSubject">
    <w:name w:val="annotation subject"/>
    <w:basedOn w:val="CommentText"/>
    <w:next w:val="CommentText"/>
    <w:link w:val="CommentSubjectChar"/>
    <w:uiPriority w:val="99"/>
    <w:semiHidden/>
    <w:unhideWhenUsed/>
    <w:rsid w:val="00046B3D"/>
    <w:rPr>
      <w:b/>
      <w:bCs/>
      <w:sz w:val="20"/>
      <w:szCs w:val="18"/>
    </w:rPr>
  </w:style>
  <w:style w:type="character" w:customStyle="1" w:styleId="CommentSubjectChar">
    <w:name w:val="Comment Subject Char"/>
    <w:basedOn w:val="CommentTextChar"/>
    <w:link w:val="CommentSubject"/>
    <w:uiPriority w:val="99"/>
    <w:semiHidden/>
    <w:rsid w:val="00046B3D"/>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5484</Words>
  <Characters>31261</Characters>
  <Application>Microsoft Macintosh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Tan</dc:creator>
  <dc:description/>
  <cp:lastModifiedBy>Jennifer Tan</cp:lastModifiedBy>
  <cp:revision>15</cp:revision>
  <dcterms:created xsi:type="dcterms:W3CDTF">2016-12-16T22:43:00Z</dcterms:created>
  <dcterms:modified xsi:type="dcterms:W3CDTF">2016-12-17T00:17:00Z</dcterms:modified>
  <dc:language>en-US</dc:language>
</cp:coreProperties>
</file>